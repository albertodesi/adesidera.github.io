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20E02" w:rsidR="00F67A02" w:rsidRDefault="00F67A02" w14:paraId="5EB7522A" w14:textId="77777777">
      <w:pPr>
        <w:pStyle w:val="Texteprformat"/>
        <w:rPr>
          <w:rFonts w:ascii="Lato" w:hAnsi="Lato" w:cs="Times New Roman"/>
          <w:lang w:val="en-US"/>
        </w:rPr>
      </w:pPr>
    </w:p>
    <w:p w:rsidRPr="00920E02" w:rsidR="00F67A02" w:rsidRDefault="00F67A02" w14:paraId="39D7F65E" w14:textId="77777777">
      <w:pPr>
        <w:pStyle w:val="Texteprformat"/>
        <w:rPr>
          <w:rFonts w:ascii="Lato" w:hAnsi="Lato" w:cs="Times New Roman"/>
          <w:lang w:val="en-US"/>
        </w:rPr>
      </w:pPr>
    </w:p>
    <w:p w:rsidRPr="00920E02" w:rsidR="00F67A02" w:rsidRDefault="0000681A" w14:paraId="2D133736" w14:textId="127D7005">
      <w:pPr>
        <w:pStyle w:val="Texteprformat"/>
        <w:rPr>
          <w:rFonts w:ascii="Lato" w:hAnsi="Lato" w:cs="Times New Roman"/>
          <w:lang w:val="en-US"/>
        </w:rPr>
      </w:pPr>
      <w:r w:rsidRPr="0000681A">
        <w:rPr>
          <w:rFonts w:eastAsia="Times New Roman"/>
          <w:noProof/>
          <w:lang w:val="en-GB" w:eastAsia="en-GB" w:bidi="ar-SA"/>
        </w:rPr>
        <w:drawing>
          <wp:anchor distT="0" distB="0" distL="114300" distR="114300" simplePos="0" relativeHeight="251658240" behindDoc="0" locked="0" layoutInCell="1" allowOverlap="1" wp14:anchorId="524441DE" wp14:editId="0CF45984">
            <wp:simplePos x="0" y="0"/>
            <wp:positionH relativeFrom="column">
              <wp:posOffset>1805</wp:posOffset>
            </wp:positionH>
            <wp:positionV relativeFrom="paragraph">
              <wp:posOffset>154205</wp:posOffset>
            </wp:positionV>
            <wp:extent cx="3288100" cy="1443789"/>
            <wp:effectExtent l="0" t="0" r="1270" b="4445"/>
            <wp:wrapNone/>
            <wp:docPr id="1" name="Image 1" descr="RÃ©sultat de recherche d'images pour &quot;logo akene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logo akeneo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63" cy="14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00681A" w:rsidR="0000681A" w:rsidP="0000681A" w:rsidRDefault="0000681A" w14:paraId="1F9FC8FA" w14:textId="0AE87281">
      <w:pPr>
        <w:rPr>
          <w:rFonts w:eastAsia="Times New Roman"/>
          <w:lang w:val="fr-FR" w:eastAsia="fr-FR"/>
        </w:rPr>
      </w:pPr>
      <w:r w:rsidRPr="0000681A">
        <w:rPr>
          <w:rFonts w:eastAsia="Times New Roman"/>
          <w:lang w:val="fr-FR" w:eastAsia="fr-FR"/>
        </w:rPr>
        <w:fldChar w:fldCharType="begin"/>
      </w:r>
      <w:r w:rsidRPr="0000681A">
        <w:rPr>
          <w:rFonts w:eastAsia="Times New Roman"/>
          <w:lang w:val="fr-FR" w:eastAsia="fr-FR"/>
        </w:rPr>
        <w:instrText xml:space="preserve"> INCLUDEPICTURE "https://www.ladn.eu/wp-content/uploads/2017/09/logo-akeneo.jpg" \* MERGEFORMATINET </w:instrText>
      </w:r>
      <w:r w:rsidRPr="0000681A">
        <w:rPr>
          <w:rFonts w:eastAsia="Times New Roman"/>
          <w:lang w:val="fr-FR" w:eastAsia="fr-FR"/>
        </w:rPr>
        <w:fldChar w:fldCharType="end"/>
      </w:r>
    </w:p>
    <w:p w:rsidRPr="00920E02" w:rsidR="00F67A02" w:rsidRDefault="00F67A02" w14:paraId="27B5D2C2" w14:textId="77777777">
      <w:pPr>
        <w:pStyle w:val="Texteprformat"/>
        <w:rPr>
          <w:rFonts w:ascii="Lato" w:hAnsi="Lato" w:cs="Times New Roman"/>
          <w:lang w:val="en-US"/>
        </w:rPr>
      </w:pPr>
    </w:p>
    <w:p w:rsidRPr="00920E02" w:rsidR="00F67A02" w:rsidRDefault="00F67A02" w14:paraId="05632BE8" w14:textId="77777777">
      <w:pPr>
        <w:pStyle w:val="Texteprformat"/>
        <w:rPr>
          <w:rFonts w:ascii="Lato" w:hAnsi="Lato" w:cs="Times New Roman"/>
          <w:lang w:val="en-US"/>
        </w:rPr>
      </w:pPr>
    </w:p>
    <w:p w:rsidRPr="00920E02" w:rsidR="00F67A02" w:rsidRDefault="00F67A02" w14:paraId="48980513" w14:textId="77777777">
      <w:pPr>
        <w:pStyle w:val="Texteprformat"/>
        <w:rPr>
          <w:rFonts w:ascii="Lato" w:hAnsi="Lato" w:cs="Times New Roman"/>
          <w:lang w:val="en-US"/>
        </w:rPr>
      </w:pPr>
    </w:p>
    <w:p w:rsidRPr="00920E02" w:rsidR="00F67A02" w:rsidRDefault="00F67A02" w14:paraId="0B0780AC" w14:textId="77777777">
      <w:pPr>
        <w:pStyle w:val="Texteprformat"/>
        <w:rPr>
          <w:rFonts w:ascii="Lato" w:hAnsi="Lato" w:cs="Times New Roman"/>
          <w:lang w:val="en-US"/>
        </w:rPr>
      </w:pPr>
    </w:p>
    <w:p w:rsidRPr="00920E02" w:rsidR="00F67A02" w:rsidRDefault="00F67A02" w14:paraId="39E00700" w14:textId="77777777">
      <w:pPr>
        <w:pStyle w:val="Texteprformat"/>
        <w:rPr>
          <w:rFonts w:ascii="Lato" w:hAnsi="Lato" w:cs="Times New Roman"/>
          <w:lang w:val="en-US"/>
        </w:rPr>
      </w:pPr>
    </w:p>
    <w:p w:rsidRPr="00920E02" w:rsidR="00F67A02" w:rsidRDefault="00F67A02" w14:paraId="62794D89" w14:textId="77777777">
      <w:pPr>
        <w:pStyle w:val="Texteprformat"/>
        <w:rPr>
          <w:rFonts w:ascii="Lato" w:hAnsi="Lato" w:cs="Times New Roman"/>
          <w:lang w:val="en-US"/>
        </w:rPr>
      </w:pPr>
    </w:p>
    <w:p w:rsidRPr="00920E02" w:rsidR="00F67A02" w:rsidRDefault="00F67A02" w14:paraId="62A065FF" w14:textId="77777777">
      <w:pPr>
        <w:pStyle w:val="Texteprformat"/>
        <w:rPr>
          <w:rFonts w:ascii="Lato" w:hAnsi="Lato" w:cs="Times New Roman"/>
          <w:lang w:val="en-US"/>
        </w:rPr>
      </w:pPr>
    </w:p>
    <w:p w:rsidRPr="00920E02" w:rsidR="00F67A02" w:rsidRDefault="00F67A02" w14:paraId="3E75D0B0" w14:textId="77777777">
      <w:pPr>
        <w:pStyle w:val="Texteprformat"/>
        <w:rPr>
          <w:rFonts w:ascii="Lato" w:hAnsi="Lato" w:cs="Times New Roman"/>
          <w:lang w:val="en-US"/>
        </w:rPr>
      </w:pPr>
    </w:p>
    <w:p w:rsidRPr="00920E02" w:rsidR="00F67A02" w:rsidRDefault="00F67A02" w14:paraId="48D3BCBD" w14:textId="77777777">
      <w:pPr>
        <w:pStyle w:val="Texteprformat"/>
        <w:rPr>
          <w:rFonts w:ascii="Lato" w:hAnsi="Lato" w:cs="Times New Roman"/>
          <w:lang w:val="en-US"/>
        </w:rPr>
      </w:pPr>
    </w:p>
    <w:p w:rsidRPr="00920E02" w:rsidR="00F67A02" w:rsidRDefault="00F67A02" w14:paraId="7DFC7F77" w14:textId="77777777">
      <w:pPr>
        <w:pStyle w:val="Texteprformat"/>
        <w:rPr>
          <w:rFonts w:ascii="Lato" w:hAnsi="Lato" w:cs="Times New Roman"/>
          <w:lang w:val="en-US"/>
        </w:rPr>
      </w:pPr>
    </w:p>
    <w:p w:rsidRPr="00920E02" w:rsidR="00F67A02" w:rsidRDefault="00F67A02" w14:paraId="5AB2EC25" w14:textId="77777777">
      <w:pPr>
        <w:pStyle w:val="Texteprformat"/>
        <w:rPr>
          <w:rFonts w:ascii="Lato" w:hAnsi="Lato" w:cs="Times New Roman"/>
          <w:lang w:val="en-US"/>
        </w:rPr>
      </w:pPr>
    </w:p>
    <w:p w:rsidRPr="00920E02" w:rsidR="00F67A02" w:rsidRDefault="00F67A02" w14:paraId="1D1A2148" w14:textId="77777777">
      <w:pPr>
        <w:pStyle w:val="Texteprformat"/>
        <w:rPr>
          <w:rFonts w:ascii="Lato" w:hAnsi="Lato" w:cs="Times New Roman"/>
          <w:lang w:val="en-US"/>
        </w:rPr>
      </w:pPr>
    </w:p>
    <w:p w:rsidRPr="00920E02" w:rsidR="00F67A02" w:rsidRDefault="00F67A02" w14:paraId="0E7B98D5" w14:textId="77777777">
      <w:pPr>
        <w:pStyle w:val="Texteprformat"/>
        <w:rPr>
          <w:rFonts w:ascii="Lato" w:hAnsi="Lato" w:cs="Times New Roman"/>
          <w:lang w:val="en-US"/>
        </w:rPr>
      </w:pPr>
    </w:p>
    <w:p w:rsidRPr="00920E02" w:rsidR="00F67A02" w:rsidRDefault="00F67A02" w14:paraId="36A2D668" w14:textId="77777777">
      <w:pPr>
        <w:pStyle w:val="Texteprformat"/>
        <w:rPr>
          <w:rFonts w:ascii="Lato" w:hAnsi="Lato" w:cs="Times New Roman"/>
          <w:lang w:val="en-US"/>
        </w:rPr>
      </w:pPr>
    </w:p>
    <w:p w:rsidRPr="00920E02" w:rsidR="00F67A02" w:rsidRDefault="00F67A02" w14:paraId="20082202" w14:textId="77777777">
      <w:pPr>
        <w:pStyle w:val="Texteprformat"/>
        <w:rPr>
          <w:rFonts w:ascii="Lato" w:hAnsi="Lato" w:cs="Times New Roman"/>
          <w:lang w:val="en-US"/>
        </w:rPr>
      </w:pPr>
    </w:p>
    <w:p w:rsidRPr="00920E02" w:rsidR="00F67A02" w:rsidRDefault="00F67A02" w14:paraId="730D727A" w14:textId="77777777">
      <w:pPr>
        <w:pStyle w:val="Texteprformat"/>
        <w:rPr>
          <w:rFonts w:ascii="Lato" w:hAnsi="Lato" w:cs="Times New Roman"/>
          <w:lang w:val="en-US"/>
        </w:rPr>
      </w:pPr>
    </w:p>
    <w:p w:rsidRPr="00920E02" w:rsidR="00F67A02" w:rsidRDefault="00F67A02" w14:paraId="65EDA4A9" w14:textId="77777777">
      <w:pPr>
        <w:pStyle w:val="Texteprformat"/>
        <w:rPr>
          <w:rFonts w:ascii="Lato" w:hAnsi="Lato" w:cs="Times New Roman"/>
          <w:lang w:val="en-US"/>
        </w:rPr>
      </w:pPr>
    </w:p>
    <w:p w:rsidR="00F67A02" w:rsidRDefault="006C0E93" w14:paraId="68D2C86D" w14:textId="763404E0">
      <w:pPr>
        <w:pStyle w:val="Texteprformat"/>
        <w:jc w:val="right"/>
        <w:rPr>
          <w:rFonts w:ascii="Lato" w:hAnsi="Lato" w:cs="Times New Roman"/>
          <w:b/>
          <w:bCs/>
          <w:sz w:val="64"/>
          <w:szCs w:val="64"/>
          <w:lang w:val="en-US"/>
        </w:rPr>
      </w:pPr>
      <w:proofErr w:type="spellStart"/>
      <w:r w:rsidRPr="00920E02">
        <w:rPr>
          <w:rFonts w:ascii="Lato" w:hAnsi="Lato" w:cs="Times New Roman"/>
          <w:b/>
          <w:bCs/>
          <w:sz w:val="64"/>
          <w:szCs w:val="64"/>
          <w:lang w:val="en-US"/>
        </w:rPr>
        <w:t>Akeneo</w:t>
      </w:r>
      <w:proofErr w:type="spellEnd"/>
    </w:p>
    <w:p w:rsidRPr="00920E02" w:rsidR="0000681A" w:rsidRDefault="0000681A" w14:paraId="44ABEC2D" w14:textId="594AB488">
      <w:pPr>
        <w:pStyle w:val="Texteprformat"/>
        <w:jc w:val="right"/>
        <w:rPr>
          <w:rFonts w:ascii="Lato" w:hAnsi="Lato" w:cs="Times New Roman"/>
          <w:b/>
          <w:bCs/>
          <w:sz w:val="64"/>
          <w:szCs w:val="64"/>
          <w:lang w:val="en-US"/>
        </w:rPr>
      </w:pPr>
      <w:r>
        <w:rPr>
          <w:rFonts w:ascii="Lato" w:hAnsi="Lato" w:cs="Times New Roman"/>
          <w:b/>
          <w:bCs/>
          <w:sz w:val="64"/>
          <w:szCs w:val="64"/>
          <w:lang w:val="en-US"/>
        </w:rPr>
        <w:t>Connector for SFCC</w:t>
      </w:r>
    </w:p>
    <w:p w:rsidRPr="00920E02" w:rsidR="008E0C49" w:rsidP="008E0C49" w:rsidRDefault="008E0C49" w14:paraId="795FE00D" w14:textId="32988DEE">
      <w:pPr>
        <w:pStyle w:val="Texteprformat"/>
        <w:jc w:val="right"/>
        <w:rPr>
          <w:rFonts w:ascii="Lato" w:hAnsi="Lato" w:cs="Times New Roman"/>
          <w:lang w:val="en-US"/>
        </w:rPr>
      </w:pPr>
      <w:r w:rsidRPr="42D60716" w:rsidR="008E0C49">
        <w:rPr>
          <w:rFonts w:ascii="Lato" w:hAnsi="Lato" w:cs="Times New Roman"/>
          <w:b w:val="1"/>
          <w:bCs w:val="1"/>
          <w:lang w:val="en-US"/>
        </w:rPr>
        <w:t>Version</w:t>
      </w:r>
      <w:r w:rsidRPr="42D60716" w:rsidR="00ED632F">
        <w:rPr>
          <w:rFonts w:ascii="Lato" w:hAnsi="Lato" w:cs="Times New Roman"/>
          <w:lang w:val="en-US"/>
        </w:rPr>
        <w:t>: 2</w:t>
      </w:r>
      <w:r w:rsidRPr="42D60716" w:rsidR="0B97213E">
        <w:rPr>
          <w:rFonts w:ascii="Lato" w:hAnsi="Lato" w:cs="Times New Roman"/>
          <w:lang w:val="en-US"/>
        </w:rPr>
        <w:t>1</w:t>
      </w:r>
      <w:r w:rsidRPr="42D60716" w:rsidR="008E0C49">
        <w:rPr>
          <w:rFonts w:ascii="Lato" w:hAnsi="Lato" w:cs="Times New Roman"/>
          <w:lang w:val="en-US"/>
        </w:rPr>
        <w:t>.</w:t>
      </w:r>
      <w:r w:rsidRPr="42D60716" w:rsidR="190BF82E">
        <w:rPr>
          <w:rFonts w:ascii="Lato" w:hAnsi="Lato" w:cs="Times New Roman"/>
          <w:lang w:val="en-US"/>
        </w:rPr>
        <w:t>0</w:t>
      </w:r>
      <w:r w:rsidRPr="42D60716" w:rsidR="00AC20C4">
        <w:rPr>
          <w:rFonts w:ascii="Lato" w:hAnsi="Lato" w:cs="Times New Roman"/>
          <w:lang w:val="en-US"/>
        </w:rPr>
        <w:t>.</w:t>
      </w:r>
      <w:r w:rsidRPr="42D60716" w:rsidR="4AD1AD3B">
        <w:rPr>
          <w:rFonts w:ascii="Lato" w:hAnsi="Lato" w:cs="Times New Roman"/>
          <w:lang w:val="en-US"/>
        </w:rPr>
        <w:t>0</w:t>
      </w:r>
    </w:p>
    <w:p w:rsidRPr="00920E02" w:rsidR="008E0C49" w:rsidRDefault="008E0C49" w14:paraId="6E23467C" w14:textId="77777777">
      <w:pPr>
        <w:pStyle w:val="Texteprformat"/>
        <w:jc w:val="right"/>
        <w:rPr>
          <w:rFonts w:ascii="Lato" w:hAnsi="Lato" w:cs="Times New Roman"/>
          <w:b/>
          <w:bCs/>
          <w:sz w:val="64"/>
          <w:szCs w:val="64"/>
          <w:lang w:val="en-US"/>
        </w:rPr>
      </w:pPr>
    </w:p>
    <w:p w:rsidRPr="00920E02" w:rsidR="008E0C49" w:rsidRDefault="008E0C49" w14:paraId="5A53F550" w14:textId="77777777">
      <w:pPr>
        <w:pStyle w:val="Texteprformat"/>
        <w:jc w:val="right"/>
        <w:rPr>
          <w:rFonts w:ascii="Lato" w:hAnsi="Lato" w:cs="Times New Roman"/>
          <w:b/>
          <w:bCs/>
          <w:sz w:val="64"/>
          <w:szCs w:val="64"/>
          <w:lang w:val="en-US"/>
        </w:rPr>
      </w:pPr>
    </w:p>
    <w:p w:rsidRPr="00920E02" w:rsidR="00F67A02" w:rsidRDefault="00F67A02" w14:paraId="61F6D80D" w14:textId="77777777">
      <w:pPr>
        <w:pStyle w:val="Texteprformat"/>
        <w:jc w:val="right"/>
        <w:rPr>
          <w:rFonts w:ascii="Lato" w:hAnsi="Lato" w:cs="Times New Roman"/>
          <w:lang w:val="en-US"/>
        </w:rPr>
      </w:pPr>
    </w:p>
    <w:p w:rsidRPr="00920E02" w:rsidR="008E0C49" w:rsidP="008E0C49" w:rsidRDefault="008E0C49" w14:paraId="55CB4A55" w14:textId="77777777">
      <w:pPr>
        <w:ind w:right="-1187"/>
        <w:rPr>
          <w:rFonts w:ascii="Lato" w:hAnsi="Lato" w:cs="Arial"/>
          <w:b/>
          <w:sz w:val="36"/>
        </w:rPr>
      </w:pPr>
      <w:r w:rsidR="008E0C49">
        <w:drawing>
          <wp:inline wp14:editId="57C78989" wp14:anchorId="303FE17B">
            <wp:extent cx="5948592" cy="1449015"/>
            <wp:effectExtent l="0" t="0" r="0" b="0"/>
            <wp:docPr id="36" name="Picture 36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36"/>
                    <pic:cNvPicPr/>
                  </pic:nvPicPr>
                  <pic:blipFill>
                    <a:blip r:embed="Ra3f1476860e045b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8592" cy="14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20E02" w:rsidR="008E0C49" w:rsidP="008E0C49" w:rsidRDefault="008E0C49" w14:paraId="72EF7006" w14:textId="77777777">
      <w:pPr>
        <w:ind w:right="-1187"/>
        <w:rPr>
          <w:rFonts w:ascii="Lato" w:hAnsi="Lato" w:cs="Arial"/>
          <w:b/>
          <w:sz w:val="36"/>
        </w:rPr>
      </w:pPr>
      <w:r w:rsidRPr="00920E02">
        <w:rPr>
          <w:rFonts w:ascii="Lato" w:hAnsi="Lato" w:cs="Arial"/>
          <w:b/>
          <w:sz w:val="36"/>
        </w:rPr>
        <w:t xml:space="preserve">         </w:t>
      </w:r>
    </w:p>
    <w:p w:rsidRPr="00920E02" w:rsidR="00D92239" w:rsidP="009C3E05" w:rsidRDefault="00D92239" w14:paraId="4C43BF6A" w14:textId="77777777">
      <w:pPr>
        <w:spacing w:after="136" w:line="259" w:lineRule="auto"/>
        <w:rPr>
          <w:rFonts w:ascii="Lato" w:hAnsi="Lato"/>
        </w:rPr>
      </w:pPr>
    </w:p>
    <w:p w:rsidRPr="00920E02" w:rsidR="00FA6EC4" w:rsidRDefault="00FA6EC4" w14:paraId="5E1321E5" w14:textId="77777777">
      <w:pPr>
        <w:rPr>
          <w:rFonts w:ascii="Lato" w:hAnsi="Lato"/>
          <w:b/>
          <w:bCs/>
          <w:sz w:val="32"/>
          <w:szCs w:val="32"/>
          <w:lang w:val="en-US"/>
        </w:rPr>
      </w:pPr>
      <w:r w:rsidRPr="00920E02">
        <w:rPr>
          <w:rFonts w:ascii="Lato" w:hAnsi="Lato"/>
          <w:lang w:val="en-US"/>
        </w:rPr>
        <w:br w:type="page"/>
      </w:r>
    </w:p>
    <w:p w:rsidRPr="00920E02" w:rsidR="00F67A02" w:rsidRDefault="006C0E93" w14:paraId="1F08269C" w14:textId="77777777">
      <w:pPr>
        <w:pStyle w:val="TOAHeading1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lastRenderedPageBreak/>
        <w:t>Table of Contents</w:t>
      </w:r>
    </w:p>
    <w:p w:rsidR="00740295" w:rsidRDefault="00161F23" w14:paraId="77122906" w14:textId="422F9AD6">
      <w:pPr>
        <w:pStyle w:val="TM1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r w:rsidRPr="00920E02">
        <w:rPr>
          <w:rFonts w:ascii="Lato" w:hAnsi="Lato" w:cs="Times New Roman"/>
          <w:lang w:val="en-US"/>
        </w:rPr>
        <w:fldChar w:fldCharType="begin"/>
      </w:r>
      <w:r w:rsidRPr="00920E02" w:rsidR="006C0E93">
        <w:rPr>
          <w:rFonts w:ascii="Lato" w:hAnsi="Lato" w:cs="Times New Roman"/>
          <w:lang w:val="en-US"/>
        </w:rPr>
        <w:instrText>TOC \f \o "1-9" \h</w:instrText>
      </w:r>
      <w:r w:rsidRPr="00920E02">
        <w:rPr>
          <w:rFonts w:ascii="Lato" w:hAnsi="Lato" w:cs="Times New Roman"/>
          <w:lang w:val="en-US"/>
        </w:rPr>
        <w:fldChar w:fldCharType="separate"/>
      </w:r>
      <w:hyperlink w:history="1" w:anchor="_Toc34644918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1. Summary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_Toc34644918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3</w:t>
        </w:r>
        <w:r w:rsidR="00740295">
          <w:rPr>
            <w:noProof/>
          </w:rPr>
          <w:fldChar w:fldCharType="end"/>
        </w:r>
      </w:hyperlink>
    </w:p>
    <w:p w:rsidR="00740295" w:rsidRDefault="00A0225B" w14:paraId="0EBCD161" w14:textId="2F88182C">
      <w:pPr>
        <w:pStyle w:val="TM1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19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2. Component Overview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_Toc34644919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3</w:t>
        </w:r>
        <w:r w:rsidR="00740295">
          <w:rPr>
            <w:noProof/>
          </w:rPr>
          <w:fldChar w:fldCharType="end"/>
        </w:r>
      </w:hyperlink>
    </w:p>
    <w:p w:rsidR="00740295" w:rsidRDefault="00A0225B" w14:paraId="7CB93600" w14:textId="1EA3A70F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20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2.1 Functional Overview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_Toc34644920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3</w:t>
        </w:r>
        <w:r w:rsidR="00740295">
          <w:rPr>
            <w:noProof/>
          </w:rPr>
          <w:fldChar w:fldCharType="end"/>
        </w:r>
      </w:hyperlink>
    </w:p>
    <w:p w:rsidR="00740295" w:rsidRDefault="00A0225B" w14:paraId="68598DF1" w14:textId="54F79E7F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21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2.2 Use Cases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_Toc34644921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4</w:t>
        </w:r>
        <w:r w:rsidR="00740295">
          <w:rPr>
            <w:noProof/>
          </w:rPr>
          <w:fldChar w:fldCharType="end"/>
        </w:r>
      </w:hyperlink>
    </w:p>
    <w:p w:rsidR="00740295" w:rsidRDefault="00A0225B" w14:paraId="4EA73EC7" w14:textId="580574C6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22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2.3 Limitations, Constraints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_Toc34644922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4</w:t>
        </w:r>
        <w:r w:rsidR="00740295">
          <w:rPr>
            <w:noProof/>
          </w:rPr>
          <w:fldChar w:fldCharType="end"/>
        </w:r>
      </w:hyperlink>
    </w:p>
    <w:p w:rsidR="00740295" w:rsidRDefault="00A0225B" w14:paraId="0120252C" w14:textId="4CB0498D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23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2.4 Compatibility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_Toc34644923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4</w:t>
        </w:r>
        <w:r w:rsidR="00740295">
          <w:rPr>
            <w:noProof/>
          </w:rPr>
          <w:fldChar w:fldCharType="end"/>
        </w:r>
      </w:hyperlink>
    </w:p>
    <w:p w:rsidR="00740295" w:rsidRDefault="00A0225B" w14:paraId="493ECA66" w14:textId="67EB3646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24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2.5 Privacy, Payment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_Toc34644924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4</w:t>
        </w:r>
        <w:r w:rsidR="00740295">
          <w:rPr>
            <w:noProof/>
          </w:rPr>
          <w:fldChar w:fldCharType="end"/>
        </w:r>
      </w:hyperlink>
    </w:p>
    <w:p w:rsidR="00740295" w:rsidRDefault="00A0225B" w14:paraId="08E7747D" w14:textId="3D14043A">
      <w:pPr>
        <w:pStyle w:val="TM1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25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3. Implementation Guide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_Toc34644925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6</w:t>
        </w:r>
        <w:r w:rsidR="00740295">
          <w:rPr>
            <w:noProof/>
          </w:rPr>
          <w:fldChar w:fldCharType="end"/>
        </w:r>
      </w:hyperlink>
    </w:p>
    <w:p w:rsidR="00740295" w:rsidRDefault="00A0225B" w14:paraId="326C9EA7" w14:textId="3B58919F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26">
        <w:r w:rsidRPr="008C2B4D" w:rsidR="00740295">
          <w:rPr>
            <w:rStyle w:val="Lienhypertexte"/>
            <w:rFonts w:ascii="Lato" w:hAnsi="Lato"/>
            <w:noProof/>
          </w:rPr>
          <w:t>3.1 Cartridge Upload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_Toc34644926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6</w:t>
        </w:r>
        <w:r w:rsidR="00740295">
          <w:rPr>
            <w:noProof/>
          </w:rPr>
          <w:fldChar w:fldCharType="end"/>
        </w:r>
      </w:hyperlink>
    </w:p>
    <w:p w:rsidR="00740295" w:rsidRDefault="00A0225B" w14:paraId="0C0F2BD6" w14:textId="7F2E1ACD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27">
        <w:r w:rsidRPr="008C2B4D" w:rsidR="00740295">
          <w:rPr>
            <w:rStyle w:val="Lienhypertexte"/>
            <w:rFonts w:ascii="Lato" w:hAnsi="Lato"/>
            <w:noProof/>
          </w:rPr>
          <w:t>3.2 Metadata Import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_Toc34644927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7</w:t>
        </w:r>
        <w:r w:rsidR="00740295">
          <w:rPr>
            <w:noProof/>
          </w:rPr>
          <w:fldChar w:fldCharType="end"/>
        </w:r>
      </w:hyperlink>
    </w:p>
    <w:p w:rsidR="00740295" w:rsidRDefault="00A0225B" w14:paraId="3D1168F0" w14:textId="288B279B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28">
        <w:r w:rsidRPr="008C2B4D" w:rsidR="00740295">
          <w:rPr>
            <w:rStyle w:val="Lienhypertexte"/>
            <w:rFonts w:ascii="Lato" w:hAnsi="Lato"/>
            <w:noProof/>
          </w:rPr>
          <w:t>3.3 Cartridge Path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_Toc34644928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7</w:t>
        </w:r>
        <w:r w:rsidR="00740295">
          <w:rPr>
            <w:noProof/>
          </w:rPr>
          <w:fldChar w:fldCharType="end"/>
        </w:r>
      </w:hyperlink>
    </w:p>
    <w:p w:rsidR="00740295" w:rsidRDefault="00A0225B" w14:paraId="5FF3A1DE" w14:textId="605B9AF9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29">
        <w:r w:rsidRPr="008C2B4D" w:rsidR="00740295">
          <w:rPr>
            <w:rStyle w:val="Lienhypertexte"/>
            <w:rFonts w:ascii="Lato" w:hAnsi="Lato"/>
            <w:noProof/>
          </w:rPr>
          <w:t>3.4 Configuration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_Toc34644929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7</w:t>
        </w:r>
        <w:r w:rsidR="00740295">
          <w:rPr>
            <w:noProof/>
          </w:rPr>
          <w:fldChar w:fldCharType="end"/>
        </w:r>
      </w:hyperlink>
    </w:p>
    <w:p w:rsidR="00740295" w:rsidRDefault="00A0225B" w14:paraId="2095A3F5" w14:textId="6E778CAE">
      <w:pPr>
        <w:pStyle w:val="TM3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 w:bidi="hi-IN"/>
        </w:rPr>
      </w:pPr>
      <w:hyperlink w:history="1" w:anchor="_Toc34644930">
        <w:r w:rsidRPr="008C2B4D" w:rsidR="00740295">
          <w:rPr>
            <w:rStyle w:val="Lienhypertexte"/>
            <w:rFonts w:ascii="Lato" w:hAnsi="Lato"/>
            <w:noProof/>
          </w:rPr>
          <w:t>3.4.1 Group: Akeneo – General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_Toc34644930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8</w:t>
        </w:r>
        <w:r w:rsidR="00740295">
          <w:rPr>
            <w:noProof/>
          </w:rPr>
          <w:fldChar w:fldCharType="end"/>
        </w:r>
      </w:hyperlink>
    </w:p>
    <w:p w:rsidR="00740295" w:rsidRDefault="00A0225B" w14:paraId="27BFAD78" w14:textId="089CB0C1">
      <w:pPr>
        <w:pStyle w:val="TM3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 w:bidi="hi-IN"/>
        </w:rPr>
      </w:pPr>
      <w:hyperlink w:history="1" w:anchor="_Toc34644931">
        <w:r w:rsidRPr="008C2B4D" w:rsidR="00740295">
          <w:rPr>
            <w:rStyle w:val="Lienhypertexte"/>
            <w:rFonts w:ascii="Lato" w:hAnsi="Lato"/>
            <w:noProof/>
          </w:rPr>
          <w:t>3.4.2 Group: Akeneo – Product Associations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_Toc34644931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13</w:t>
        </w:r>
        <w:r w:rsidR="00740295">
          <w:rPr>
            <w:noProof/>
          </w:rPr>
          <w:fldChar w:fldCharType="end"/>
        </w:r>
      </w:hyperlink>
    </w:p>
    <w:p w:rsidR="00740295" w:rsidRDefault="00A0225B" w14:paraId="7F6EA8A9" w14:textId="0D306E31">
      <w:pPr>
        <w:pStyle w:val="TM3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 w:bidi="hi-IN"/>
        </w:rPr>
      </w:pPr>
      <w:hyperlink w:history="1" w:anchor="_Toc34644932">
        <w:r w:rsidRPr="008C2B4D" w:rsidR="00740295">
          <w:rPr>
            <w:rStyle w:val="Lienhypertexte"/>
            <w:rFonts w:ascii="Lato" w:hAnsi="Lato"/>
            <w:noProof/>
          </w:rPr>
          <w:t>3.4.3 Group: Akeneo - Reference Entity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_Toc34644932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14</w:t>
        </w:r>
        <w:r w:rsidR="00740295">
          <w:rPr>
            <w:noProof/>
          </w:rPr>
          <w:fldChar w:fldCharType="end"/>
        </w:r>
      </w:hyperlink>
    </w:p>
    <w:p w:rsidR="00740295" w:rsidRDefault="00A0225B" w14:paraId="534953F4" w14:textId="23380EC2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33">
        <w:r w:rsidRPr="008C2B4D" w:rsidR="00740295">
          <w:rPr>
            <w:rStyle w:val="Lienhypertexte"/>
            <w:noProof/>
          </w:rPr>
          <w:t>3.5 Jobs List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_Toc34644933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16</w:t>
        </w:r>
        <w:r w:rsidR="00740295">
          <w:rPr>
            <w:noProof/>
          </w:rPr>
          <w:fldChar w:fldCharType="end"/>
        </w:r>
      </w:hyperlink>
    </w:p>
    <w:p w:rsidR="00740295" w:rsidRDefault="00A0225B" w14:paraId="3F269B85" w14:textId="3D38451F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34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3.6 Custom Object Usage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_Toc34644934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26</w:t>
        </w:r>
        <w:r w:rsidR="00740295">
          <w:rPr>
            <w:noProof/>
          </w:rPr>
          <w:fldChar w:fldCharType="end"/>
        </w:r>
      </w:hyperlink>
    </w:p>
    <w:p w:rsidR="00740295" w:rsidRDefault="00A0225B" w14:paraId="47291C07" w14:textId="3F86D685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35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3.7 Custom Code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_Toc34644935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27</w:t>
        </w:r>
        <w:r w:rsidR="00740295">
          <w:rPr>
            <w:noProof/>
          </w:rPr>
          <w:fldChar w:fldCharType="end"/>
        </w:r>
      </w:hyperlink>
    </w:p>
    <w:p w:rsidR="00740295" w:rsidRDefault="00A0225B" w14:paraId="0F2502CD" w14:textId="16CAD566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36">
        <w:r w:rsidRPr="008C2B4D" w:rsidR="00740295">
          <w:rPr>
            <w:rStyle w:val="Lienhypertexte"/>
            <w:noProof/>
          </w:rPr>
          <w:t>3.8 Firewall Requirements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_Toc34644936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29</w:t>
        </w:r>
        <w:r w:rsidR="00740295">
          <w:rPr>
            <w:noProof/>
          </w:rPr>
          <w:fldChar w:fldCharType="end"/>
        </w:r>
      </w:hyperlink>
    </w:p>
    <w:p w:rsidR="00740295" w:rsidRDefault="00A0225B" w14:paraId="19E9262D" w14:textId="0DDCB751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37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3.9 Testing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_Toc34644937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29</w:t>
        </w:r>
        <w:r w:rsidR="00740295">
          <w:rPr>
            <w:noProof/>
          </w:rPr>
          <w:fldChar w:fldCharType="end"/>
        </w:r>
      </w:hyperlink>
    </w:p>
    <w:p w:rsidR="00740295" w:rsidRDefault="00A0225B" w14:paraId="206A4C90" w14:textId="43A695EC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38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3.10 Debug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_Toc34644938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29</w:t>
        </w:r>
        <w:r w:rsidR="00740295">
          <w:rPr>
            <w:noProof/>
          </w:rPr>
          <w:fldChar w:fldCharType="end"/>
        </w:r>
      </w:hyperlink>
    </w:p>
    <w:p w:rsidR="00740295" w:rsidRDefault="00A0225B" w14:paraId="2907FD57" w14:textId="3B3320E7">
      <w:pPr>
        <w:pStyle w:val="TM1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39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4. Operations, Maintenance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_Toc34644939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29</w:t>
        </w:r>
        <w:r w:rsidR="00740295">
          <w:rPr>
            <w:noProof/>
          </w:rPr>
          <w:fldChar w:fldCharType="end"/>
        </w:r>
      </w:hyperlink>
    </w:p>
    <w:p w:rsidR="00740295" w:rsidRDefault="00A0225B" w14:paraId="328EC1F5" w14:textId="76250C7F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40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4.1 Data Storage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_Toc34644940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29</w:t>
        </w:r>
        <w:r w:rsidR="00740295">
          <w:rPr>
            <w:noProof/>
          </w:rPr>
          <w:fldChar w:fldCharType="end"/>
        </w:r>
      </w:hyperlink>
    </w:p>
    <w:p w:rsidR="00740295" w:rsidRDefault="00A0225B" w14:paraId="29B39531" w14:textId="4C9D1AB1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41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4.2 Availability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_Toc34644941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29</w:t>
        </w:r>
        <w:r w:rsidR="00740295">
          <w:rPr>
            <w:noProof/>
          </w:rPr>
          <w:fldChar w:fldCharType="end"/>
        </w:r>
      </w:hyperlink>
    </w:p>
    <w:p w:rsidR="00740295" w:rsidRDefault="00A0225B" w14:paraId="696F53B0" w14:textId="6D5246AC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42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4.3 Failover and Recovery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_Toc34644942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29</w:t>
        </w:r>
        <w:r w:rsidR="00740295">
          <w:rPr>
            <w:noProof/>
          </w:rPr>
          <w:fldChar w:fldCharType="end"/>
        </w:r>
      </w:hyperlink>
    </w:p>
    <w:p w:rsidR="00740295" w:rsidRDefault="00A0225B" w14:paraId="6EEA6D70" w14:textId="47E97B68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43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4.4 Support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_Toc34644943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30</w:t>
        </w:r>
        <w:r w:rsidR="00740295">
          <w:rPr>
            <w:noProof/>
          </w:rPr>
          <w:fldChar w:fldCharType="end"/>
        </w:r>
      </w:hyperlink>
    </w:p>
    <w:p w:rsidR="00740295" w:rsidRDefault="00A0225B" w14:paraId="32754E1C" w14:textId="383650C2">
      <w:pPr>
        <w:pStyle w:val="TM1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44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5. User Guide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_Toc34644944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30</w:t>
        </w:r>
        <w:r w:rsidR="00740295">
          <w:rPr>
            <w:noProof/>
          </w:rPr>
          <w:fldChar w:fldCharType="end"/>
        </w:r>
      </w:hyperlink>
    </w:p>
    <w:p w:rsidR="00740295" w:rsidRDefault="00A0225B" w14:paraId="59425BB7" w14:textId="33EAAE92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45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5.1 Roles, Responsabilities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_Toc34644945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30</w:t>
        </w:r>
        <w:r w:rsidR="00740295">
          <w:rPr>
            <w:noProof/>
          </w:rPr>
          <w:fldChar w:fldCharType="end"/>
        </w:r>
      </w:hyperlink>
    </w:p>
    <w:p w:rsidR="00740295" w:rsidRDefault="00A0225B" w14:paraId="61C569A0" w14:textId="62D92306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46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5.2 Business Manager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_Toc34644946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30</w:t>
        </w:r>
        <w:r w:rsidR="00740295">
          <w:rPr>
            <w:noProof/>
          </w:rPr>
          <w:fldChar w:fldCharType="end"/>
        </w:r>
      </w:hyperlink>
    </w:p>
    <w:p w:rsidR="00740295" w:rsidRDefault="00A0225B" w14:paraId="6D71F969" w14:textId="5DC51027">
      <w:pPr>
        <w:pStyle w:val="TM2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47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5.3 Storefront Functionality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_Toc34644947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31</w:t>
        </w:r>
        <w:r w:rsidR="00740295">
          <w:rPr>
            <w:noProof/>
          </w:rPr>
          <w:fldChar w:fldCharType="end"/>
        </w:r>
      </w:hyperlink>
    </w:p>
    <w:p w:rsidR="00740295" w:rsidRDefault="00A0225B" w14:paraId="487A2CA0" w14:textId="25CD4A33">
      <w:pPr>
        <w:pStyle w:val="TM1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48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6. Know Issues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_Toc34644948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32</w:t>
        </w:r>
        <w:r w:rsidR="00740295">
          <w:rPr>
            <w:noProof/>
          </w:rPr>
          <w:fldChar w:fldCharType="end"/>
        </w:r>
      </w:hyperlink>
    </w:p>
    <w:p w:rsidR="00740295" w:rsidRDefault="00A0225B" w14:paraId="120EDD28" w14:textId="4C9F55CD">
      <w:pPr>
        <w:pStyle w:val="TM1"/>
        <w:tabs>
          <w:tab w:val="right" w:leader="dot" w:pos="9628"/>
        </w:tabs>
        <w:rPr>
          <w:rFonts w:asciiTheme="minorHAnsi" w:hAnsiTheme="minorHAnsi" w:eastAsiaTheme="minorEastAsia" w:cstheme="minorBidi"/>
          <w:noProof/>
          <w:sz w:val="22"/>
          <w:szCs w:val="20"/>
          <w:lang w:val="en-IN" w:eastAsia="en-IN"/>
        </w:rPr>
      </w:pPr>
      <w:hyperlink w:history="1" w:anchor="_Toc34644949">
        <w:r w:rsidRPr="008C2B4D" w:rsidR="00740295">
          <w:rPr>
            <w:rStyle w:val="Lienhypertexte"/>
            <w:rFonts w:ascii="Lato" w:hAnsi="Lato" w:cs="Times New Roman"/>
            <w:noProof/>
            <w:lang w:val="en-US"/>
          </w:rPr>
          <w:t>7. Release History</w:t>
        </w:r>
        <w:r w:rsidR="00740295">
          <w:rPr>
            <w:noProof/>
          </w:rPr>
          <w:tab/>
        </w:r>
        <w:r w:rsidR="00740295">
          <w:rPr>
            <w:noProof/>
          </w:rPr>
          <w:fldChar w:fldCharType="begin"/>
        </w:r>
        <w:r w:rsidR="00740295">
          <w:rPr>
            <w:noProof/>
          </w:rPr>
          <w:instrText xml:space="preserve"> PAGEREF _Toc34644949 \h </w:instrText>
        </w:r>
        <w:r w:rsidR="00740295">
          <w:rPr>
            <w:noProof/>
          </w:rPr>
        </w:r>
        <w:r w:rsidR="00740295">
          <w:rPr>
            <w:noProof/>
          </w:rPr>
          <w:fldChar w:fldCharType="separate"/>
        </w:r>
        <w:r w:rsidR="00584F4E">
          <w:rPr>
            <w:noProof/>
          </w:rPr>
          <w:t>32</w:t>
        </w:r>
        <w:r w:rsidR="00740295">
          <w:rPr>
            <w:noProof/>
          </w:rPr>
          <w:fldChar w:fldCharType="end"/>
        </w:r>
      </w:hyperlink>
    </w:p>
    <w:p w:rsidRPr="00920E02" w:rsidR="00F67A02" w:rsidRDefault="00161F23" w14:paraId="42B7A95F" w14:textId="5F46F1A4">
      <w:pPr>
        <w:pStyle w:val="TOC11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fldChar w:fldCharType="end"/>
      </w:r>
    </w:p>
    <w:p w:rsidRPr="00920E02" w:rsidR="00FA6EC4" w:rsidRDefault="006C0E93" w14:paraId="1AE9712A" w14:textId="77777777">
      <w:pPr>
        <w:rPr>
          <w:rFonts w:ascii="Lato" w:hAnsi="Lato" w:eastAsia="Nimbus Mono L"/>
          <w:sz w:val="20"/>
          <w:szCs w:val="20"/>
          <w:lang w:val="en-US"/>
        </w:rPr>
      </w:pPr>
      <w:r w:rsidRPr="00920E02">
        <w:rPr>
          <w:rFonts w:ascii="Lato" w:hAnsi="Lato"/>
          <w:lang w:val="en-US"/>
        </w:rPr>
        <w:br w:type="page"/>
      </w:r>
    </w:p>
    <w:p w:rsidRPr="00920E02" w:rsidR="00F67A02" w:rsidRDefault="006C0E93" w14:paraId="08A70EF6" w14:textId="77777777">
      <w:pPr>
        <w:pStyle w:val="Heading11"/>
        <w:rPr>
          <w:rFonts w:ascii="Lato" w:hAnsi="Lato" w:cs="Times New Roman"/>
          <w:lang w:val="en-US"/>
        </w:rPr>
      </w:pPr>
      <w:bookmarkStart w:name="_Toc34644918" w:id="0"/>
      <w:r w:rsidRPr="00920E02">
        <w:rPr>
          <w:rFonts w:ascii="Lato" w:hAnsi="Lato" w:cs="Times New Roman"/>
          <w:lang w:val="en-US"/>
        </w:rPr>
        <w:lastRenderedPageBreak/>
        <w:t>1. Summary</w:t>
      </w:r>
      <w:bookmarkEnd w:id="0"/>
    </w:p>
    <w:p w:rsidRPr="00920E02" w:rsidR="00F67A02" w:rsidP="00A2231A" w:rsidRDefault="006C0E93" w14:paraId="0BF59769" w14:textId="4F27779D">
      <w:pPr>
        <w:pStyle w:val="Corpsdetexte"/>
        <w:ind w:left="709"/>
        <w:jc w:val="both"/>
        <w:rPr>
          <w:rFonts w:ascii="Lato" w:hAnsi="Lato" w:cs="Times New Roman"/>
          <w:lang w:val="en-US"/>
        </w:rPr>
      </w:pP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is specialized in the development of PIM (Product Information Management)</w:t>
      </w:r>
      <w:r w:rsidRPr="00920E02" w:rsidR="00736BEC">
        <w:rPr>
          <w:rFonts w:ascii="Lato" w:hAnsi="Lato" w:cs="Times New Roman"/>
          <w:lang w:val="en-US"/>
        </w:rPr>
        <w:t>.</w:t>
      </w:r>
      <w:r w:rsidRPr="00920E02">
        <w:rPr>
          <w:rFonts w:ascii="Lato" w:hAnsi="Lato" w:cs="Times New Roman"/>
          <w:lang w:val="en-US"/>
        </w:rPr>
        <w:t xml:space="preserve"> </w:t>
      </w:r>
      <w:r w:rsidRPr="00920E02" w:rsidR="00736BEC">
        <w:rPr>
          <w:rFonts w:ascii="Lato" w:hAnsi="Lato" w:cs="Times New Roman"/>
          <w:lang w:val="en-US"/>
        </w:rPr>
        <w:t>I</w:t>
      </w:r>
      <w:r w:rsidRPr="00920E02">
        <w:rPr>
          <w:rFonts w:ascii="Lato" w:hAnsi="Lato" w:cs="Times New Roman"/>
          <w:lang w:val="en-US"/>
        </w:rPr>
        <w:t xml:space="preserve">t aims to centralize the catalog/product data of a customer in one place. It also allows the complex enrichment of products with </w:t>
      </w:r>
      <w:r w:rsidRPr="00920E02" w:rsidR="00736BEC">
        <w:rPr>
          <w:rFonts w:ascii="Lato" w:hAnsi="Lato" w:cs="Times New Roman"/>
          <w:lang w:val="en-US"/>
        </w:rPr>
        <w:t>concept</w:t>
      </w:r>
      <w:r w:rsidRPr="00920E02">
        <w:rPr>
          <w:rFonts w:ascii="Lato" w:hAnsi="Lato" w:cs="Times New Roman"/>
          <w:lang w:val="en-US"/>
        </w:rPr>
        <w:t xml:space="preserve"> of completeness and other </w:t>
      </w:r>
      <w:r w:rsidRPr="00920E02" w:rsidR="00BA0062">
        <w:rPr>
          <w:rFonts w:ascii="Lato" w:hAnsi="Lato" w:cs="Times New Roman"/>
          <w:lang w:val="en-US"/>
        </w:rPr>
        <w:t>pre-defined</w:t>
      </w:r>
      <w:r w:rsidRPr="00920E02">
        <w:rPr>
          <w:rFonts w:ascii="Lato" w:hAnsi="Lato" w:cs="Times New Roman"/>
          <w:lang w:val="en-US"/>
        </w:rPr>
        <w:t xml:space="preserve"> criteria. </w:t>
      </w:r>
      <w:proofErr w:type="spellStart"/>
      <w:r w:rsidRPr="00920E02">
        <w:rPr>
          <w:rFonts w:ascii="Lato" w:hAnsi="Lato" w:cs="Times New Roman"/>
          <w:lang w:val="en-US"/>
        </w:rPr>
        <w:t>Akeneo's</w:t>
      </w:r>
      <w:proofErr w:type="spellEnd"/>
      <w:r w:rsidRPr="00920E02">
        <w:rPr>
          <w:rFonts w:ascii="Lato" w:hAnsi="Lato" w:cs="Times New Roman"/>
          <w:lang w:val="en-US"/>
        </w:rPr>
        <w:t xml:space="preserve"> instances are mainly enriched by flows coming from customer ERP or any other data centralization platform.</w:t>
      </w:r>
    </w:p>
    <w:p w:rsidRPr="00920E02" w:rsidR="00F67A02" w:rsidP="00A2231A" w:rsidRDefault="006C0E93" w14:paraId="0C60CEFF" w14:textId="7DE2D6B8">
      <w:pPr>
        <w:pStyle w:val="Corpsdetexte"/>
        <w:ind w:left="709"/>
        <w:jc w:val="both"/>
        <w:rPr>
          <w:rFonts w:ascii="Lato" w:hAnsi="Lato" w:cs="Times New Roman"/>
          <w:color w:val="FF0000"/>
          <w:lang w:val="en-US"/>
        </w:rPr>
      </w:pPr>
      <w:r w:rsidRPr="00920E02">
        <w:rPr>
          <w:rFonts w:ascii="Lato" w:hAnsi="Lato" w:cs="Times New Roman"/>
          <w:lang w:val="en-US"/>
        </w:rPr>
        <w:t>The module</w:t>
      </w:r>
      <w:r w:rsidRPr="00920E02" w:rsidR="000851CD">
        <w:rPr>
          <w:rFonts w:ascii="Lato" w:hAnsi="Lato" w:cs="Times New Roman"/>
          <w:lang w:val="en-US"/>
        </w:rPr>
        <w:t xml:space="preserve"> created by </w:t>
      </w:r>
      <w:proofErr w:type="spellStart"/>
      <w:r w:rsidRPr="00920E02" w:rsidR="000851CD">
        <w:rPr>
          <w:rFonts w:ascii="Lato" w:hAnsi="Lato" w:cs="Times New Roman"/>
          <w:lang w:val="en-US"/>
        </w:rPr>
        <w:t>Ideatarmac</w:t>
      </w:r>
      <w:proofErr w:type="spellEnd"/>
      <w:r w:rsidRPr="00920E02" w:rsidR="000851CD">
        <w:rPr>
          <w:rFonts w:ascii="Lato" w:hAnsi="Lato" w:cs="Times New Roman"/>
          <w:lang w:val="en-US"/>
        </w:rPr>
        <w:t xml:space="preserve"> UG</w:t>
      </w:r>
      <w:r w:rsidRPr="00920E02" w:rsidR="00FA6EC4">
        <w:rPr>
          <w:rFonts w:ascii="Lato" w:hAnsi="Lato" w:cs="Times New Roman"/>
          <w:color w:val="FF0000"/>
          <w:lang w:val="en-US"/>
        </w:rPr>
        <w:t xml:space="preserve"> </w:t>
      </w:r>
      <w:r w:rsidRPr="00920E02" w:rsidR="00FA6EC4">
        <w:rPr>
          <w:rFonts w:ascii="Lato" w:hAnsi="Lato" w:cs="Times New Roman"/>
          <w:lang w:val="en-US"/>
        </w:rPr>
        <w:t xml:space="preserve">is an </w:t>
      </w:r>
      <w:proofErr w:type="spellStart"/>
      <w:r w:rsidRPr="00920E02" w:rsidR="00FA6EC4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S</w:t>
      </w:r>
      <w:r w:rsidRPr="00920E02" w:rsidR="0074412E">
        <w:rPr>
          <w:rFonts w:ascii="Lato" w:hAnsi="Lato" w:cs="Times New Roman"/>
          <w:lang w:val="en-US"/>
        </w:rPr>
        <w:t>F</w:t>
      </w:r>
      <w:r w:rsidRPr="00920E02">
        <w:rPr>
          <w:rFonts w:ascii="Lato" w:hAnsi="Lato" w:cs="Times New Roman"/>
          <w:lang w:val="en-US"/>
        </w:rPr>
        <w:t xml:space="preserve">CC connector. Its purpose is to </w:t>
      </w:r>
      <w:r w:rsidRPr="00920E02" w:rsidR="00CA2111">
        <w:rPr>
          <w:rFonts w:ascii="Lato" w:hAnsi="Lato" w:cs="Times New Roman"/>
          <w:lang w:val="en-US"/>
        </w:rPr>
        <w:t>automate import</w:t>
      </w:r>
      <w:r w:rsidRPr="00920E02">
        <w:rPr>
          <w:rFonts w:ascii="Lato" w:hAnsi="Lato" w:cs="Times New Roman"/>
          <w:lang w:val="en-US"/>
        </w:rPr>
        <w:t xml:space="preserve"> from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of multiple data, in particular the entirety of the Catalogue products, categories, basic prices as well as the images produced</w:t>
      </w:r>
      <w:r w:rsidRPr="00920E02" w:rsidR="0032772F">
        <w:rPr>
          <w:rFonts w:ascii="Lato" w:hAnsi="Lato" w:cs="Times New Roman"/>
          <w:lang w:val="en-US"/>
        </w:rPr>
        <w:t>. The module therefore has 6 jobs to perform these different tasks</w:t>
      </w:r>
      <w:r w:rsidRPr="00920E02">
        <w:rPr>
          <w:rFonts w:ascii="Lato" w:hAnsi="Lato" w:cs="Times New Roman"/>
          <w:lang w:val="en-US"/>
        </w:rPr>
        <w:t>.</w:t>
      </w:r>
      <w:r w:rsidRPr="00920E02" w:rsidR="0032772F">
        <w:rPr>
          <w:rFonts w:ascii="Lato" w:hAnsi="Lato" w:cs="Times New Roman"/>
          <w:lang w:val="en-US"/>
        </w:rPr>
        <w:t xml:space="preserve"> </w:t>
      </w:r>
    </w:p>
    <w:p w:rsidR="007E2DAA" w:rsidP="00A2231A" w:rsidRDefault="007E2DAA" w14:paraId="5B7D5B4B" w14:textId="0DF94735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The module </w:t>
      </w:r>
      <w:r w:rsidRPr="00920E02" w:rsidR="00BF4D46">
        <w:rPr>
          <w:rFonts w:ascii="Lato" w:hAnsi="Lato" w:cs="Times New Roman"/>
          <w:lang w:val="en-US"/>
        </w:rPr>
        <w:t>is compatible</w:t>
      </w:r>
      <w:r w:rsidRPr="00920E02">
        <w:rPr>
          <w:rFonts w:ascii="Lato" w:hAnsi="Lato" w:cs="Times New Roman"/>
          <w:lang w:val="en-US"/>
        </w:rPr>
        <w:t xml:space="preserve"> to run on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PIM versions 3.0</w:t>
      </w:r>
      <w:r w:rsidR="00010765">
        <w:rPr>
          <w:rFonts w:ascii="Lato" w:hAnsi="Lato" w:cs="Times New Roman"/>
          <w:lang w:val="en-US"/>
        </w:rPr>
        <w:t>, 3.2</w:t>
      </w:r>
      <w:r w:rsidRPr="00920E02">
        <w:rPr>
          <w:rFonts w:ascii="Lato" w:hAnsi="Lato" w:cs="Times New Roman"/>
          <w:lang w:val="en-US"/>
        </w:rPr>
        <w:t xml:space="preserve"> and </w:t>
      </w:r>
      <w:r w:rsidR="00010765">
        <w:rPr>
          <w:rFonts w:ascii="Lato" w:hAnsi="Lato" w:cs="Times New Roman"/>
          <w:lang w:val="en-US"/>
        </w:rPr>
        <w:t>4.0</w:t>
      </w:r>
      <w:r w:rsidR="00E32848">
        <w:rPr>
          <w:rFonts w:ascii="Lato" w:hAnsi="Lato" w:cs="Times New Roman"/>
          <w:lang w:val="en-US"/>
        </w:rPr>
        <w:t>.</w:t>
      </w:r>
    </w:p>
    <w:p w:rsidRPr="00920E02" w:rsidR="007E2DAA" w:rsidP="00DE1253" w:rsidRDefault="00DE1253" w14:paraId="597F59A2" w14:textId="7D632B43">
      <w:pPr>
        <w:pStyle w:val="Corpsdetexte"/>
        <w:ind w:left="709"/>
        <w:rPr>
          <w:rFonts w:ascii="Lato" w:hAnsi="Lato" w:cs="Times New Roman"/>
          <w:lang w:val="en-US"/>
        </w:rPr>
      </w:pPr>
      <w:r w:rsidRPr="00DE1253">
        <w:rPr>
          <w:rFonts w:ascii="Lato" w:hAnsi="Lato" w:cs="Times New Roman"/>
          <w:lang w:val="en-US"/>
        </w:rPr>
        <w:t>The cartridge works with 19.10 compatibility mode</w:t>
      </w:r>
    </w:p>
    <w:p w:rsidRPr="00920E02" w:rsidR="00F67A02" w:rsidRDefault="006C0E93" w14:paraId="31E81378" w14:textId="24F93420">
      <w:pPr>
        <w:pStyle w:val="Heading11"/>
        <w:rPr>
          <w:rFonts w:ascii="Lato" w:hAnsi="Lato" w:cs="Times New Roman"/>
          <w:lang w:val="en-US"/>
        </w:rPr>
      </w:pPr>
      <w:bookmarkStart w:name="_Toc34644919" w:id="1"/>
      <w:r w:rsidRPr="00920E02">
        <w:rPr>
          <w:rFonts w:ascii="Lato" w:hAnsi="Lato" w:cs="Times New Roman"/>
          <w:lang w:val="en-US"/>
        </w:rPr>
        <w:t>2. Component Overview</w:t>
      </w:r>
      <w:bookmarkEnd w:id="1"/>
    </w:p>
    <w:p w:rsidRPr="00920E02" w:rsidR="00F67A02" w:rsidRDefault="006C0E93" w14:paraId="2F3FA8BA" w14:textId="7BBCBC15">
      <w:pPr>
        <w:pStyle w:val="Heading21"/>
        <w:tabs>
          <w:tab w:val="clear" w:pos="567"/>
          <w:tab w:val="num" w:pos="576"/>
        </w:tabs>
        <w:rPr>
          <w:rFonts w:ascii="Lato" w:hAnsi="Lato" w:cs="Times New Roman"/>
          <w:lang w:val="en-US"/>
        </w:rPr>
      </w:pPr>
      <w:bookmarkStart w:name="_Toc34644920" w:id="2"/>
      <w:r w:rsidRPr="00920E02">
        <w:rPr>
          <w:rFonts w:ascii="Lato" w:hAnsi="Lato" w:cs="Times New Roman"/>
          <w:lang w:val="en-US"/>
        </w:rPr>
        <w:t>2.1 Functional Overview</w:t>
      </w:r>
      <w:bookmarkEnd w:id="2"/>
    </w:p>
    <w:p w:rsidRPr="00920E02" w:rsidR="00F67A02" w:rsidRDefault="00990B92" w14:paraId="3838C202" w14:textId="128865D9">
      <w:pPr>
        <w:pStyle w:val="Corpsdetexte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noProof/>
          <w:lang w:val="en-GB" w:eastAsia="en-GB" w:bidi="ar-SA"/>
        </w:rPr>
        <w:drawing>
          <wp:anchor distT="0" distB="0" distL="0" distR="0" simplePos="0" relativeHeight="7" behindDoc="0" locked="0" layoutInCell="1" allowOverlap="1" wp14:anchorId="00F35EAC" wp14:editId="6CA52A9F">
            <wp:simplePos x="0" y="0"/>
            <wp:positionH relativeFrom="column">
              <wp:posOffset>974090</wp:posOffset>
            </wp:positionH>
            <wp:positionV relativeFrom="paragraph">
              <wp:posOffset>278130</wp:posOffset>
            </wp:positionV>
            <wp:extent cx="4019550" cy="4238625"/>
            <wp:effectExtent l="0" t="0" r="0" b="9525"/>
            <wp:wrapTopAndBottom/>
            <wp:docPr id="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920E02" w:rsidR="00F67A02" w:rsidRDefault="00F67A02" w14:paraId="7477A9C7" w14:textId="77777777">
      <w:pPr>
        <w:pStyle w:val="Corpsdetexte"/>
        <w:rPr>
          <w:rFonts w:ascii="Lato" w:hAnsi="Lato" w:cs="Times New Roman"/>
          <w:lang w:val="en-US"/>
        </w:rPr>
      </w:pPr>
    </w:p>
    <w:p w:rsidRPr="00920E02" w:rsidR="00F67A02" w:rsidRDefault="00404956" w14:paraId="2DB93C71" w14:textId="15BD1B44">
      <w:pPr>
        <w:pStyle w:val="Corpsdetexte"/>
        <w:rPr>
          <w:rFonts w:ascii="Lato" w:hAnsi="Lato" w:cs="Times New Roman"/>
          <w:lang w:val="en-US"/>
        </w:rPr>
      </w:pPr>
      <w:r>
        <w:fldChar w:fldCharType="begin"/>
      </w:r>
      <w:r w:rsidRPr="000177A8">
        <w:rPr>
          <w:lang w:val="en-GB"/>
          <w:rPrChange w:author="Maquignon Jérémy" w:date="2021-06-25T15:48:00Z" w:id="3">
            <w:rPr/>
          </w:rPrChange>
        </w:rPr>
        <w:instrText xml:space="preserve"> HYPERLINK "file:///Users/mike/Downloads/The%20Akeneo%20PIM%20supply%20mutiple%20API%20(%20https:/api.akeneo.com%20)" </w:instrText>
      </w:r>
      <w:r>
        <w:fldChar w:fldCharType="separate"/>
      </w:r>
      <w:r w:rsidRPr="00051E51" w:rsidR="00920E02">
        <w:rPr>
          <w:rStyle w:val="Lienhypertexte"/>
          <w:rFonts w:ascii="Lato" w:hAnsi="Lato" w:cs="Times New Roman"/>
          <w:lang w:val="en-US"/>
        </w:rPr>
        <w:t>The Akeneo PIM supply mutiple API ( https://api.akeneo.com )</w:t>
      </w:r>
      <w:r>
        <w:rPr>
          <w:rStyle w:val="Lienhypertexte"/>
          <w:rFonts w:ascii="Lato" w:hAnsi="Lato" w:cs="Times New Roman"/>
          <w:lang w:val="en-US"/>
        </w:rPr>
        <w:fldChar w:fldCharType="end"/>
      </w:r>
    </w:p>
    <w:p w:rsidRPr="00920E02" w:rsidR="00F67A02" w:rsidP="00920E02" w:rsidRDefault="006C0E93" w14:paraId="36508C59" w14:textId="4313735D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lastRenderedPageBreak/>
        <w:t>This Connector will call these API</w:t>
      </w:r>
      <w:r w:rsidRPr="00920E02" w:rsidR="002D01C1">
        <w:rPr>
          <w:rFonts w:ascii="Lato" w:hAnsi="Lato" w:cs="Times New Roman"/>
          <w:lang w:val="en-US"/>
        </w:rPr>
        <w:t>s</w:t>
      </w:r>
      <w:r w:rsidRPr="00920E02">
        <w:rPr>
          <w:rFonts w:ascii="Lato" w:hAnsi="Lato" w:cs="Times New Roman"/>
          <w:lang w:val="en-US"/>
        </w:rPr>
        <w:t xml:space="preserve"> in order to </w:t>
      </w:r>
      <w:r w:rsidRPr="00920E02" w:rsidR="00120C58">
        <w:rPr>
          <w:rFonts w:ascii="Lato" w:hAnsi="Lato" w:cs="Times New Roman"/>
          <w:lang w:val="en-US"/>
        </w:rPr>
        <w:t>import</w:t>
      </w:r>
      <w:r w:rsidRPr="00920E02">
        <w:rPr>
          <w:rFonts w:ascii="Lato" w:hAnsi="Lato" w:cs="Times New Roman"/>
          <w:lang w:val="en-US"/>
        </w:rPr>
        <w:t xml:space="preserve"> all Data Catalogs listed </w:t>
      </w:r>
      <w:r w:rsidRPr="00920E02" w:rsidR="0073748F">
        <w:rPr>
          <w:rFonts w:ascii="Lato" w:hAnsi="Lato" w:cs="Times New Roman"/>
          <w:lang w:val="en-US"/>
        </w:rPr>
        <w:t>here:</w:t>
      </w:r>
    </w:p>
    <w:p w:rsidRPr="00920E02" w:rsidR="00F67A02" w:rsidP="00920E02" w:rsidRDefault="006C0E93" w14:paraId="67C6A05A" w14:textId="77777777">
      <w:pPr>
        <w:pStyle w:val="Corpsdetexte"/>
        <w:numPr>
          <w:ilvl w:val="0"/>
          <w:numId w:val="8"/>
        </w:numPr>
        <w:tabs>
          <w:tab w:val="clear" w:pos="720"/>
          <w:tab w:val="num" w:pos="1429"/>
        </w:tabs>
        <w:ind w:left="142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Storefront </w:t>
      </w:r>
      <w:r w:rsidRPr="00920E02" w:rsidR="0073748F">
        <w:rPr>
          <w:rFonts w:ascii="Lato" w:hAnsi="Lato" w:cs="Times New Roman"/>
          <w:lang w:val="en-US"/>
        </w:rPr>
        <w:t>products</w:t>
      </w:r>
    </w:p>
    <w:p w:rsidRPr="00920E02" w:rsidR="00F67A02" w:rsidP="00920E02" w:rsidRDefault="006C0E93" w14:paraId="4A028CF0" w14:textId="163E2566">
      <w:pPr>
        <w:pStyle w:val="Corpsdetexte"/>
        <w:numPr>
          <w:ilvl w:val="0"/>
          <w:numId w:val="8"/>
        </w:numPr>
        <w:tabs>
          <w:tab w:val="clear" w:pos="720"/>
          <w:tab w:val="num" w:pos="1429"/>
        </w:tabs>
        <w:ind w:left="142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Product media</w:t>
      </w:r>
    </w:p>
    <w:p w:rsidRPr="00920E02" w:rsidR="00F67A02" w:rsidP="00920E02" w:rsidRDefault="006C0E93" w14:paraId="5EE5B0C5" w14:textId="77777777">
      <w:pPr>
        <w:pStyle w:val="Corpsdetexte"/>
        <w:numPr>
          <w:ilvl w:val="0"/>
          <w:numId w:val="8"/>
        </w:numPr>
        <w:tabs>
          <w:tab w:val="clear" w:pos="720"/>
          <w:tab w:val="num" w:pos="1429"/>
        </w:tabs>
        <w:ind w:left="142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Product attributes (Extends of « Product » System </w:t>
      </w:r>
      <w:proofErr w:type="gramStart"/>
      <w:r w:rsidRPr="00920E02">
        <w:rPr>
          <w:rFonts w:ascii="Lato" w:hAnsi="Lato" w:cs="Times New Roman"/>
          <w:lang w:val="en-US"/>
        </w:rPr>
        <w:t>Object )</w:t>
      </w:r>
      <w:proofErr w:type="gramEnd"/>
    </w:p>
    <w:p w:rsidRPr="00920E02" w:rsidR="00F67A02" w:rsidP="00920E02" w:rsidRDefault="006C0E93" w14:paraId="2CBB70C0" w14:textId="77777777">
      <w:pPr>
        <w:pStyle w:val="Corpsdetexte"/>
        <w:numPr>
          <w:ilvl w:val="0"/>
          <w:numId w:val="8"/>
        </w:numPr>
        <w:tabs>
          <w:tab w:val="clear" w:pos="720"/>
          <w:tab w:val="num" w:pos="1429"/>
        </w:tabs>
        <w:ind w:left="142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Products base price (</w:t>
      </w:r>
      <w:r w:rsidRPr="00920E02" w:rsidR="0073748F">
        <w:rPr>
          <w:rFonts w:ascii="Lato" w:hAnsi="Lato" w:cs="Times New Roman"/>
          <w:lang w:val="en-US"/>
        </w:rPr>
        <w:t>price book</w:t>
      </w:r>
      <w:r w:rsidRPr="00920E02">
        <w:rPr>
          <w:rFonts w:ascii="Lato" w:hAnsi="Lato" w:cs="Times New Roman"/>
          <w:lang w:val="en-US"/>
        </w:rPr>
        <w:t>)</w:t>
      </w:r>
    </w:p>
    <w:p w:rsidRPr="00920E02" w:rsidR="00F67A02" w:rsidP="00920E02" w:rsidRDefault="006C0E93" w14:paraId="2DE140E8" w14:textId="5CA13CEF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This connector build</w:t>
      </w:r>
      <w:r w:rsidRPr="00920E02" w:rsidR="00946F6D">
        <w:rPr>
          <w:rFonts w:ascii="Lato" w:hAnsi="Lato" w:cs="Times New Roman"/>
          <w:lang w:val="en-US"/>
        </w:rPr>
        <w:t>s</w:t>
      </w:r>
      <w:r w:rsidRPr="00920E02">
        <w:rPr>
          <w:rFonts w:ascii="Lato" w:hAnsi="Lato" w:cs="Times New Roman"/>
          <w:lang w:val="en-US"/>
        </w:rPr>
        <w:t xml:space="preserve"> a valid XML feed and then import</w:t>
      </w:r>
      <w:r w:rsidRPr="00920E02" w:rsidR="000C0705">
        <w:rPr>
          <w:rFonts w:ascii="Lato" w:hAnsi="Lato" w:cs="Times New Roman"/>
          <w:lang w:val="en-US"/>
        </w:rPr>
        <w:t>s</w:t>
      </w:r>
      <w:r w:rsidRPr="00920E02">
        <w:rPr>
          <w:rFonts w:ascii="Lato" w:hAnsi="Lato" w:cs="Times New Roman"/>
          <w:lang w:val="en-US"/>
        </w:rPr>
        <w:t xml:space="preserve"> it into Sales</w:t>
      </w:r>
      <w:r w:rsidRPr="00920E02" w:rsidR="00733586">
        <w:rPr>
          <w:rFonts w:ascii="Lato" w:hAnsi="Lato" w:cs="Times New Roman"/>
          <w:lang w:val="en-US"/>
        </w:rPr>
        <w:t>f</w:t>
      </w:r>
      <w:r w:rsidRPr="00920E02">
        <w:rPr>
          <w:rFonts w:ascii="Lato" w:hAnsi="Lato" w:cs="Times New Roman"/>
          <w:lang w:val="en-US"/>
        </w:rPr>
        <w:t>orce</w:t>
      </w:r>
      <w:r w:rsidRPr="00920E02" w:rsidR="00845292">
        <w:rPr>
          <w:rFonts w:ascii="Lato" w:hAnsi="Lato" w:cs="Times New Roman"/>
          <w:lang w:val="en-US"/>
        </w:rPr>
        <w:t xml:space="preserve"> Commerce Cloud.</w:t>
      </w:r>
    </w:p>
    <w:p w:rsidRPr="00920E02" w:rsidR="00F67A02" w:rsidRDefault="006C0E93" w14:paraId="3583BEE0" w14:textId="77777777">
      <w:pPr>
        <w:pStyle w:val="Heading21"/>
        <w:tabs>
          <w:tab w:val="clear" w:pos="567"/>
          <w:tab w:val="num" w:pos="576"/>
        </w:tabs>
        <w:rPr>
          <w:rFonts w:ascii="Lato" w:hAnsi="Lato" w:cs="Times New Roman"/>
          <w:lang w:val="en-US"/>
        </w:rPr>
      </w:pPr>
      <w:bookmarkStart w:name="_Toc34644921" w:id="4"/>
      <w:r w:rsidRPr="00920E02">
        <w:rPr>
          <w:rFonts w:ascii="Lato" w:hAnsi="Lato" w:cs="Times New Roman"/>
          <w:lang w:val="en-US"/>
        </w:rPr>
        <w:t>2.2 Use Cases</w:t>
      </w:r>
      <w:bookmarkEnd w:id="4"/>
    </w:p>
    <w:p w:rsidRPr="00920E02" w:rsidR="00F67A02" w:rsidP="00920E02" w:rsidRDefault="00845292" w14:paraId="1A3E72DD" w14:textId="5FEEC182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Import of </w:t>
      </w:r>
      <w:proofErr w:type="spellStart"/>
      <w:r w:rsidRPr="00920E02">
        <w:rPr>
          <w:rFonts w:ascii="Lato" w:hAnsi="Lato" w:cs="Times New Roman"/>
          <w:lang w:val="en-US"/>
        </w:rPr>
        <w:t>Akeneo’s</w:t>
      </w:r>
      <w:proofErr w:type="spellEnd"/>
      <w:r w:rsidRPr="00920E02">
        <w:rPr>
          <w:rFonts w:ascii="Lato" w:hAnsi="Lato" w:cs="Times New Roman"/>
          <w:lang w:val="en-US"/>
        </w:rPr>
        <w:t xml:space="preserve"> </w:t>
      </w:r>
      <w:r w:rsidRPr="00920E02" w:rsidR="006019E5">
        <w:rPr>
          <w:rFonts w:ascii="Lato" w:hAnsi="Lato" w:cs="Times New Roman"/>
          <w:lang w:val="en-US"/>
        </w:rPr>
        <w:t>catalog data to SFCC.</w:t>
      </w:r>
    </w:p>
    <w:p w:rsidRPr="00920E02" w:rsidR="006019E5" w:rsidRDefault="006019E5" w14:paraId="4F51A45B" w14:textId="77777777">
      <w:pPr>
        <w:pStyle w:val="Corpsdetexte"/>
        <w:rPr>
          <w:rFonts w:ascii="Lato" w:hAnsi="Lato" w:cs="Times New Roman"/>
          <w:lang w:val="en-US"/>
        </w:rPr>
      </w:pPr>
    </w:p>
    <w:p w:rsidRPr="00920E02" w:rsidR="00F67A02" w:rsidRDefault="006C0E93" w14:paraId="68C959CE" w14:textId="77777777">
      <w:pPr>
        <w:pStyle w:val="Heading21"/>
        <w:tabs>
          <w:tab w:val="clear" w:pos="567"/>
          <w:tab w:val="num" w:pos="576"/>
        </w:tabs>
        <w:rPr>
          <w:rFonts w:ascii="Lato" w:hAnsi="Lato" w:cs="Times New Roman"/>
          <w:color w:val="FF0000"/>
          <w:lang w:val="en-US"/>
        </w:rPr>
      </w:pPr>
      <w:bookmarkStart w:name="_Toc34644922" w:id="5"/>
      <w:r w:rsidRPr="00920E02">
        <w:rPr>
          <w:rFonts w:ascii="Lato" w:hAnsi="Lato" w:cs="Times New Roman"/>
          <w:lang w:val="en-US"/>
        </w:rPr>
        <w:t>2.3 Limitations, Constraints</w:t>
      </w:r>
      <w:bookmarkEnd w:id="5"/>
    </w:p>
    <w:p w:rsidR="00F67A02" w:rsidP="00920E02" w:rsidRDefault="00A17DC9" w14:paraId="0F8725A8" w14:textId="0378DC1D">
      <w:pPr>
        <w:pStyle w:val="Corpsdetexte"/>
        <w:ind w:left="709"/>
        <w:rPr>
          <w:rFonts w:ascii="Lato" w:hAnsi="Lato" w:cs="Times New Roman"/>
          <w:color w:val="000000" w:themeColor="text1"/>
          <w:lang w:val="en-US"/>
        </w:rPr>
      </w:pPr>
      <w:r w:rsidRPr="00920E02">
        <w:rPr>
          <w:rFonts w:ascii="Lato" w:hAnsi="Lato" w:cs="Times New Roman"/>
          <w:color w:val="000000" w:themeColor="text1"/>
          <w:lang w:val="en-US"/>
        </w:rPr>
        <w:t>No Limitations</w:t>
      </w:r>
    </w:p>
    <w:p w:rsidRPr="00920E02" w:rsidR="00920E02" w:rsidP="00920E02" w:rsidRDefault="00920E02" w14:paraId="4EA0EC9F" w14:textId="77777777">
      <w:pPr>
        <w:pStyle w:val="Corpsdetexte"/>
        <w:ind w:left="709"/>
        <w:rPr>
          <w:rFonts w:ascii="Lato" w:hAnsi="Lato" w:cs="Times New Roman"/>
          <w:color w:val="FF0000"/>
          <w:lang w:val="en-US"/>
        </w:rPr>
      </w:pPr>
    </w:p>
    <w:p w:rsidRPr="00920E02" w:rsidR="00F67A02" w:rsidRDefault="006C0E93" w14:paraId="290E5FB8" w14:textId="77777777">
      <w:pPr>
        <w:pStyle w:val="Heading21"/>
        <w:tabs>
          <w:tab w:val="clear" w:pos="567"/>
          <w:tab w:val="num" w:pos="576"/>
        </w:tabs>
        <w:rPr>
          <w:rFonts w:ascii="Lato" w:hAnsi="Lato" w:cs="Times New Roman"/>
          <w:lang w:val="en-US"/>
        </w:rPr>
      </w:pPr>
      <w:bookmarkStart w:name="_Toc34644923" w:id="6"/>
      <w:r w:rsidRPr="00920E02">
        <w:rPr>
          <w:rFonts w:ascii="Lato" w:hAnsi="Lato" w:cs="Times New Roman"/>
          <w:lang w:val="en-US"/>
        </w:rPr>
        <w:t>2.4 Compatibility</w:t>
      </w:r>
      <w:bookmarkEnd w:id="6"/>
    </w:p>
    <w:p w:rsidRPr="00920E02" w:rsidR="00F67A02" w:rsidP="00A2231A" w:rsidRDefault="006C0E93" w14:paraId="277AE8DE" w14:textId="68D69B22">
      <w:pPr>
        <w:pStyle w:val="Corpsdetexte"/>
        <w:ind w:left="709"/>
        <w:rPr>
          <w:rFonts w:ascii="Lato" w:hAnsi="Lato" w:cs="Times New Roman"/>
          <w:color w:val="E36C0A" w:themeColor="accent6" w:themeShade="BF"/>
          <w:lang w:val="en-US"/>
        </w:rPr>
      </w:pPr>
      <w:r w:rsidRPr="00920E02">
        <w:rPr>
          <w:rFonts w:ascii="Lato" w:hAnsi="Lato" w:cs="Times New Roman"/>
          <w:lang w:val="en-US"/>
        </w:rPr>
        <w:t xml:space="preserve">The </w:t>
      </w:r>
      <w:proofErr w:type="spellStart"/>
      <w:r w:rsidRPr="00920E02">
        <w:rPr>
          <w:rFonts w:ascii="Lato" w:hAnsi="Lato" w:cs="Times New Roman"/>
          <w:lang w:val="en-US"/>
        </w:rPr>
        <w:t>Ake</w:t>
      </w:r>
      <w:r w:rsidRPr="00920E02" w:rsidR="007E6EF8">
        <w:rPr>
          <w:rFonts w:ascii="Lato" w:hAnsi="Lato" w:cs="Times New Roman"/>
          <w:lang w:val="en-US"/>
        </w:rPr>
        <w:t>neo</w:t>
      </w:r>
      <w:proofErr w:type="spellEnd"/>
      <w:r w:rsidRPr="00920E02" w:rsidR="007E6EF8">
        <w:rPr>
          <w:rFonts w:ascii="Lato" w:hAnsi="Lato" w:cs="Times New Roman"/>
          <w:lang w:val="en-US"/>
        </w:rPr>
        <w:t xml:space="preserve"> module works with </w:t>
      </w:r>
      <w:r w:rsidRPr="00920E02" w:rsidR="007E6EF8">
        <w:rPr>
          <w:rFonts w:ascii="Lato" w:hAnsi="Lato" w:cs="Times New Roman"/>
          <w:b/>
          <w:bCs/>
          <w:lang w:val="en-US"/>
        </w:rPr>
        <w:t>Compatibility mode 1</w:t>
      </w:r>
      <w:r w:rsidR="00990B92">
        <w:rPr>
          <w:rFonts w:ascii="Lato" w:hAnsi="Lato" w:cs="Times New Roman"/>
          <w:b/>
          <w:bCs/>
          <w:lang w:val="en-US"/>
        </w:rPr>
        <w:t>9</w:t>
      </w:r>
      <w:r w:rsidRPr="00920E02" w:rsidR="007E6EF8">
        <w:rPr>
          <w:rFonts w:ascii="Lato" w:hAnsi="Lato" w:cs="Times New Roman"/>
          <w:b/>
          <w:bCs/>
          <w:lang w:val="en-US"/>
        </w:rPr>
        <w:t>.10</w:t>
      </w:r>
      <w:r w:rsidRPr="00920E02">
        <w:rPr>
          <w:rFonts w:ascii="Lato" w:hAnsi="Lato" w:cs="Times New Roman"/>
          <w:lang w:val="en-US"/>
        </w:rPr>
        <w:t xml:space="preserve"> of Salesforce Commerce Cloud.</w:t>
      </w:r>
      <w:r w:rsidR="00990B92">
        <w:rPr>
          <w:rFonts w:ascii="Lato" w:hAnsi="Lato" w:cs="Times New Roman"/>
          <w:lang w:val="en-US"/>
        </w:rPr>
        <w:t xml:space="preserve"> This is a </w:t>
      </w:r>
      <w:proofErr w:type="spellStart"/>
      <w:r w:rsidR="00990B92">
        <w:rPr>
          <w:rFonts w:ascii="Lato" w:hAnsi="Lato" w:cs="Times New Roman"/>
          <w:lang w:val="en-US"/>
        </w:rPr>
        <w:t>bc</w:t>
      </w:r>
      <w:proofErr w:type="spellEnd"/>
      <w:r w:rsidR="00990B92">
        <w:rPr>
          <w:rFonts w:ascii="Lato" w:hAnsi="Lato" w:cs="Times New Roman"/>
          <w:lang w:val="en-US"/>
        </w:rPr>
        <w:t xml:space="preserve"> (business customization) cartridge so it is compatible of all versions of SFRA.</w:t>
      </w:r>
    </w:p>
    <w:p w:rsidRPr="00920E02" w:rsidR="00F67A02" w:rsidRDefault="006C0E93" w14:paraId="31444A04" w14:textId="77777777">
      <w:pPr>
        <w:pStyle w:val="Heading21"/>
        <w:tabs>
          <w:tab w:val="clear" w:pos="567"/>
          <w:tab w:val="num" w:pos="576"/>
        </w:tabs>
        <w:rPr>
          <w:rFonts w:ascii="Lato" w:hAnsi="Lato" w:cs="Times New Roman"/>
          <w:lang w:val="en-US"/>
        </w:rPr>
      </w:pPr>
      <w:bookmarkStart w:name="_Toc34644924" w:id="7"/>
      <w:r w:rsidRPr="00920E02">
        <w:rPr>
          <w:rFonts w:ascii="Lato" w:hAnsi="Lato" w:cs="Times New Roman"/>
          <w:lang w:val="en-US"/>
        </w:rPr>
        <w:t>2.5 Privacy, Payment</w:t>
      </w:r>
      <w:bookmarkEnd w:id="7"/>
    </w:p>
    <w:p w:rsidR="00FA6EC4" w:rsidP="00A2231A" w:rsidRDefault="00FA6EC4" w14:paraId="23D84C3A" w14:textId="7EA9487C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Not applicable</w:t>
      </w:r>
    </w:p>
    <w:p w:rsidR="006726E0" w:rsidP="006726E0" w:rsidRDefault="006726E0" w14:paraId="2494F610" w14:textId="6A4257AA">
      <w:pPr>
        <w:pStyle w:val="Heading21"/>
      </w:pPr>
      <w:r>
        <w:t>2.6 New Asset System Notes</w:t>
      </w:r>
    </w:p>
    <w:p w:rsidR="006726E0" w:rsidP="006726E0" w:rsidRDefault="006726E0" w14:paraId="01B0774B" w14:textId="77777777">
      <w:pPr>
        <w:pStyle w:val="Corpsdetexte"/>
        <w:numPr>
          <w:ilvl w:val="0"/>
          <w:numId w:val="21"/>
        </w:numPr>
        <w:rPr>
          <w:rFonts w:ascii="Lato" w:hAnsi="Lato" w:cs="Times New Roman"/>
          <w:lang w:val="en-US"/>
        </w:rPr>
      </w:pPr>
      <w:r w:rsidRPr="00317B62">
        <w:rPr>
          <w:rFonts w:ascii="Lato" w:hAnsi="Lato" w:cs="Times New Roman"/>
          <w:lang w:val="en-US"/>
        </w:rPr>
        <w:t>Two</w:t>
      </w:r>
      <w:r>
        <w:rPr>
          <w:rFonts w:ascii="Lato" w:hAnsi="Lato" w:cs="Times New Roman"/>
          <w:lang w:val="en-US"/>
        </w:rPr>
        <w:t xml:space="preserve"> New jobs have been introduced to support the new asset system. </w:t>
      </w:r>
    </w:p>
    <w:p w:rsidRPr="008B2AAF" w:rsidR="006726E0" w:rsidP="006726E0" w:rsidRDefault="006726E0" w14:paraId="69DD238D" w14:textId="77777777">
      <w:pPr>
        <w:pStyle w:val="Paragraphedeliste"/>
        <w:numPr>
          <w:ilvl w:val="1"/>
          <w:numId w:val="21"/>
        </w:numPr>
        <w:rPr>
          <w:rFonts w:ascii="Lato" w:hAnsi="Lato" w:cs="FreeSans"/>
          <w:lang w:val="en-US" w:eastAsia="zh-CN" w:bidi="hi-IN"/>
        </w:rPr>
      </w:pPr>
      <w:r w:rsidRPr="008B2AAF">
        <w:rPr>
          <w:rFonts w:ascii="Lato" w:hAnsi="Lato"/>
          <w:lang w:val="en-US"/>
        </w:rPr>
        <w:t>2-1-Akeneo-Differential-Import-Assets</w:t>
      </w:r>
    </w:p>
    <w:p w:rsidRPr="008B2AAF" w:rsidR="006726E0" w:rsidP="006726E0" w:rsidRDefault="006726E0" w14:paraId="63A9D7FA" w14:textId="77777777">
      <w:pPr>
        <w:pStyle w:val="Paragraphedeliste"/>
        <w:numPr>
          <w:ilvl w:val="1"/>
          <w:numId w:val="21"/>
        </w:numPr>
        <w:rPr>
          <w:rFonts w:ascii="Lato" w:hAnsi="Lato" w:cs="FreeSans"/>
          <w:lang w:val="en-US" w:eastAsia="zh-CN" w:bidi="hi-IN"/>
        </w:rPr>
      </w:pPr>
      <w:r w:rsidRPr="008B2AAF">
        <w:rPr>
          <w:rFonts w:ascii="Lato" w:hAnsi="Lato"/>
          <w:lang w:val="en-US"/>
        </w:rPr>
        <w:t>2-2-Akeneo-Full-Import-Media-Assets-Pricebook</w:t>
      </w:r>
    </w:p>
    <w:p w:rsidRPr="007E4E1A" w:rsidR="006726E0" w:rsidP="006726E0" w:rsidRDefault="006726E0" w14:paraId="05CF770D" w14:textId="77777777">
      <w:pPr>
        <w:pStyle w:val="Paragraphedeliste"/>
        <w:ind w:left="2007"/>
        <w:rPr>
          <w:rFonts w:ascii="Lato" w:hAnsi="Lato" w:cs="FreeSans"/>
          <w:lang w:val="en-US" w:eastAsia="zh-CN" w:bidi="hi-IN"/>
        </w:rPr>
      </w:pPr>
    </w:p>
    <w:p w:rsidR="006726E0" w:rsidP="006726E0" w:rsidRDefault="006726E0" w14:paraId="0316F06A" w14:textId="77777777">
      <w:pPr>
        <w:pStyle w:val="Corpsdetexte"/>
        <w:numPr>
          <w:ilvl w:val="0"/>
          <w:numId w:val="21"/>
        </w:numPr>
        <w:rPr>
          <w:rFonts w:ascii="Lato" w:hAnsi="Lato" w:cs="Times New Roman"/>
          <w:lang w:val="en-US"/>
        </w:rPr>
      </w:pPr>
      <w:r w:rsidRPr="007E4E1A">
        <w:rPr>
          <w:rFonts w:ascii="Lato" w:hAnsi="Lato" w:cs="Times New Roman"/>
          <w:lang w:val="en-US"/>
        </w:rPr>
        <w:t>2-Akeneo-Import-Media-Assets-Pricebook is the old job which should be deleted by the customer (as we have no automatic way of doing that)</w:t>
      </w:r>
    </w:p>
    <w:p w:rsidRPr="007E4E1A" w:rsidR="006726E0" w:rsidP="006726E0" w:rsidRDefault="006726E0" w14:paraId="2211B8F3" w14:textId="77777777">
      <w:pPr>
        <w:pStyle w:val="Paragraphedeliste"/>
        <w:numPr>
          <w:ilvl w:val="0"/>
          <w:numId w:val="21"/>
        </w:numPr>
        <w:rPr>
          <w:rFonts w:ascii="Lato" w:hAnsi="Lato"/>
          <w:lang w:val="en-US" w:eastAsia="zh-CN" w:bidi="hi-IN"/>
        </w:rPr>
      </w:pPr>
      <w:r w:rsidRPr="007E4E1A">
        <w:rPr>
          <w:rFonts w:ascii="Lato" w:hAnsi="Lato"/>
          <w:lang w:val="en-US" w:eastAsia="zh-CN" w:bidi="hi-IN"/>
        </w:rPr>
        <w:t>2-1-Akeneo-Differential-Import-Assets</w:t>
      </w:r>
      <w:r>
        <w:rPr>
          <w:rFonts w:ascii="Lato" w:hAnsi="Lato"/>
          <w:lang w:val="en-US" w:eastAsia="zh-CN" w:bidi="hi-IN"/>
        </w:rPr>
        <w:t xml:space="preserve"> will load the change in assets, but to see those changes in the products, customers must run the differential products import after that.</w:t>
      </w:r>
    </w:p>
    <w:p w:rsidR="006726E0" w:rsidP="006726E0" w:rsidRDefault="006726E0" w14:paraId="1CF0FCBA" w14:textId="77777777">
      <w:pPr>
        <w:pStyle w:val="Corpsdetexte"/>
        <w:numPr>
          <w:ilvl w:val="0"/>
          <w:numId w:val="21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 xml:space="preserve">In SFCC, we can either have external image management (Media Links) or internal image management (Media Files). This is managed by </w:t>
      </w:r>
      <w:proofErr w:type="spellStart"/>
      <w:r w:rsidRPr="003242F0">
        <w:rPr>
          <w:rFonts w:ascii="Lato" w:hAnsi="Lato" w:cs="Times New Roman"/>
          <w:b/>
          <w:bCs/>
          <w:lang w:val="en-US"/>
        </w:rPr>
        <w:t>Akeneo</w:t>
      </w:r>
      <w:proofErr w:type="spellEnd"/>
      <w:r w:rsidRPr="003242F0">
        <w:rPr>
          <w:rFonts w:ascii="Lato" w:hAnsi="Lato" w:cs="Times New Roman"/>
          <w:b/>
          <w:bCs/>
          <w:lang w:val="en-US"/>
        </w:rPr>
        <w:t xml:space="preserve"> Image Import Type</w:t>
      </w:r>
      <w:r>
        <w:rPr>
          <w:rFonts w:ascii="Lato" w:hAnsi="Lato" w:cs="Times New Roman"/>
          <w:b/>
          <w:bCs/>
          <w:lang w:val="en-US"/>
        </w:rPr>
        <w:t xml:space="preserve"> </w:t>
      </w:r>
      <w:r>
        <w:rPr>
          <w:rFonts w:ascii="Lato" w:hAnsi="Lato" w:cs="Times New Roman"/>
          <w:lang w:val="en-US"/>
        </w:rPr>
        <w:t>(</w:t>
      </w:r>
      <w:proofErr w:type="spellStart"/>
      <w:r>
        <w:rPr>
          <w:rFonts w:ascii="Lato" w:hAnsi="Lato" w:cs="Times New Roman"/>
          <w:lang w:val="en-US"/>
        </w:rPr>
        <w:t>akeneoImageImportType</w:t>
      </w:r>
      <w:proofErr w:type="spellEnd"/>
      <w:r>
        <w:rPr>
          <w:rFonts w:ascii="Lato" w:hAnsi="Lato" w:cs="Times New Roman"/>
          <w:lang w:val="en-US"/>
        </w:rPr>
        <w:t xml:space="preserve">) configuration in Group: </w:t>
      </w:r>
      <w:proofErr w:type="spellStart"/>
      <w:r>
        <w:rPr>
          <w:rFonts w:ascii="Lato" w:hAnsi="Lato" w:cs="Times New Roman"/>
          <w:lang w:val="en-US"/>
        </w:rPr>
        <w:t>Akeneo</w:t>
      </w:r>
      <w:proofErr w:type="spellEnd"/>
      <w:r>
        <w:rPr>
          <w:rFonts w:ascii="Lato" w:hAnsi="Lato" w:cs="Times New Roman"/>
          <w:lang w:val="en-US"/>
        </w:rPr>
        <w:t xml:space="preserve"> – Image &amp; Asset Config. If ‘both’ is selected, Media links are managed using product custom Attributes.</w:t>
      </w:r>
    </w:p>
    <w:p w:rsidR="006726E0" w:rsidP="006726E0" w:rsidRDefault="006726E0" w14:paraId="5186C9CF" w14:textId="77777777">
      <w:pPr>
        <w:pStyle w:val="Corpsdetexte"/>
        <w:numPr>
          <w:ilvl w:val="0"/>
          <w:numId w:val="21"/>
        </w:numPr>
        <w:rPr>
          <w:rFonts w:ascii="Lato" w:hAnsi="Lato" w:cs="Times New Roman"/>
          <w:lang w:val="en-US"/>
        </w:rPr>
      </w:pPr>
      <w:r w:rsidRPr="006726E0">
        <w:rPr>
          <w:rFonts w:ascii="Lato" w:hAnsi="Lato" w:cs="Times New Roman"/>
          <w:b/>
          <w:bCs/>
          <w:lang w:val="en-US"/>
        </w:rPr>
        <w:t>When using external image management (Media links)</w:t>
      </w:r>
      <w:r>
        <w:rPr>
          <w:rFonts w:ascii="Lato" w:hAnsi="Lato" w:cs="Times New Roman"/>
          <w:lang w:val="en-US"/>
        </w:rPr>
        <w:t xml:space="preserve"> </w:t>
      </w:r>
    </w:p>
    <w:p w:rsidR="006726E0" w:rsidP="006726E0" w:rsidRDefault="006726E0" w14:paraId="641C29C2" w14:textId="5F3D6634">
      <w:pPr>
        <w:pStyle w:val="Corpsdetexte"/>
        <w:numPr>
          <w:ilvl w:val="1"/>
          <w:numId w:val="21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lastRenderedPageBreak/>
        <w:t xml:space="preserve">All images must be hosted with the same provider and the base URL for that provider should be filled in </w:t>
      </w:r>
      <w:r w:rsidRPr="002306B2">
        <w:rPr>
          <w:rFonts w:ascii="Lato" w:hAnsi="Lato" w:eastAsia="Times New Roman"/>
          <w:b/>
          <w:bCs/>
          <w:lang w:val="en-GB"/>
        </w:rPr>
        <w:t xml:space="preserve">External Image Location </w:t>
      </w:r>
      <w:r w:rsidRPr="002306B2">
        <w:rPr>
          <w:rFonts w:ascii="Lato" w:hAnsi="Lato" w:eastAsia="Times New Roman"/>
          <w:lang w:val="en-GB"/>
        </w:rPr>
        <w:t>(</w:t>
      </w:r>
      <w:proofErr w:type="spellStart"/>
      <w:r w:rsidRPr="002306B2">
        <w:rPr>
          <w:rFonts w:ascii="Lato" w:hAnsi="Lato" w:eastAsia="Times New Roman"/>
          <w:lang w:val="en-GB"/>
        </w:rPr>
        <w:t>akeneoExternalImageLocation</w:t>
      </w:r>
      <w:proofErr w:type="spellEnd"/>
      <w:r w:rsidRPr="002306B2">
        <w:rPr>
          <w:rFonts w:ascii="Lato" w:hAnsi="Lato" w:eastAsia="Times New Roman"/>
          <w:lang w:val="en-GB"/>
        </w:rPr>
        <w:t xml:space="preserve">) </w:t>
      </w:r>
      <w:r>
        <w:rPr>
          <w:rFonts w:ascii="Lato" w:hAnsi="Lato" w:cs="Times New Roman"/>
          <w:lang w:val="en-US"/>
        </w:rPr>
        <w:t xml:space="preserve">configuration in Group: </w:t>
      </w:r>
      <w:proofErr w:type="spellStart"/>
      <w:r>
        <w:rPr>
          <w:rFonts w:ascii="Lato" w:hAnsi="Lato" w:cs="Times New Roman"/>
          <w:lang w:val="en-US"/>
        </w:rPr>
        <w:t>Akeneo</w:t>
      </w:r>
      <w:proofErr w:type="spellEnd"/>
      <w:r>
        <w:rPr>
          <w:rFonts w:ascii="Lato" w:hAnsi="Lato" w:cs="Times New Roman"/>
          <w:lang w:val="en-US"/>
        </w:rPr>
        <w:t xml:space="preserve"> – Image &amp; Asset Config.</w:t>
      </w:r>
    </w:p>
    <w:p w:rsidR="006726E0" w:rsidP="006726E0" w:rsidRDefault="006726E0" w14:paraId="277AEE8A" w14:textId="35624FB5">
      <w:pPr>
        <w:pStyle w:val="Corpsdetexte"/>
        <w:numPr>
          <w:ilvl w:val="1"/>
          <w:numId w:val="21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 xml:space="preserve">You can define asset attributes that can be linked to SFCC </w:t>
      </w:r>
      <w:proofErr w:type="spellStart"/>
      <w:r>
        <w:rPr>
          <w:rFonts w:ascii="Lato" w:hAnsi="Lato" w:cs="Times New Roman"/>
          <w:lang w:val="en-US"/>
        </w:rPr>
        <w:t>viewtypes</w:t>
      </w:r>
      <w:proofErr w:type="spellEnd"/>
      <w:r>
        <w:rPr>
          <w:rFonts w:ascii="Lato" w:hAnsi="Lato" w:cs="Times New Roman"/>
          <w:lang w:val="en-US"/>
        </w:rPr>
        <w:t xml:space="preserve">. Please note that these attributes must have the same code across all asset families. This mapping should be filled in </w:t>
      </w:r>
      <w:r w:rsidRPr="002306B2">
        <w:rPr>
          <w:rFonts w:ascii="Lato" w:hAnsi="Lato" w:eastAsia="Times New Roman"/>
          <w:b/>
          <w:bCs/>
          <w:lang w:val="en-GB"/>
        </w:rPr>
        <w:t xml:space="preserve">Image Link View-Types Mapping </w:t>
      </w:r>
      <w:r w:rsidRPr="002306B2">
        <w:rPr>
          <w:rFonts w:ascii="Lato" w:hAnsi="Lato" w:eastAsia="Times New Roman"/>
          <w:lang w:val="en-GB"/>
        </w:rPr>
        <w:t>(</w:t>
      </w:r>
      <w:proofErr w:type="spellStart"/>
      <w:r w:rsidRPr="002306B2">
        <w:rPr>
          <w:rFonts w:ascii="Lato" w:hAnsi="Lato" w:eastAsia="Times New Roman"/>
          <w:lang w:val="en-GB"/>
        </w:rPr>
        <w:t>akeneoImageLinkViewTypesMapping</w:t>
      </w:r>
      <w:proofErr w:type="spellEnd"/>
      <w:r w:rsidRPr="002306B2">
        <w:rPr>
          <w:rFonts w:ascii="Lato" w:hAnsi="Lato" w:eastAsia="Times New Roman"/>
          <w:lang w:val="en-GB"/>
        </w:rPr>
        <w:t>)</w:t>
      </w:r>
      <w:r w:rsidRPr="005A6699">
        <w:rPr>
          <w:rFonts w:ascii="Lato" w:hAnsi="Lato" w:cs="Times New Roman"/>
          <w:lang w:val="en-US"/>
        </w:rPr>
        <w:t xml:space="preserve"> </w:t>
      </w:r>
      <w:r>
        <w:rPr>
          <w:rFonts w:ascii="Lato" w:hAnsi="Lato" w:cs="Times New Roman"/>
          <w:lang w:val="en-US"/>
        </w:rPr>
        <w:t xml:space="preserve">configuration in Group: </w:t>
      </w:r>
      <w:proofErr w:type="spellStart"/>
      <w:r>
        <w:rPr>
          <w:rFonts w:ascii="Lato" w:hAnsi="Lato" w:cs="Times New Roman"/>
          <w:lang w:val="en-US"/>
        </w:rPr>
        <w:t>Akeneo</w:t>
      </w:r>
      <w:proofErr w:type="spellEnd"/>
      <w:r>
        <w:rPr>
          <w:rFonts w:ascii="Lato" w:hAnsi="Lato" w:cs="Times New Roman"/>
          <w:lang w:val="en-US"/>
        </w:rPr>
        <w:t xml:space="preserve"> – Image &amp; Asset Config.</w:t>
      </w:r>
    </w:p>
    <w:p w:rsidRPr="005A6699" w:rsidR="006726E0" w:rsidP="006726E0" w:rsidRDefault="006726E0" w14:paraId="321DEFA9" w14:textId="78BDA468">
      <w:pPr>
        <w:pStyle w:val="Corpsdetexte"/>
        <w:numPr>
          <w:ilvl w:val="1"/>
          <w:numId w:val="21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 xml:space="preserve">SFCC does not support locale specific image links. This is handled by the connector by appending view-type with locale (e.g.: </w:t>
      </w:r>
      <w:proofErr w:type="spellStart"/>
      <w:r>
        <w:rPr>
          <w:rFonts w:ascii="Lato" w:hAnsi="Lato" w:cs="Times New Roman"/>
          <w:lang w:val="en-US"/>
        </w:rPr>
        <w:t>large_en</w:t>
      </w:r>
      <w:proofErr w:type="spellEnd"/>
      <w:r>
        <w:rPr>
          <w:rFonts w:ascii="Lato" w:hAnsi="Lato" w:cs="Times New Roman"/>
          <w:lang w:val="en-US"/>
        </w:rPr>
        <w:t xml:space="preserve">-US, </w:t>
      </w:r>
      <w:proofErr w:type="spellStart"/>
      <w:r>
        <w:rPr>
          <w:rFonts w:ascii="Lato" w:hAnsi="Lato" w:cs="Times New Roman"/>
          <w:lang w:val="en-US"/>
        </w:rPr>
        <w:t>swatch_fr</w:t>
      </w:r>
      <w:proofErr w:type="spellEnd"/>
      <w:r>
        <w:rPr>
          <w:rFonts w:ascii="Lato" w:hAnsi="Lato" w:cs="Times New Roman"/>
          <w:lang w:val="en-US"/>
        </w:rPr>
        <w:t xml:space="preserve">-FR </w:t>
      </w:r>
      <w:proofErr w:type="spellStart"/>
      <w:r>
        <w:rPr>
          <w:rFonts w:ascii="Lato" w:hAnsi="Lato" w:cs="Times New Roman"/>
          <w:lang w:val="en-US"/>
        </w:rPr>
        <w:t>etc</w:t>
      </w:r>
      <w:proofErr w:type="spellEnd"/>
      <w:r>
        <w:rPr>
          <w:rFonts w:ascii="Lato" w:hAnsi="Lato" w:cs="Times New Roman"/>
          <w:lang w:val="en-US"/>
        </w:rPr>
        <w:t xml:space="preserve">). This must be handled in storefront logic by the developer. If a customer does not need locale specific image links (note that localization for alt and title is still supported), you can have </w:t>
      </w:r>
      <w:proofErr w:type="spellStart"/>
      <w:r>
        <w:rPr>
          <w:rFonts w:ascii="Lato" w:hAnsi="Lato" w:cs="Times New Roman"/>
          <w:lang w:val="en-US"/>
        </w:rPr>
        <w:t>attribute_as_main_media</w:t>
      </w:r>
      <w:proofErr w:type="spellEnd"/>
      <w:r>
        <w:rPr>
          <w:rFonts w:ascii="Lato" w:hAnsi="Lato" w:cs="Times New Roman"/>
          <w:lang w:val="en-US"/>
        </w:rPr>
        <w:t xml:space="preserve"> for your media link asset family as non-localizable.</w:t>
      </w:r>
    </w:p>
    <w:p w:rsidR="006726E0" w:rsidP="006726E0" w:rsidRDefault="006726E0" w14:paraId="418003D5" w14:textId="28D38D06">
      <w:pPr>
        <w:pStyle w:val="Corpsdetexte"/>
        <w:numPr>
          <w:ilvl w:val="0"/>
          <w:numId w:val="21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>For any change in configuration related to Images and Assets management, there must be a run of Full Import of assets and products to rebuild the correct caches necessary for correct imports</w:t>
      </w:r>
      <w:r w:rsidR="00CA74F5">
        <w:rPr>
          <w:rFonts w:ascii="Lato" w:hAnsi="Lato" w:cs="Times New Roman"/>
          <w:lang w:val="en-US"/>
        </w:rPr>
        <w:t>. In addition, the target catalogs may be deleted and created and assigned to the Sites again</w:t>
      </w:r>
      <w:r w:rsidR="000440E1">
        <w:rPr>
          <w:rFonts w:ascii="Lato" w:hAnsi="Lato" w:cs="Times New Roman"/>
          <w:lang w:val="en-US"/>
        </w:rPr>
        <w:t xml:space="preserve"> to remove broken image links/paths </w:t>
      </w:r>
      <w:r w:rsidR="00890253">
        <w:rPr>
          <w:rFonts w:ascii="Lato" w:hAnsi="Lato" w:cs="Times New Roman"/>
          <w:lang w:val="en-US"/>
        </w:rPr>
        <w:t xml:space="preserve">and unused view-types </w:t>
      </w:r>
      <w:r w:rsidR="000440E1">
        <w:rPr>
          <w:rFonts w:ascii="Lato" w:hAnsi="Lato" w:cs="Times New Roman"/>
          <w:lang w:val="en-US"/>
        </w:rPr>
        <w:t>from the products</w:t>
      </w:r>
      <w:r w:rsidR="00CA74F5">
        <w:rPr>
          <w:rFonts w:ascii="Lato" w:hAnsi="Lato" w:cs="Times New Roman"/>
          <w:lang w:val="en-US"/>
        </w:rPr>
        <w:t>.</w:t>
      </w:r>
    </w:p>
    <w:p w:rsidRPr="00481392" w:rsidR="006726E0" w:rsidP="00CA74F5" w:rsidRDefault="006726E0" w14:paraId="3F4EA8A5" w14:textId="25E2194D">
      <w:pPr>
        <w:pStyle w:val="Corpsdetexte"/>
        <w:numPr>
          <w:ilvl w:val="0"/>
          <w:numId w:val="21"/>
        </w:numPr>
        <w:rPr>
          <w:rFonts w:ascii="Lato" w:hAnsi="Lato" w:cs="Times New Roman"/>
          <w:lang w:val="en-US"/>
        </w:rPr>
      </w:pPr>
      <w:proofErr w:type="spellStart"/>
      <w:r>
        <w:rPr>
          <w:rFonts w:ascii="Lato" w:hAnsi="Lato" w:cs="Times New Roman"/>
          <w:lang w:val="en-US"/>
        </w:rPr>
        <w:t>Akeneo</w:t>
      </w:r>
      <w:proofErr w:type="spellEnd"/>
      <w:r>
        <w:rPr>
          <w:rFonts w:ascii="Lato" w:hAnsi="Lato" w:cs="Times New Roman"/>
          <w:lang w:val="en-US"/>
        </w:rPr>
        <w:t xml:space="preserve"> PIM allows 2 levels of localization at the asset attribute level and at the product attribute level. SFCC connector will read the locale values from asset attributes. So, th</w:t>
      </w:r>
      <w:bookmarkStart w:name="_Hlk39154344" w:id="8"/>
      <w:r>
        <w:rPr>
          <w:rFonts w:ascii="Lato" w:hAnsi="Lato" w:cs="Times New Roman"/>
          <w:lang w:val="en-US"/>
        </w:rPr>
        <w:t xml:space="preserve">e </w:t>
      </w:r>
      <w:bookmarkEnd w:id="8"/>
      <w:r>
        <w:rPr>
          <w:rFonts w:ascii="Lato" w:hAnsi="Lato" w:cs="Times New Roman"/>
          <w:lang w:val="en-US"/>
        </w:rPr>
        <w:t>product attributes of the type ‘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pim_catalog_asset_collection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’</w:t>
      </w:r>
      <w:r>
        <w:rPr>
          <w:rFonts w:ascii="Lato" w:hAnsi="Lato" w:cs="Times New Roman"/>
          <w:lang w:val="en-US"/>
        </w:rPr>
        <w:t xml:space="preserve"> must be non-localizable</w:t>
      </w:r>
      <w:r w:rsidR="000440E1">
        <w:rPr>
          <w:rFonts w:ascii="Lato" w:hAnsi="Lato" w:cs="Times New Roman"/>
          <w:lang w:val="en-US"/>
        </w:rPr>
        <w:t xml:space="preserve">. However, scopes/channels can also be maintained at both the levels and asset attributes will be filtered accordingly with the scope mentioned in </w:t>
      </w:r>
      <w:proofErr w:type="spellStart"/>
      <w:r w:rsidRPr="00920E02" w:rsidR="000440E1">
        <w:rPr>
          <w:rFonts w:ascii="Lato" w:hAnsi="Lato" w:cs="Times New Roman"/>
          <w:b/>
          <w:bCs/>
          <w:lang w:val="en-US"/>
        </w:rPr>
        <w:t>Akeneo</w:t>
      </w:r>
      <w:proofErr w:type="spellEnd"/>
      <w:r w:rsidRPr="00920E02" w:rsidR="000440E1">
        <w:rPr>
          <w:rFonts w:ascii="Lato" w:hAnsi="Lato" w:cs="Times New Roman"/>
          <w:b/>
          <w:bCs/>
          <w:lang w:val="en-US"/>
        </w:rPr>
        <w:t xml:space="preserve"> Scope </w:t>
      </w:r>
      <w:r w:rsidRPr="00920E02" w:rsidR="000440E1">
        <w:rPr>
          <w:rFonts w:ascii="Lato" w:hAnsi="Lato" w:cs="Times New Roman"/>
          <w:bCs/>
          <w:lang w:val="en-US"/>
        </w:rPr>
        <w:t>(</w:t>
      </w:r>
      <w:proofErr w:type="spellStart"/>
      <w:r w:rsidRPr="00920E02" w:rsidR="000440E1">
        <w:rPr>
          <w:rFonts w:ascii="Lato" w:hAnsi="Lato" w:cs="Times New Roman"/>
          <w:bCs/>
          <w:lang w:val="en-US"/>
        </w:rPr>
        <w:t>akeneoScope</w:t>
      </w:r>
      <w:proofErr w:type="spellEnd"/>
      <w:r w:rsidRPr="00920E02" w:rsidR="000440E1">
        <w:rPr>
          <w:rFonts w:ascii="Lato" w:hAnsi="Lato" w:cs="Times New Roman"/>
          <w:bCs/>
          <w:lang w:val="en-US"/>
        </w:rPr>
        <w:t>)</w:t>
      </w:r>
      <w:r w:rsidR="000440E1">
        <w:rPr>
          <w:rFonts w:ascii="Lato" w:hAnsi="Lato" w:cs="Times New Roman"/>
          <w:bCs/>
          <w:lang w:val="en-US"/>
        </w:rPr>
        <w:t xml:space="preserve"> configuration of Group: </w:t>
      </w:r>
      <w:proofErr w:type="spellStart"/>
      <w:r w:rsidR="000440E1">
        <w:rPr>
          <w:rFonts w:ascii="Lato" w:hAnsi="Lato" w:cs="Times New Roman"/>
          <w:bCs/>
          <w:lang w:val="en-US"/>
        </w:rPr>
        <w:t>Akeneo</w:t>
      </w:r>
      <w:proofErr w:type="spellEnd"/>
      <w:r w:rsidR="000440E1">
        <w:rPr>
          <w:rFonts w:ascii="Lato" w:hAnsi="Lato" w:cs="Times New Roman"/>
          <w:bCs/>
          <w:lang w:val="en-US"/>
        </w:rPr>
        <w:t xml:space="preserve"> </w:t>
      </w:r>
      <w:r w:rsidR="004573DC">
        <w:rPr>
          <w:rFonts w:ascii="Lato" w:hAnsi="Lato" w:cs="Times New Roman"/>
          <w:bCs/>
          <w:lang w:val="en-US"/>
        </w:rPr>
        <w:t>–</w:t>
      </w:r>
      <w:r w:rsidR="000440E1">
        <w:rPr>
          <w:rFonts w:ascii="Lato" w:hAnsi="Lato" w:cs="Times New Roman"/>
          <w:bCs/>
          <w:lang w:val="en-US"/>
        </w:rPr>
        <w:t xml:space="preserve"> General</w:t>
      </w:r>
    </w:p>
    <w:p w:rsidRPr="005035C8" w:rsidR="00481392" w:rsidP="00CA74F5" w:rsidRDefault="00481392" w14:paraId="6DF15571" w14:textId="13E58380">
      <w:pPr>
        <w:pStyle w:val="Corpsdetexte"/>
        <w:numPr>
          <w:ilvl w:val="0"/>
          <w:numId w:val="21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b/>
          <w:lang w:val="en-US"/>
        </w:rPr>
        <w:t xml:space="preserve">Storefront Customization: </w:t>
      </w:r>
      <w:r>
        <w:rPr>
          <w:rFonts w:ascii="Lato" w:hAnsi="Lato" w:cs="Times New Roman"/>
          <w:bCs/>
          <w:lang w:val="en-US"/>
        </w:rPr>
        <w:t xml:space="preserve">Custom implementation is required to use the PDF, video </w:t>
      </w:r>
      <w:proofErr w:type="gramStart"/>
      <w:r>
        <w:rPr>
          <w:rFonts w:ascii="Lato" w:hAnsi="Lato" w:cs="Times New Roman"/>
          <w:bCs/>
          <w:lang w:val="en-US"/>
        </w:rPr>
        <w:t>and  filetype</w:t>
      </w:r>
      <w:proofErr w:type="gramEnd"/>
      <w:r>
        <w:rPr>
          <w:rFonts w:ascii="Lato" w:hAnsi="Lato" w:cs="Times New Roman"/>
          <w:bCs/>
          <w:lang w:val="en-US"/>
        </w:rPr>
        <w:t xml:space="preserve"> assets linked to product custom attributes. For example, to use the </w:t>
      </w:r>
      <w:r w:rsidR="005035C8">
        <w:rPr>
          <w:rFonts w:ascii="Lato" w:hAnsi="Lato" w:cs="Times New Roman"/>
          <w:bCs/>
          <w:lang w:val="en-US"/>
        </w:rPr>
        <w:t xml:space="preserve">attribute ‘description’ of the asset ‘pdf_file_2’, use </w:t>
      </w:r>
      <w:proofErr w:type="gramStart"/>
      <w:r w:rsidRPr="005035C8" w:rsidR="005035C8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product.custom</w:t>
      </w:r>
      <w:proofErr w:type="gramEnd"/>
      <w:r w:rsidRPr="005035C8" w:rsidR="005035C8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.akeneo_pdfFile2_description</w:t>
      </w:r>
    </w:p>
    <w:p w:rsidRPr="005035C8" w:rsidR="005035C8" w:rsidP="005035C8" w:rsidRDefault="005035C8" w14:paraId="66F27F6B" w14:textId="1A3C2090">
      <w:pPr>
        <w:pStyle w:val="Corpsdetexte"/>
        <w:ind w:left="1287"/>
        <w:rPr>
          <w:rFonts w:ascii="Lato" w:hAnsi="Lato" w:cs="Times New Roman"/>
          <w:bCs/>
          <w:lang w:val="en-US"/>
        </w:rPr>
      </w:pPr>
      <w:r>
        <w:rPr>
          <w:rFonts w:ascii="Lato" w:hAnsi="Lato" w:cs="Times New Roman"/>
          <w:bCs/>
          <w:lang w:val="en-US"/>
        </w:rPr>
        <w:t xml:space="preserve">Asset media files are stored in HTML type attributes and end </w:t>
      </w:r>
      <w:proofErr w:type="gramStart"/>
      <w:r>
        <w:rPr>
          <w:rFonts w:ascii="Lato" w:hAnsi="Lato" w:cs="Times New Roman"/>
          <w:bCs/>
          <w:lang w:val="en-US"/>
        </w:rPr>
        <w:t xml:space="preserve">with </w:t>
      </w:r>
      <w:r w:rsidRPr="005035C8">
        <w:rPr>
          <w:rFonts w:ascii="Lato" w:hAnsi="Lato" w:cs="Times New Roman"/>
          <w:b/>
          <w:lang w:val="en-US"/>
        </w:rPr>
        <w:t>?</w:t>
      </w:r>
      <w:proofErr w:type="gramEnd"/>
      <w:r w:rsidRPr="005035C8">
        <w:rPr>
          <w:rFonts w:ascii="Lato" w:hAnsi="Lato" w:cs="Times New Roman"/>
          <w:b/>
          <w:lang w:val="en-US"/>
        </w:rPr>
        <w:t>$</w:t>
      </w:r>
      <w:proofErr w:type="spellStart"/>
      <w:r w:rsidRPr="005035C8">
        <w:rPr>
          <w:rFonts w:ascii="Lato" w:hAnsi="Lato" w:cs="Times New Roman"/>
          <w:b/>
          <w:lang w:val="en-US"/>
        </w:rPr>
        <w:t>staticlink</w:t>
      </w:r>
      <w:proofErr w:type="spellEnd"/>
      <w:r w:rsidRPr="005035C8">
        <w:rPr>
          <w:rFonts w:ascii="Lato" w:hAnsi="Lato" w:cs="Times New Roman"/>
          <w:b/>
          <w:lang w:val="en-US"/>
        </w:rPr>
        <w:t>$</w:t>
      </w:r>
      <w:r>
        <w:rPr>
          <w:rFonts w:ascii="Lato" w:hAnsi="Lato" w:cs="Times New Roman"/>
          <w:b/>
          <w:lang w:val="en-US"/>
        </w:rPr>
        <w:t xml:space="preserve"> </w:t>
      </w:r>
      <w:r>
        <w:rPr>
          <w:rFonts w:ascii="Lato" w:hAnsi="Lato" w:cs="Times New Roman"/>
          <w:bCs/>
          <w:lang w:val="en-US"/>
        </w:rPr>
        <w:t>which when used in storefront will generate a dynamic URL</w:t>
      </w:r>
    </w:p>
    <w:p w:rsidRPr="00481392" w:rsidR="004573DC" w:rsidP="00CA74F5" w:rsidRDefault="004573DC" w14:paraId="6298DE88" w14:textId="7E051841">
      <w:pPr>
        <w:pStyle w:val="Corpsdetexte"/>
        <w:numPr>
          <w:ilvl w:val="0"/>
          <w:numId w:val="21"/>
        </w:numPr>
        <w:rPr>
          <w:rFonts w:ascii="Lato" w:hAnsi="Lato" w:cs="Times New Roman"/>
          <w:b/>
          <w:bCs/>
          <w:lang w:val="en-US"/>
        </w:rPr>
      </w:pPr>
      <w:r w:rsidRPr="004573DC">
        <w:rPr>
          <w:rFonts w:ascii="Lato" w:hAnsi="Lato" w:cs="Times New Roman"/>
          <w:b/>
          <w:bCs/>
          <w:lang w:val="en-US"/>
        </w:rPr>
        <w:t>Asset Deletion:</w:t>
      </w:r>
      <w:r>
        <w:rPr>
          <w:rFonts w:ascii="Lato" w:hAnsi="Lato" w:cs="Times New Roman"/>
          <w:b/>
          <w:bCs/>
          <w:lang w:val="en-US"/>
        </w:rPr>
        <w:t xml:space="preserve"> </w:t>
      </w:r>
      <w:r>
        <w:rPr>
          <w:rFonts w:ascii="Lato" w:hAnsi="Lato" w:cs="Times New Roman"/>
          <w:lang w:val="en-US"/>
        </w:rPr>
        <w:t>The product attributes of the type ‘</w:t>
      </w:r>
      <w:proofErr w:type="spellStart"/>
      <w:r w:rsidRPr="004573DC">
        <w:rPr>
          <w:rFonts w:ascii="Lato" w:hAnsi="Lato" w:cs="Times New Roman"/>
          <w:lang w:val="en-US"/>
        </w:rPr>
        <w:t>pim_catalog_asset_collection</w:t>
      </w:r>
      <w:proofErr w:type="spellEnd"/>
      <w:r w:rsidRPr="004573DC">
        <w:rPr>
          <w:rFonts w:ascii="Lato" w:hAnsi="Lato" w:cs="Times New Roman"/>
          <w:lang w:val="en-US"/>
        </w:rPr>
        <w:t>’</w:t>
      </w:r>
      <w:r>
        <w:rPr>
          <w:rFonts w:ascii="Lato" w:hAnsi="Lato" w:cs="Times New Roman"/>
          <w:lang w:val="en-US"/>
        </w:rPr>
        <w:t xml:space="preserve"> manages a list of assets linked to the product and the individual asset attributes are managed in product attributes named for the asset. </w:t>
      </w:r>
      <w:r w:rsidR="00481392">
        <w:rPr>
          <w:rFonts w:ascii="Lato" w:hAnsi="Lato" w:cs="Times New Roman"/>
          <w:lang w:val="en-US"/>
        </w:rPr>
        <w:t xml:space="preserve">So, when one of many assets is </w:t>
      </w:r>
      <w:proofErr w:type="gramStart"/>
      <w:r w:rsidR="00481392">
        <w:rPr>
          <w:rFonts w:ascii="Lato" w:hAnsi="Lato" w:cs="Times New Roman"/>
          <w:lang w:val="en-US"/>
        </w:rPr>
        <w:t>deleted</w:t>
      </w:r>
      <w:proofErr w:type="gramEnd"/>
      <w:r w:rsidR="00481392">
        <w:rPr>
          <w:rFonts w:ascii="Lato" w:hAnsi="Lato" w:cs="Times New Roman"/>
          <w:lang w:val="en-US"/>
        </w:rPr>
        <w:t xml:space="preserve"> it is registered in the attribute of type ‘</w:t>
      </w:r>
      <w:proofErr w:type="spellStart"/>
      <w:r w:rsidRPr="004573DC" w:rsidR="00481392">
        <w:rPr>
          <w:rFonts w:ascii="Lato" w:hAnsi="Lato" w:cs="Times New Roman"/>
          <w:lang w:val="en-US"/>
        </w:rPr>
        <w:t>pim_catalog_asset_collection</w:t>
      </w:r>
      <w:proofErr w:type="spellEnd"/>
      <w:r w:rsidRPr="004573DC" w:rsidR="00481392">
        <w:rPr>
          <w:rFonts w:ascii="Lato" w:hAnsi="Lato" w:cs="Times New Roman"/>
          <w:lang w:val="en-US"/>
        </w:rPr>
        <w:t>’</w:t>
      </w:r>
    </w:p>
    <w:p w:rsidRPr="004573DC" w:rsidR="00481392" w:rsidP="00481392" w:rsidRDefault="00481392" w14:paraId="248082EE" w14:textId="3A4F4F16">
      <w:pPr>
        <w:pStyle w:val="Corpsdetexte"/>
        <w:ind w:left="1287"/>
        <w:rPr>
          <w:rFonts w:ascii="Lato" w:hAnsi="Lato" w:cs="Times New Roman"/>
          <w:b/>
          <w:bCs/>
          <w:lang w:val="en-US"/>
        </w:rPr>
      </w:pPr>
      <w:r w:rsidR="00481392">
        <w:drawing>
          <wp:inline wp14:editId="6417DFF6" wp14:anchorId="0F99DF94">
            <wp:extent cx="5716271" cy="1200429"/>
            <wp:effectExtent l="0" t="0" r="0" b="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2b1caccdb9d14b1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6271" cy="120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1A" w:rsidP="00A2231A" w:rsidRDefault="00481392" w14:paraId="0994D001" w14:textId="565F99C0">
      <w:pPr>
        <w:pStyle w:val="Corpsdetexte"/>
        <w:ind w:left="709"/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ab/>
      </w:r>
      <w:r>
        <w:rPr>
          <w:rFonts w:ascii="Lato" w:hAnsi="Lato" w:cs="Times New Roman"/>
          <w:lang w:val="en-US"/>
        </w:rPr>
        <w:t>But the related field is not deleted,</w:t>
      </w:r>
    </w:p>
    <w:p w:rsidR="00481392" w:rsidP="00A2231A" w:rsidRDefault="00481392" w14:paraId="2C9A514A" w14:textId="37124B3E">
      <w:pPr>
        <w:pStyle w:val="Corpsdetexte"/>
        <w:ind w:left="709"/>
        <w:rPr>
          <w:rFonts w:ascii="Lato" w:hAnsi="Lato" w:cs="Times New Roman"/>
          <w:lang w:val="en-US"/>
        </w:rPr>
      </w:pPr>
      <w:r w:rsidR="00481392">
        <w:drawing>
          <wp:inline wp14:editId="4284BA1A" wp14:anchorId="40B6BA50">
            <wp:extent cx="5784851" cy="1214831"/>
            <wp:effectExtent l="0" t="0" r="6350" b="4445"/>
            <wp:docPr id="15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317697353bb043b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84851" cy="121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92" w:rsidP="00A2231A" w:rsidRDefault="00481392" w14:paraId="53DD5A85" w14:textId="4EFD975E">
      <w:pPr>
        <w:pStyle w:val="Corpsdetexte"/>
        <w:ind w:left="709"/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ab/>
      </w:r>
      <w:r w:rsidR="00481392">
        <w:rPr>
          <w:rFonts w:ascii="Lato" w:hAnsi="Lato" w:cs="Times New Roman"/>
          <w:lang w:val="en-US"/>
        </w:rPr>
        <w:t>In case of all assets of a family are removed, this change is not updated,</w:t>
      </w:r>
      <w:r>
        <w:rPr>
          <w:rFonts w:ascii="Lato" w:hAnsi="Lato" w:cs="Times New Roman"/>
          <w:lang w:val="en-US"/>
        </w:rPr>
        <w:br/>
      </w:r>
      <w:r w:rsidRPr="00481392">
        <w:rPr>
          <w:noProof/>
        </w:rPr>
        <w:drawing>
          <wp:inline distT="0" distB="0" distL="0" distR="0" wp14:anchorId="42FB2577" wp14:editId="37D9192D">
            <wp:extent cx="4124325" cy="1333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1E" w:rsidP="00FA7F1E" w:rsidRDefault="00FA7F1E" w14:paraId="15319501" w14:textId="19ABA17B">
      <w:pPr>
        <w:pStyle w:val="Corpsdetexte"/>
        <w:numPr>
          <w:ilvl w:val="0"/>
          <w:numId w:val="21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>Since cartridge version 20.</w:t>
      </w:r>
      <w:r w:rsidR="00217D6D">
        <w:rPr>
          <w:rFonts w:ascii="Lato" w:hAnsi="Lato" w:cs="Times New Roman"/>
          <w:lang w:val="en-US"/>
        </w:rPr>
        <w:t>3.6</w:t>
      </w:r>
      <w:r>
        <w:rPr>
          <w:rFonts w:ascii="Lato" w:hAnsi="Lato" w:cs="Times New Roman"/>
          <w:lang w:val="en-US"/>
        </w:rPr>
        <w:t xml:space="preserve"> you can now define media file type asset attributes that can be linked to SFCC </w:t>
      </w:r>
      <w:proofErr w:type="spellStart"/>
      <w:r>
        <w:rPr>
          <w:rFonts w:ascii="Lato" w:hAnsi="Lato" w:cs="Times New Roman"/>
          <w:lang w:val="en-US"/>
        </w:rPr>
        <w:t>viewtypes</w:t>
      </w:r>
      <w:proofErr w:type="spellEnd"/>
      <w:r>
        <w:rPr>
          <w:rFonts w:ascii="Lato" w:hAnsi="Lato" w:cs="Times New Roman"/>
          <w:lang w:val="en-US"/>
        </w:rPr>
        <w:t xml:space="preserve">. Please note that these attributes must have the same code across all asset families. This mapping should be filled in </w:t>
      </w:r>
      <w:r w:rsidRPr="002306B2">
        <w:rPr>
          <w:rFonts w:ascii="Lato" w:hAnsi="Lato" w:eastAsia="Times New Roman"/>
          <w:b/>
          <w:bCs/>
          <w:lang w:val="en-GB"/>
        </w:rPr>
        <w:t xml:space="preserve">Image File View-Types Mapping </w:t>
      </w:r>
      <w:r w:rsidRPr="002306B2">
        <w:rPr>
          <w:rFonts w:ascii="Lato" w:hAnsi="Lato" w:eastAsia="Times New Roman"/>
          <w:lang w:val="en-GB"/>
        </w:rPr>
        <w:t>(</w:t>
      </w:r>
      <w:proofErr w:type="spellStart"/>
      <w:r w:rsidRPr="002306B2">
        <w:rPr>
          <w:rFonts w:ascii="Lato" w:hAnsi="Lato" w:eastAsia="Times New Roman"/>
          <w:lang w:val="en-GB"/>
        </w:rPr>
        <w:t>akeneoImageFileViewTypesMapping</w:t>
      </w:r>
      <w:proofErr w:type="spellEnd"/>
      <w:r w:rsidRPr="002306B2">
        <w:rPr>
          <w:rFonts w:ascii="Lato" w:hAnsi="Lato" w:eastAsia="Times New Roman"/>
          <w:lang w:val="en-GB"/>
        </w:rPr>
        <w:t>)</w:t>
      </w:r>
      <w:r w:rsidRPr="005A6699">
        <w:rPr>
          <w:rFonts w:ascii="Lato" w:hAnsi="Lato" w:cs="Times New Roman"/>
          <w:lang w:val="en-US"/>
        </w:rPr>
        <w:t xml:space="preserve"> </w:t>
      </w:r>
      <w:r>
        <w:rPr>
          <w:rFonts w:ascii="Lato" w:hAnsi="Lato" w:cs="Times New Roman"/>
          <w:lang w:val="en-US"/>
        </w:rPr>
        <w:t xml:space="preserve">configuration in Group: </w:t>
      </w:r>
      <w:proofErr w:type="spellStart"/>
      <w:r>
        <w:rPr>
          <w:rFonts w:ascii="Lato" w:hAnsi="Lato" w:cs="Times New Roman"/>
          <w:lang w:val="en-US"/>
        </w:rPr>
        <w:t>Akeneo</w:t>
      </w:r>
      <w:proofErr w:type="spellEnd"/>
      <w:r>
        <w:rPr>
          <w:rFonts w:ascii="Lato" w:hAnsi="Lato" w:cs="Times New Roman"/>
          <w:lang w:val="en-US"/>
        </w:rPr>
        <w:t xml:space="preserve"> – Image &amp; Asset Config.</w:t>
      </w:r>
    </w:p>
    <w:p w:rsidRPr="00920E02" w:rsidR="00FA7F1E" w:rsidP="00FA7F1E" w:rsidRDefault="00FA7F1E" w14:paraId="71A4C12B" w14:textId="2A2E0854">
      <w:pPr>
        <w:pStyle w:val="Corpsdetexte"/>
        <w:ind w:left="1287"/>
        <w:rPr>
          <w:rFonts w:ascii="Lato" w:hAnsi="Lato" w:cs="Times New Roman"/>
          <w:lang w:val="en-US"/>
        </w:rPr>
      </w:pPr>
    </w:p>
    <w:p w:rsidRPr="00920E02" w:rsidR="00F67A02" w:rsidP="00BD53E7" w:rsidRDefault="006C0E93" w14:paraId="3BF11F91" w14:textId="77777777">
      <w:pPr>
        <w:pStyle w:val="Heading11"/>
        <w:rPr>
          <w:rFonts w:ascii="Lato" w:hAnsi="Lato" w:cs="Times New Roman"/>
          <w:lang w:val="en-US"/>
        </w:rPr>
      </w:pPr>
      <w:bookmarkStart w:name="_Toc34644925" w:id="9"/>
      <w:r w:rsidRPr="00920E02">
        <w:rPr>
          <w:rFonts w:ascii="Lato" w:hAnsi="Lato" w:cs="Times New Roman"/>
          <w:lang w:val="en-US"/>
        </w:rPr>
        <w:t>3. Implementation Guide</w:t>
      </w:r>
      <w:bookmarkEnd w:id="9"/>
    </w:p>
    <w:p w:rsidRPr="00920E02" w:rsidR="00292CD0" w:rsidP="00737C1C" w:rsidRDefault="00737C1C" w14:paraId="0F8AAD0A" w14:textId="4A47D440">
      <w:pPr>
        <w:pStyle w:val="Heading21"/>
        <w:rPr>
          <w:rFonts w:ascii="Lato" w:hAnsi="Lato"/>
        </w:rPr>
      </w:pPr>
      <w:bookmarkStart w:name="_Toc16599684" w:id="10"/>
      <w:bookmarkStart w:name="_Toc34644926" w:id="11"/>
      <w:r w:rsidRPr="00920E02">
        <w:rPr>
          <w:rFonts w:ascii="Lato" w:hAnsi="Lato"/>
        </w:rPr>
        <w:t>3.1</w:t>
      </w:r>
      <w:r w:rsidRPr="00920E02" w:rsidR="00292CD0">
        <w:rPr>
          <w:rFonts w:ascii="Lato" w:hAnsi="Lato"/>
        </w:rPr>
        <w:t xml:space="preserve"> Cartridge </w:t>
      </w:r>
      <w:proofErr w:type="spellStart"/>
      <w:r w:rsidRPr="00920E02" w:rsidR="00292CD0">
        <w:rPr>
          <w:rFonts w:ascii="Lato" w:hAnsi="Lato"/>
        </w:rPr>
        <w:t>Upload</w:t>
      </w:r>
      <w:bookmarkEnd w:id="10"/>
      <w:bookmarkEnd w:id="11"/>
      <w:proofErr w:type="spellEnd"/>
    </w:p>
    <w:p w:rsidRPr="00920E02" w:rsidR="00292CD0" w:rsidP="00292CD0" w:rsidRDefault="00292CD0" w14:paraId="561D1506" w14:textId="77777777">
      <w:pPr>
        <w:pStyle w:val="Sansinterligne"/>
        <w:rPr>
          <w:rFonts w:ascii="Lato" w:hAnsi="Lato"/>
        </w:rPr>
      </w:pPr>
    </w:p>
    <w:p w:rsidRPr="00920E02" w:rsidR="00292CD0" w:rsidP="0095761D" w:rsidRDefault="000C3161" w14:paraId="3C32F3D9" w14:textId="180C6041">
      <w:pPr>
        <w:spacing w:line="360" w:lineRule="auto"/>
        <w:ind w:left="709"/>
        <w:jc w:val="both"/>
        <w:rPr>
          <w:rFonts w:ascii="Lato" w:hAnsi="Lato"/>
        </w:rPr>
      </w:pPr>
      <w:r w:rsidRPr="1499B667" w:rsidR="000C3161">
        <w:rPr>
          <w:rFonts w:ascii="Lato" w:hAnsi="Lato"/>
        </w:rPr>
        <w:t>Upload</w:t>
      </w:r>
      <w:r w:rsidRPr="1499B667" w:rsidR="00292CD0">
        <w:rPr>
          <w:rFonts w:ascii="Lato" w:hAnsi="Lato"/>
        </w:rPr>
        <w:t xml:space="preserve"> the </w:t>
      </w:r>
      <w:r w:rsidRPr="1499B667" w:rsidR="5D1EF89D">
        <w:rPr>
          <w:rFonts w:ascii="Lato" w:hAnsi="Lato"/>
          <w:b w:val="1"/>
          <w:bCs w:val="1"/>
        </w:rPr>
        <w:t>bm_akeneo</w:t>
      </w:r>
      <w:r w:rsidRPr="1499B667" w:rsidR="00292CD0">
        <w:rPr>
          <w:rFonts w:ascii="Lato" w:hAnsi="Lato"/>
        </w:rPr>
        <w:t xml:space="preserve"> cartridge into the Salesforce Commerce Cloud Studio Workspace:</w:t>
      </w:r>
    </w:p>
    <w:p w:rsidRPr="00920E02" w:rsidR="00292CD0" w:rsidP="00292CD0" w:rsidRDefault="00292CD0" w14:paraId="09C1A048" w14:textId="77777777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Lato" w:hAnsi="Lato"/>
        </w:rPr>
      </w:pPr>
      <w:r w:rsidRPr="00920E02">
        <w:rPr>
          <w:rFonts w:ascii="Lato" w:hAnsi="Lato"/>
        </w:rPr>
        <w:t>Open Salesforce Commerce Cloud Studio.</w:t>
      </w:r>
    </w:p>
    <w:p w:rsidRPr="00920E02" w:rsidR="00292CD0" w:rsidP="00292CD0" w:rsidRDefault="00292CD0" w14:paraId="642E9277" w14:textId="77777777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Lato" w:hAnsi="Lato"/>
        </w:rPr>
      </w:pPr>
      <w:r w:rsidRPr="00920E02">
        <w:rPr>
          <w:rFonts w:ascii="Lato" w:hAnsi="Lato"/>
        </w:rPr>
        <w:t>Click File -&gt; Import -&gt; General -&gt; Existing Projects into Workspace.</w:t>
      </w:r>
    </w:p>
    <w:p w:rsidRPr="00920E02" w:rsidR="00292CD0" w:rsidP="00292CD0" w:rsidRDefault="00292CD0" w14:paraId="69B5D4CA" w14:textId="07993C8A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Lato" w:hAnsi="Lato"/>
        </w:rPr>
      </w:pPr>
      <w:r w:rsidRPr="1499B667" w:rsidR="00292CD0">
        <w:rPr>
          <w:rFonts w:ascii="Lato" w:hAnsi="Lato"/>
        </w:rPr>
        <w:t>Browse to the dire</w:t>
      </w:r>
      <w:r w:rsidRPr="1499B667" w:rsidR="000C3161">
        <w:rPr>
          <w:rFonts w:ascii="Lato" w:hAnsi="Lato"/>
        </w:rPr>
        <w:t xml:space="preserve">ctory where you have saved the </w:t>
      </w:r>
      <w:r w:rsidRPr="1499B667" w:rsidR="5D1EF89D">
        <w:rPr>
          <w:rFonts w:ascii="Lato" w:hAnsi="Lato"/>
          <w:b w:val="1"/>
          <w:bCs w:val="1"/>
        </w:rPr>
        <w:t>bm_akeneo</w:t>
      </w:r>
      <w:r w:rsidRPr="1499B667" w:rsidR="00292CD0">
        <w:rPr>
          <w:rFonts w:ascii="Lato" w:hAnsi="Lato"/>
        </w:rPr>
        <w:t xml:space="preserve"> cartridge.</w:t>
      </w:r>
    </w:p>
    <w:p w:rsidRPr="00920E02" w:rsidR="00292CD0" w:rsidP="00292CD0" w:rsidRDefault="00292CD0" w14:paraId="7FB1495B" w14:textId="77777777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Lato" w:hAnsi="Lato"/>
        </w:rPr>
      </w:pPr>
      <w:r w:rsidRPr="00920E02">
        <w:rPr>
          <w:rFonts w:ascii="Lato" w:hAnsi="Lato"/>
        </w:rPr>
        <w:t>Click Finish.</w:t>
      </w:r>
    </w:p>
    <w:p w:rsidRPr="00920E02" w:rsidR="00292CD0" w:rsidP="00292CD0" w:rsidRDefault="00292CD0" w14:paraId="4F58318D" w14:textId="77777777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Lato" w:hAnsi="Lato"/>
        </w:rPr>
      </w:pPr>
      <w:r w:rsidRPr="00920E02">
        <w:rPr>
          <w:rFonts w:ascii="Lato" w:hAnsi="Lato"/>
        </w:rPr>
        <w:t>Click OK when prompted to link the cartridge to the sandbox.</w:t>
      </w:r>
    </w:p>
    <w:p w:rsidR="00292CD0" w:rsidP="00292CD0" w:rsidRDefault="00292CD0" w14:paraId="0571D40E" w14:textId="6FE81E0F">
      <w:pPr>
        <w:pStyle w:val="Body"/>
        <w:rPr>
          <w:rFonts w:ascii="Lato" w:hAnsi="Lato"/>
          <w:lang w:eastAsia="de-DE"/>
        </w:rPr>
      </w:pPr>
    </w:p>
    <w:p w:rsidR="00920E02" w:rsidP="00292CD0" w:rsidRDefault="00920E02" w14:paraId="36D60A01" w14:textId="2DF8A8D3">
      <w:pPr>
        <w:pStyle w:val="Body"/>
        <w:rPr>
          <w:rFonts w:ascii="Lato" w:hAnsi="Lato"/>
          <w:lang w:eastAsia="de-DE"/>
        </w:rPr>
      </w:pPr>
    </w:p>
    <w:p w:rsidRPr="00920E02" w:rsidR="00920E02" w:rsidP="00292CD0" w:rsidRDefault="00920E02" w14:paraId="37716E49" w14:textId="77777777">
      <w:pPr>
        <w:pStyle w:val="Body"/>
        <w:rPr>
          <w:rFonts w:ascii="Lato" w:hAnsi="Lato"/>
          <w:lang w:eastAsia="de-DE"/>
        </w:rPr>
      </w:pPr>
    </w:p>
    <w:p w:rsidRPr="00920E02" w:rsidR="00292CD0" w:rsidP="00737C1C" w:rsidRDefault="00737C1C" w14:paraId="7AE0CACA" w14:textId="4E5D2C2A">
      <w:pPr>
        <w:pStyle w:val="Heading21"/>
        <w:rPr>
          <w:rFonts w:ascii="Lato" w:hAnsi="Lato"/>
        </w:rPr>
      </w:pPr>
      <w:bookmarkStart w:name="_Toc16599685" w:id="12"/>
      <w:bookmarkStart w:name="_Toc34644927" w:id="13"/>
      <w:r w:rsidRPr="00920E02">
        <w:rPr>
          <w:rFonts w:ascii="Lato" w:hAnsi="Lato"/>
        </w:rPr>
        <w:t>3.</w:t>
      </w:r>
      <w:r w:rsidRPr="00920E02" w:rsidR="00292CD0">
        <w:rPr>
          <w:rFonts w:ascii="Lato" w:hAnsi="Lato"/>
        </w:rPr>
        <w:t xml:space="preserve">2 </w:t>
      </w:r>
      <w:proofErr w:type="spellStart"/>
      <w:r w:rsidRPr="00920E02" w:rsidR="00292CD0">
        <w:rPr>
          <w:rFonts w:ascii="Lato" w:hAnsi="Lato"/>
        </w:rPr>
        <w:t>Metadata</w:t>
      </w:r>
      <w:proofErr w:type="spellEnd"/>
      <w:r w:rsidRPr="00920E02" w:rsidR="00292CD0">
        <w:rPr>
          <w:rFonts w:ascii="Lato" w:hAnsi="Lato"/>
        </w:rPr>
        <w:t xml:space="preserve"> Import</w:t>
      </w:r>
      <w:bookmarkEnd w:id="12"/>
      <w:bookmarkEnd w:id="13"/>
    </w:p>
    <w:p w:rsidRPr="00920E02" w:rsidR="00292CD0" w:rsidP="00292CD0" w:rsidRDefault="00292CD0" w14:paraId="1CD09FF2" w14:textId="77777777">
      <w:pPr>
        <w:pStyle w:val="Body"/>
        <w:rPr>
          <w:rFonts w:ascii="Lato" w:hAnsi="Lato"/>
          <w:lang w:eastAsia="de-DE"/>
        </w:rPr>
      </w:pPr>
    </w:p>
    <w:p w:rsidR="00292CD0" w:rsidP="00920E02" w:rsidRDefault="00292CD0" w14:paraId="0A94C46F" w14:textId="46310CCA">
      <w:pPr>
        <w:ind w:left="916"/>
        <w:rPr>
          <w:rFonts w:ascii="Lato" w:hAnsi="Lato"/>
        </w:rPr>
      </w:pPr>
      <w:r w:rsidRPr="00920E02">
        <w:rPr>
          <w:rFonts w:ascii="Lato" w:hAnsi="Lato"/>
        </w:rPr>
        <w:t xml:space="preserve">For the </w:t>
      </w:r>
      <w:proofErr w:type="spellStart"/>
      <w:r w:rsidRPr="00920E02" w:rsidR="000C3161">
        <w:rPr>
          <w:rFonts w:ascii="Lato" w:hAnsi="Lato"/>
        </w:rPr>
        <w:t>Akeneo</w:t>
      </w:r>
      <w:proofErr w:type="spellEnd"/>
      <w:r w:rsidRPr="00920E02">
        <w:rPr>
          <w:rFonts w:ascii="Lato" w:hAnsi="Lato"/>
        </w:rPr>
        <w:t xml:space="preserve"> integration to work, the following object structures (metadata) need to be imported and configured in the Business manager. Follow the below steps:</w:t>
      </w:r>
    </w:p>
    <w:p w:rsidRPr="00920E02" w:rsidR="00920E02" w:rsidP="00920E02" w:rsidRDefault="00920E02" w14:paraId="62C478E6" w14:textId="77777777">
      <w:pPr>
        <w:ind w:left="916"/>
        <w:rPr>
          <w:rFonts w:ascii="Lato" w:hAnsi="Lato"/>
        </w:rPr>
      </w:pPr>
    </w:p>
    <w:p w:rsidRPr="00920E02" w:rsidR="00292CD0" w:rsidP="00292CD0" w:rsidRDefault="00292CD0" w14:paraId="08408EAD" w14:textId="46885F48">
      <w:pPr>
        <w:pStyle w:val="Paragraphedeliste"/>
        <w:numPr>
          <w:ilvl w:val="0"/>
          <w:numId w:val="11"/>
        </w:numPr>
        <w:spacing w:after="80" w:line="276" w:lineRule="auto"/>
        <w:rPr>
          <w:rFonts w:ascii="Lato" w:hAnsi="Lato"/>
        </w:rPr>
      </w:pPr>
      <w:r w:rsidRPr="00920E02">
        <w:rPr>
          <w:rFonts w:ascii="Lato" w:hAnsi="Lato"/>
        </w:rPr>
        <w:t>In the cartridge bundle find metadata/</w:t>
      </w:r>
      <w:r w:rsidRPr="00920E02" w:rsidR="002A6256">
        <w:rPr>
          <w:rFonts w:ascii="Lato" w:hAnsi="Lato"/>
        </w:rPr>
        <w:t xml:space="preserve"> simple-</w:t>
      </w:r>
      <w:proofErr w:type="spellStart"/>
      <w:r w:rsidRPr="00920E02" w:rsidR="002A6256">
        <w:rPr>
          <w:rFonts w:ascii="Lato" w:hAnsi="Lato"/>
        </w:rPr>
        <w:t>akeneo</w:t>
      </w:r>
      <w:proofErr w:type="spellEnd"/>
      <w:r w:rsidRPr="00920E02" w:rsidR="002A6256">
        <w:rPr>
          <w:rFonts w:ascii="Lato" w:hAnsi="Lato"/>
        </w:rPr>
        <w:t>-</w:t>
      </w:r>
      <w:proofErr w:type="spellStart"/>
      <w:r w:rsidRPr="00920E02" w:rsidR="002A6256">
        <w:rPr>
          <w:rFonts w:ascii="Lato" w:hAnsi="Lato"/>
        </w:rPr>
        <w:t>workflow_site</w:t>
      </w:r>
      <w:proofErr w:type="spellEnd"/>
      <w:r w:rsidRPr="00920E02" w:rsidR="002A6256">
        <w:rPr>
          <w:rFonts w:ascii="Lato" w:hAnsi="Lato"/>
        </w:rPr>
        <w:t>-import</w:t>
      </w:r>
      <w:r w:rsidRPr="00920E02">
        <w:rPr>
          <w:rFonts w:ascii="Lato" w:hAnsi="Lato"/>
        </w:rPr>
        <w:t xml:space="preserve"> and compress it to generate </w:t>
      </w:r>
      <w:r w:rsidRPr="00920E02" w:rsidR="002A6256">
        <w:rPr>
          <w:rFonts w:ascii="Lato" w:hAnsi="Lato"/>
          <w:b/>
        </w:rPr>
        <w:t>simple-akeneo-workflow_site-import</w:t>
      </w:r>
      <w:r w:rsidRPr="00920E02">
        <w:rPr>
          <w:rFonts w:ascii="Lato" w:hAnsi="Lato"/>
          <w:b/>
        </w:rPr>
        <w:t>.zip</w:t>
      </w:r>
      <w:r w:rsidRPr="00920E02">
        <w:rPr>
          <w:rFonts w:ascii="Lato" w:hAnsi="Lato"/>
        </w:rPr>
        <w:t xml:space="preserve"> file.</w:t>
      </w:r>
    </w:p>
    <w:p w:rsidRPr="00920E02" w:rsidR="00292CD0" w:rsidP="00292CD0" w:rsidRDefault="00292CD0" w14:paraId="2FAE26BD" w14:textId="77777777">
      <w:pPr>
        <w:pStyle w:val="Paragraphedeliste"/>
        <w:numPr>
          <w:ilvl w:val="0"/>
          <w:numId w:val="11"/>
        </w:numPr>
        <w:spacing w:after="80" w:line="276" w:lineRule="auto"/>
        <w:rPr>
          <w:rFonts w:ascii="Lato" w:hAnsi="Lato"/>
        </w:rPr>
      </w:pPr>
      <w:r w:rsidRPr="00920E02">
        <w:rPr>
          <w:rFonts w:ascii="Lato" w:hAnsi="Lato"/>
        </w:rPr>
        <w:t>Go to Business Manager Menu &gt; Administration &gt; Site Development &gt; Site Import &amp; Export</w:t>
      </w:r>
    </w:p>
    <w:p w:rsidRPr="00920E02" w:rsidR="00292CD0" w:rsidP="00292CD0" w:rsidRDefault="00292CD0" w14:paraId="4710FAB9" w14:textId="77777777">
      <w:pPr>
        <w:pStyle w:val="Paragraphedeliste"/>
        <w:numPr>
          <w:ilvl w:val="0"/>
          <w:numId w:val="11"/>
        </w:numPr>
        <w:spacing w:after="80" w:line="276" w:lineRule="auto"/>
        <w:rPr>
          <w:rFonts w:ascii="Lato" w:hAnsi="Lato"/>
        </w:rPr>
      </w:pPr>
      <w:r w:rsidRPr="00920E02">
        <w:rPr>
          <w:rFonts w:ascii="Lato" w:hAnsi="Lato"/>
        </w:rPr>
        <w:t xml:space="preserve">Under </w:t>
      </w:r>
      <w:proofErr w:type="gramStart"/>
      <w:r w:rsidRPr="00920E02">
        <w:rPr>
          <w:rFonts w:ascii="Lato" w:hAnsi="Lato"/>
        </w:rPr>
        <w:t>Import :</w:t>
      </w:r>
      <w:proofErr w:type="gramEnd"/>
      <w:r w:rsidRPr="00920E02">
        <w:rPr>
          <w:rFonts w:ascii="Lato" w:hAnsi="Lato"/>
        </w:rPr>
        <w:t xml:space="preserve"> Upload Archive : Ensure that the radio button with label </w:t>
      </w:r>
      <w:r w:rsidRPr="00920E02">
        <w:rPr>
          <w:rFonts w:ascii="Lato" w:hAnsi="Lato"/>
          <w:b/>
        </w:rPr>
        <w:t>Local</w:t>
      </w:r>
      <w:r w:rsidRPr="00920E02">
        <w:rPr>
          <w:rFonts w:ascii="Lato" w:hAnsi="Lato"/>
        </w:rPr>
        <w:t xml:space="preserve"> is enabled (Else click on the radio button to enable it)</w:t>
      </w:r>
    </w:p>
    <w:p w:rsidRPr="00920E02" w:rsidR="00292CD0" w:rsidP="00292CD0" w:rsidRDefault="00292CD0" w14:paraId="716F71C8" w14:textId="76AA996B">
      <w:pPr>
        <w:pStyle w:val="Paragraphedeliste"/>
        <w:numPr>
          <w:ilvl w:val="0"/>
          <w:numId w:val="11"/>
        </w:numPr>
        <w:spacing w:after="80" w:line="276" w:lineRule="auto"/>
        <w:rPr>
          <w:rFonts w:ascii="Lato" w:hAnsi="Lato"/>
        </w:rPr>
      </w:pPr>
      <w:r w:rsidRPr="00920E02">
        <w:rPr>
          <w:rFonts w:ascii="Lato" w:hAnsi="Lato"/>
        </w:rPr>
        <w:t xml:space="preserve">Click on Choose File input field, select the </w:t>
      </w:r>
      <w:r w:rsidRPr="00920E02" w:rsidR="002A6256">
        <w:rPr>
          <w:rFonts w:ascii="Lato" w:hAnsi="Lato"/>
          <w:color w:val="000000" w:themeColor="text1"/>
        </w:rPr>
        <w:t>simple-akeneo-workflow_site-import</w:t>
      </w:r>
      <w:r w:rsidRPr="00920E02">
        <w:rPr>
          <w:rFonts w:ascii="Lato" w:hAnsi="Lato"/>
          <w:color w:val="000000" w:themeColor="text1"/>
        </w:rPr>
        <w:t>.zip f</w:t>
      </w:r>
      <w:r w:rsidRPr="00920E02">
        <w:rPr>
          <w:rFonts w:ascii="Lato" w:hAnsi="Lato"/>
        </w:rPr>
        <w:t>ile from open dialog box and click on upload button</w:t>
      </w:r>
    </w:p>
    <w:p w:rsidRPr="00920E02" w:rsidR="00292CD0" w:rsidP="00292CD0" w:rsidRDefault="00292CD0" w14:paraId="03A24D91" w14:textId="3109F024">
      <w:pPr>
        <w:pStyle w:val="Paragraphedeliste"/>
        <w:numPr>
          <w:ilvl w:val="0"/>
          <w:numId w:val="11"/>
        </w:numPr>
        <w:spacing w:after="80" w:line="276" w:lineRule="auto"/>
        <w:rPr>
          <w:rFonts w:ascii="Lato" w:hAnsi="Lato"/>
        </w:rPr>
      </w:pPr>
      <w:r w:rsidRPr="00920E02">
        <w:rPr>
          <w:rFonts w:ascii="Lato" w:hAnsi="Lato"/>
        </w:rPr>
        <w:t xml:space="preserve">After finishing the upload, from the Archives list click the radio button corresponding to </w:t>
      </w:r>
      <w:r w:rsidRPr="00920E02" w:rsidR="002A6256">
        <w:rPr>
          <w:rFonts w:ascii="Lato" w:hAnsi="Lato"/>
          <w:b/>
        </w:rPr>
        <w:t>simple-akeneo-workflow_site-import</w:t>
      </w:r>
      <w:r w:rsidRPr="00920E02">
        <w:rPr>
          <w:rFonts w:ascii="Lato" w:hAnsi="Lato"/>
          <w:b/>
        </w:rPr>
        <w:t>.zip</w:t>
      </w:r>
      <w:r w:rsidRPr="00920E02">
        <w:rPr>
          <w:rFonts w:ascii="Lato" w:hAnsi="Lato"/>
        </w:rPr>
        <w:t xml:space="preserve"> and click on Import button</w:t>
      </w:r>
    </w:p>
    <w:p w:rsidR="00292CD0" w:rsidP="00292CD0" w:rsidRDefault="00292CD0" w14:paraId="4209DDB1" w14:textId="0C0A61B7">
      <w:pPr>
        <w:pStyle w:val="Paragraphedeliste"/>
        <w:numPr>
          <w:ilvl w:val="0"/>
          <w:numId w:val="11"/>
        </w:numPr>
        <w:spacing w:after="80" w:line="276" w:lineRule="auto"/>
        <w:rPr>
          <w:rFonts w:ascii="Lato" w:hAnsi="Lato"/>
        </w:rPr>
      </w:pPr>
      <w:r w:rsidRPr="00920E02">
        <w:rPr>
          <w:rFonts w:ascii="Lato" w:hAnsi="Lato"/>
        </w:rPr>
        <w:t>Click on OK button of the confirmation box asking “Are you sure that you want to import the selected archive?”</w:t>
      </w:r>
    </w:p>
    <w:p w:rsidR="00990B92" w:rsidP="00990B92" w:rsidRDefault="00990B92" w14:paraId="05534E59" w14:textId="667400EE">
      <w:pPr>
        <w:pStyle w:val="Paragraphedeliste"/>
        <w:numPr>
          <w:ilvl w:val="0"/>
          <w:numId w:val="11"/>
        </w:numPr>
        <w:spacing w:after="80" w:line="276" w:lineRule="auto"/>
        <w:rPr>
          <w:rFonts w:ascii="Lato" w:hAnsi="Lato"/>
        </w:rPr>
      </w:pPr>
      <w:r w:rsidRPr="00920E02">
        <w:rPr>
          <w:rFonts w:ascii="Lato" w:hAnsi="Lato"/>
        </w:rPr>
        <w:t xml:space="preserve">Go to Business Manager Menu &gt; Administration &gt; </w:t>
      </w:r>
      <w:r>
        <w:rPr>
          <w:rFonts w:ascii="Lato" w:hAnsi="Lato"/>
        </w:rPr>
        <w:t xml:space="preserve">Operations &gt; Services &gt; </w:t>
      </w:r>
      <w:proofErr w:type="spellStart"/>
      <w:r>
        <w:rPr>
          <w:rFonts w:ascii="Lato" w:hAnsi="Lato"/>
        </w:rPr>
        <w:t>AkeneoGetGeneral</w:t>
      </w:r>
      <w:proofErr w:type="spellEnd"/>
    </w:p>
    <w:p w:rsidR="0095761D" w:rsidP="00F77DB8" w:rsidRDefault="00990B92" w14:paraId="7A5F6137" w14:textId="3F61D1CE">
      <w:pPr>
        <w:pStyle w:val="Paragraphedeliste"/>
        <w:numPr>
          <w:ilvl w:val="0"/>
          <w:numId w:val="11"/>
        </w:numPr>
        <w:spacing w:after="80" w:line="276" w:lineRule="auto"/>
        <w:rPr>
          <w:rFonts w:ascii="Lato" w:hAnsi="Lato"/>
        </w:rPr>
      </w:pPr>
      <w:r>
        <w:rPr>
          <w:rFonts w:ascii="Lato" w:hAnsi="Lato"/>
        </w:rPr>
        <w:t>Tick the checkbox “</w:t>
      </w:r>
      <w:r>
        <w:rPr>
          <w:rFonts w:ascii="Helvetica" w:hAnsi="Helvetica"/>
          <w:b/>
          <w:bCs/>
          <w:color w:val="000000"/>
          <w:sz w:val="20"/>
          <w:szCs w:val="20"/>
          <w:shd w:val="clear" w:color="auto" w:fill="FFFFFF"/>
        </w:rPr>
        <w:t xml:space="preserve">Communication Log Enabled” </w:t>
      </w:r>
      <w:r>
        <w:rPr>
          <w:rFonts w:ascii="Lato" w:hAnsi="Lato"/>
        </w:rPr>
        <w:t xml:space="preserve">if you want API communication to be logged. Repeat the same for </w:t>
      </w:r>
      <w:proofErr w:type="spellStart"/>
      <w:r>
        <w:rPr>
          <w:rFonts w:ascii="Lato" w:hAnsi="Lato"/>
        </w:rPr>
        <w:t>AkeneoGetToken</w:t>
      </w:r>
      <w:bookmarkStart w:name="_Toc16599686" w:id="14"/>
      <w:proofErr w:type="spellEnd"/>
    </w:p>
    <w:p w:rsidR="004D4844" w:rsidP="004D4844" w:rsidRDefault="00F12715" w14:paraId="549E1A18" w14:textId="5901D344">
      <w:pPr>
        <w:pStyle w:val="Corpsdetexte"/>
        <w:ind w:left="709"/>
        <w:rPr>
          <w:rFonts w:ascii="Lato" w:hAnsi="Lato" w:cs="Times New Roman"/>
          <w:b/>
          <w:bCs/>
          <w:color w:val="548DD4" w:themeColor="text2" w:themeTint="99"/>
          <w:lang w:val="en-US"/>
        </w:rPr>
      </w:pPr>
      <w:r w:rsidRPr="002306B2">
        <w:rPr>
          <w:rFonts w:ascii="Lato" w:hAnsi="Lato"/>
          <w:b/>
          <w:bCs/>
          <w:lang w:val="en-GB"/>
        </w:rPr>
        <w:t>Note:</w:t>
      </w:r>
      <w:r w:rsidRPr="002306B2" w:rsidR="004D4844">
        <w:rPr>
          <w:rFonts w:ascii="Lato" w:hAnsi="Lato"/>
          <w:b/>
          <w:bCs/>
          <w:lang w:val="en-GB"/>
        </w:rPr>
        <w:t xml:space="preserve"> </w:t>
      </w:r>
      <w:r w:rsidRPr="002306B2" w:rsidR="004D4844">
        <w:rPr>
          <w:rFonts w:ascii="Lato" w:hAnsi="Lato"/>
          <w:lang w:val="en-GB"/>
        </w:rPr>
        <w:t xml:space="preserve">If you plan to define category / </w:t>
      </w:r>
      <w:proofErr w:type="spellStart"/>
      <w:r w:rsidRPr="002306B2" w:rsidR="004D4844">
        <w:rPr>
          <w:rFonts w:ascii="Lato" w:hAnsi="Lato"/>
          <w:lang w:val="en-GB"/>
        </w:rPr>
        <w:t>catalog</w:t>
      </w:r>
      <w:proofErr w:type="spellEnd"/>
      <w:r w:rsidRPr="002306B2" w:rsidR="004D4844">
        <w:rPr>
          <w:rFonts w:ascii="Lato" w:hAnsi="Lato"/>
          <w:lang w:val="en-GB"/>
        </w:rPr>
        <w:t xml:space="preserve"> refinement definitions </w:t>
      </w:r>
      <w:r w:rsidRPr="002306B2" w:rsidR="00C300C2">
        <w:rPr>
          <w:rFonts w:ascii="Lato" w:hAnsi="Lato"/>
          <w:lang w:val="en-GB"/>
        </w:rPr>
        <w:t>i</w:t>
      </w:r>
      <w:r w:rsidRPr="002306B2" w:rsidR="004D4844">
        <w:rPr>
          <w:rFonts w:ascii="Lato" w:hAnsi="Lato"/>
          <w:lang w:val="en-GB"/>
        </w:rPr>
        <w:t xml:space="preserve">n any of your </w:t>
      </w:r>
      <w:proofErr w:type="spellStart"/>
      <w:r w:rsidRPr="002306B2" w:rsidR="004D4844">
        <w:rPr>
          <w:rFonts w:ascii="Lato" w:hAnsi="Lato"/>
          <w:lang w:val="en-GB"/>
        </w:rPr>
        <w:t>catalogs</w:t>
      </w:r>
      <w:proofErr w:type="spellEnd"/>
      <w:r w:rsidRPr="002306B2" w:rsidR="004D4844">
        <w:rPr>
          <w:rFonts w:ascii="Lato" w:hAnsi="Lato"/>
          <w:lang w:val="en-GB"/>
        </w:rPr>
        <w:t xml:space="preserve"> imported by this cartridge, check the Job </w:t>
      </w:r>
      <w:r w:rsidRPr="00E62087" w:rsidR="004D4844">
        <w:rPr>
          <w:rFonts w:ascii="Lato" w:hAnsi="Lato" w:cs="Times New Roman"/>
          <w:b/>
          <w:bCs/>
          <w:color w:val="548DD4" w:themeColor="text2" w:themeTint="99"/>
          <w:lang w:val="en-US"/>
        </w:rPr>
        <w:t>6-Akeneo-Save-Catalog-Refinements</w:t>
      </w:r>
      <w:r w:rsidR="004D4844">
        <w:rPr>
          <w:rFonts w:ascii="Lato" w:hAnsi="Lato" w:cs="Times New Roman"/>
          <w:b/>
          <w:bCs/>
          <w:color w:val="548DD4" w:themeColor="text2" w:themeTint="99"/>
          <w:lang w:val="en-US"/>
        </w:rPr>
        <w:t xml:space="preserve"> </w:t>
      </w:r>
      <w:r w:rsidRPr="002306B2" w:rsidR="004D4844">
        <w:rPr>
          <w:rFonts w:ascii="Lato" w:hAnsi="Lato"/>
          <w:lang w:val="en-GB"/>
        </w:rPr>
        <w:t xml:space="preserve">in section </w:t>
      </w:r>
      <w:r w:rsidRPr="002306B2" w:rsidR="004D4844">
        <w:rPr>
          <w:rFonts w:ascii="Lato" w:hAnsi="Lato"/>
          <w:b/>
          <w:bCs/>
          <w:lang w:val="en-GB"/>
        </w:rPr>
        <w:t xml:space="preserve">3.5 </w:t>
      </w:r>
      <w:r w:rsidRPr="002306B2" w:rsidR="004D4844">
        <w:rPr>
          <w:rFonts w:ascii="Lato" w:hAnsi="Lato"/>
          <w:lang w:val="en-GB"/>
        </w:rPr>
        <w:t xml:space="preserve">of this document before doing this Metadata Import. </w:t>
      </w:r>
    </w:p>
    <w:p w:rsidRPr="004D4844" w:rsidR="00F12715" w:rsidP="00F12715" w:rsidRDefault="00F12715" w14:paraId="26BA9365" w14:textId="505BF0EC">
      <w:pPr>
        <w:spacing w:after="80" w:line="276" w:lineRule="auto"/>
        <w:ind w:left="709"/>
        <w:rPr>
          <w:rFonts w:ascii="Lato" w:hAnsi="Lato"/>
        </w:rPr>
      </w:pPr>
    </w:p>
    <w:p w:rsidRPr="00920E02" w:rsidR="00920E02" w:rsidP="00920E02" w:rsidRDefault="00737C1C" w14:paraId="607FA530" w14:textId="4FB28DDB">
      <w:pPr>
        <w:pStyle w:val="Heading21"/>
        <w:rPr>
          <w:rFonts w:ascii="Lato" w:hAnsi="Lato"/>
        </w:rPr>
      </w:pPr>
      <w:bookmarkStart w:name="_Toc34644928" w:id="15"/>
      <w:r w:rsidRPr="00920E02">
        <w:rPr>
          <w:rFonts w:ascii="Lato" w:hAnsi="Lato"/>
        </w:rPr>
        <w:t>3.</w:t>
      </w:r>
      <w:r w:rsidRPr="00920E02" w:rsidR="00F77DB8">
        <w:rPr>
          <w:rFonts w:ascii="Lato" w:hAnsi="Lato"/>
        </w:rPr>
        <w:t>3 Cartridge Path</w:t>
      </w:r>
      <w:bookmarkEnd w:id="14"/>
      <w:bookmarkEnd w:id="15"/>
      <w:r w:rsidR="00920E02">
        <w:rPr>
          <w:rFonts w:ascii="Lato" w:hAnsi="Lato"/>
        </w:rPr>
        <w:br/>
      </w:r>
    </w:p>
    <w:p w:rsidRPr="00920E02" w:rsidR="00F77DB8" w:rsidP="00F77DB8" w:rsidRDefault="00F77DB8" w14:paraId="18781F9B" w14:textId="77777777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Lato" w:hAnsi="Lato"/>
        </w:rPr>
      </w:pPr>
      <w:r w:rsidRPr="00920E02">
        <w:rPr>
          <w:rFonts w:ascii="Lato" w:hAnsi="Lato"/>
        </w:rPr>
        <w:t>Go to Business Manager Menu &gt; Administration -&gt; Sites -&gt; Manage Sites.</w:t>
      </w:r>
    </w:p>
    <w:p w:rsidRPr="00920E02" w:rsidR="00F77DB8" w:rsidP="00F77DB8" w:rsidRDefault="00F77DB8" w14:paraId="53614577" w14:textId="77777777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Lato" w:hAnsi="Lato"/>
        </w:rPr>
      </w:pPr>
      <w:r w:rsidRPr="00920E02">
        <w:rPr>
          <w:rFonts w:ascii="Lato" w:hAnsi="Lato"/>
        </w:rPr>
        <w:t>Select the desired site.</w:t>
      </w:r>
    </w:p>
    <w:p w:rsidRPr="00920E02" w:rsidR="00F77DB8" w:rsidP="00F77DB8" w:rsidRDefault="00F77DB8" w14:paraId="55B2BCFF" w14:textId="77777777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Lato" w:hAnsi="Lato"/>
        </w:rPr>
      </w:pPr>
      <w:r w:rsidRPr="00920E02">
        <w:rPr>
          <w:rFonts w:ascii="Lato" w:hAnsi="Lato"/>
        </w:rPr>
        <w:t>Click on the Settings tab.</w:t>
      </w:r>
    </w:p>
    <w:p w:rsidRPr="00920E02" w:rsidR="00F77DB8" w:rsidP="00F77DB8" w:rsidRDefault="00F77DB8" w14:paraId="45096983" w14:textId="688A5E6E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Lato" w:hAnsi="Lato"/>
        </w:rPr>
      </w:pPr>
      <w:r w:rsidRPr="1499B667" w:rsidR="00F77DB8">
        <w:rPr>
          <w:rFonts w:ascii="Lato" w:hAnsi="Lato"/>
        </w:rPr>
        <w:t xml:space="preserve">Append </w:t>
      </w:r>
      <w:r w:rsidRPr="1499B667" w:rsidR="00F77DB8">
        <w:rPr>
          <w:rFonts w:ascii="Lato" w:hAnsi="Lato"/>
        </w:rPr>
        <w:t>":</w:t>
      </w:r>
      <w:r w:rsidRPr="1499B667" w:rsidR="5D1EF89D">
        <w:rPr>
          <w:rFonts w:ascii="Lato" w:hAnsi="Lato"/>
        </w:rPr>
        <w:t>bm_akeneo</w:t>
      </w:r>
      <w:r w:rsidRPr="1499B667" w:rsidR="00F77DB8">
        <w:rPr>
          <w:rFonts w:ascii="Lato" w:hAnsi="Lato"/>
        </w:rPr>
        <w:t>" to the "Cartridges" field.</w:t>
      </w:r>
    </w:p>
    <w:p w:rsidRPr="00920E02" w:rsidR="00F77DB8" w:rsidP="00F77DB8" w:rsidRDefault="00F77DB8" w14:paraId="50C1A6B5" w14:textId="2F2B0D8E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Lato" w:hAnsi="Lato"/>
        </w:rPr>
      </w:pPr>
      <w:r w:rsidRPr="00920E02">
        <w:rPr>
          <w:rFonts w:ascii="Lato" w:hAnsi="Lato"/>
        </w:rPr>
        <w:t>Click</w:t>
      </w:r>
      <w:r w:rsidRPr="00920E02" w:rsidR="000C3161">
        <w:rPr>
          <w:rFonts w:ascii="Lato" w:hAnsi="Lato"/>
        </w:rPr>
        <w:t xml:space="preserve"> on</w:t>
      </w:r>
      <w:r w:rsidRPr="00920E02">
        <w:rPr>
          <w:rFonts w:ascii="Lato" w:hAnsi="Lato"/>
        </w:rPr>
        <w:t xml:space="preserve"> Apply</w:t>
      </w:r>
      <w:r w:rsidRPr="00920E02" w:rsidR="000C3161">
        <w:rPr>
          <w:rFonts w:ascii="Lato" w:hAnsi="Lato"/>
        </w:rPr>
        <w:t xml:space="preserve"> button</w:t>
      </w:r>
      <w:r w:rsidRPr="00920E02">
        <w:rPr>
          <w:rFonts w:ascii="Lato" w:hAnsi="Lato"/>
        </w:rPr>
        <w:t>.</w:t>
      </w:r>
    </w:p>
    <w:p w:rsidRPr="00920E02" w:rsidR="00F77DB8" w:rsidP="00F77DB8" w:rsidRDefault="00F77DB8" w14:paraId="23F00499" w14:textId="2B6497DF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Lato" w:hAnsi="Lato"/>
        </w:rPr>
      </w:pPr>
      <w:r w:rsidRPr="00920E02">
        <w:rPr>
          <w:rFonts w:ascii="Lato" w:hAnsi="Lato"/>
        </w:rPr>
        <w:t>Repeat steps d and e for</w:t>
      </w:r>
      <w:r w:rsidRPr="00920E02" w:rsidR="000C3161">
        <w:rPr>
          <w:rFonts w:ascii="Lato" w:hAnsi="Lato"/>
        </w:rPr>
        <w:t xml:space="preserve"> all sites including Business M</w:t>
      </w:r>
      <w:r w:rsidRPr="00920E02">
        <w:rPr>
          <w:rFonts w:ascii="Lato" w:hAnsi="Lato"/>
        </w:rPr>
        <w:t>anager site</w:t>
      </w:r>
      <w:r w:rsidRPr="00920E02" w:rsidR="000C3161">
        <w:rPr>
          <w:rFonts w:ascii="Lato" w:hAnsi="Lato"/>
        </w:rPr>
        <w:t>.</w:t>
      </w:r>
    </w:p>
    <w:p w:rsidRPr="00920E02" w:rsidR="002E3A04" w:rsidP="002E3A04" w:rsidRDefault="002E3A04" w14:paraId="65A5B861" w14:textId="0FF8F197">
      <w:pPr>
        <w:pStyle w:val="Heading21"/>
        <w:rPr>
          <w:rFonts w:ascii="Lato" w:hAnsi="Lato"/>
        </w:rPr>
      </w:pPr>
      <w:bookmarkStart w:name="_Toc34644929" w:id="16"/>
      <w:r w:rsidRPr="00920E02">
        <w:rPr>
          <w:rFonts w:ascii="Lato" w:hAnsi="Lato"/>
        </w:rPr>
        <w:t>3.4 Configuration</w:t>
      </w:r>
      <w:bookmarkEnd w:id="16"/>
      <w:r w:rsidR="00920E02">
        <w:rPr>
          <w:rFonts w:ascii="Lato" w:hAnsi="Lato"/>
        </w:rPr>
        <w:br/>
      </w:r>
    </w:p>
    <w:p w:rsidRPr="00920E02" w:rsidR="00F67A02" w:rsidP="00920E02" w:rsidRDefault="006C0E93" w14:paraId="231D5248" w14:textId="6191A749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For using </w:t>
      </w:r>
      <w:proofErr w:type="spellStart"/>
      <w:r w:rsidRPr="00920E02">
        <w:rPr>
          <w:rFonts w:ascii="Lato" w:hAnsi="Lato" w:cs="Times New Roman"/>
          <w:lang w:val="en-US"/>
        </w:rPr>
        <w:t>Akeneo’s</w:t>
      </w:r>
      <w:proofErr w:type="spellEnd"/>
      <w:r w:rsidRPr="00920E02">
        <w:rPr>
          <w:rFonts w:ascii="Lato" w:hAnsi="Lato" w:cs="Times New Roman"/>
          <w:lang w:val="en-US"/>
        </w:rPr>
        <w:t xml:space="preserve"> jobs, here </w:t>
      </w:r>
      <w:r w:rsidRPr="00920E02" w:rsidR="003557E9">
        <w:rPr>
          <w:rFonts w:ascii="Lato" w:hAnsi="Lato" w:cs="Times New Roman"/>
          <w:lang w:val="en-US"/>
        </w:rPr>
        <w:t xml:space="preserve">are </w:t>
      </w:r>
      <w:r w:rsidRPr="00920E02">
        <w:rPr>
          <w:rFonts w:ascii="Lato" w:hAnsi="Lato" w:cs="Times New Roman"/>
          <w:lang w:val="en-US"/>
        </w:rPr>
        <w:t xml:space="preserve">the </w:t>
      </w:r>
      <w:r w:rsidRPr="00920E02" w:rsidR="0073748F">
        <w:rPr>
          <w:rFonts w:ascii="Lato" w:hAnsi="Lato" w:cs="Times New Roman"/>
          <w:lang w:val="en-US"/>
        </w:rPr>
        <w:t>requirements:</w:t>
      </w:r>
    </w:p>
    <w:p w:rsidRPr="00920E02" w:rsidR="00F67A02" w:rsidP="00920E02" w:rsidRDefault="006C0E93" w14:paraId="36EA5FC3" w14:textId="2B2D7F48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lastRenderedPageBreak/>
        <w:t xml:space="preserve">- </w:t>
      </w:r>
      <w:r w:rsidRPr="00465A58" w:rsidR="00B57C7A">
        <w:rPr>
          <w:rFonts w:ascii="Lato" w:hAnsi="Lato" w:cs="Times New Roman"/>
          <w:lang w:val="en-US"/>
        </w:rPr>
        <w:t>At least</w:t>
      </w:r>
      <w:r w:rsidRPr="00465A58">
        <w:rPr>
          <w:rFonts w:ascii="Lato" w:hAnsi="Lato" w:cs="Times New Roman"/>
          <w:lang w:val="en-US"/>
        </w:rPr>
        <w:t xml:space="preserve"> one </w:t>
      </w:r>
      <w:r w:rsidRPr="00920E02">
        <w:rPr>
          <w:rFonts w:ascii="Lato" w:hAnsi="Lato" w:cs="Times New Roman"/>
          <w:lang w:val="en-US"/>
        </w:rPr>
        <w:t>site activated for associate job to site scope.</w:t>
      </w:r>
    </w:p>
    <w:p w:rsidRPr="00920E02" w:rsidR="00F67A02" w:rsidP="00920E02" w:rsidRDefault="006C0E93" w14:paraId="3B1895DD" w14:textId="07B779B6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- </w:t>
      </w:r>
      <w:r w:rsidRPr="00465A58" w:rsidR="00B57C7A">
        <w:rPr>
          <w:rFonts w:ascii="Lato" w:hAnsi="Lato" w:cs="Times New Roman"/>
          <w:lang w:val="en-US"/>
        </w:rPr>
        <w:t>At least</w:t>
      </w:r>
      <w:r w:rsidRPr="00465A58">
        <w:rPr>
          <w:rFonts w:ascii="Lato" w:hAnsi="Lato" w:cs="Times New Roman"/>
          <w:lang w:val="en-US"/>
        </w:rPr>
        <w:t xml:space="preserve"> one </w:t>
      </w:r>
      <w:r w:rsidRPr="00920E02">
        <w:rPr>
          <w:rFonts w:ascii="Lato" w:hAnsi="Lato" w:cs="Times New Roman"/>
          <w:lang w:val="en-US"/>
        </w:rPr>
        <w:t>storefront catalog associate to your current site. (</w:t>
      </w:r>
      <w:r w:rsidRPr="00920E02" w:rsidR="0073748F">
        <w:rPr>
          <w:rFonts w:ascii="Lato" w:hAnsi="Lato" w:cs="Times New Roman"/>
          <w:lang w:val="en-US"/>
        </w:rPr>
        <w:t>The</w:t>
      </w:r>
      <w:r w:rsidRPr="00920E02">
        <w:rPr>
          <w:rFonts w:ascii="Lato" w:hAnsi="Lato" w:cs="Times New Roman"/>
          <w:lang w:val="en-US"/>
        </w:rPr>
        <w:t xml:space="preserve"> master catalog </w:t>
      </w:r>
      <w:r w:rsidRPr="00920E02" w:rsidR="00441392">
        <w:rPr>
          <w:rFonts w:ascii="Lato" w:hAnsi="Lato" w:cs="Times New Roman"/>
          <w:lang w:val="en-US"/>
        </w:rPr>
        <w:t>that</w:t>
      </w:r>
      <w:r w:rsidRPr="00920E02">
        <w:rPr>
          <w:rFonts w:ascii="Lato" w:hAnsi="Lato" w:cs="Times New Roman"/>
          <w:lang w:val="en-US"/>
        </w:rPr>
        <w:t xml:space="preserve"> contain</w:t>
      </w:r>
      <w:r w:rsidRPr="00920E02" w:rsidR="00441392">
        <w:rPr>
          <w:rFonts w:ascii="Lato" w:hAnsi="Lato" w:cs="Times New Roman"/>
          <w:lang w:val="en-US"/>
        </w:rPr>
        <w:t>s</w:t>
      </w:r>
      <w:r w:rsidRPr="00920E02">
        <w:rPr>
          <w:rFonts w:ascii="Lato" w:hAnsi="Lato" w:cs="Times New Roman"/>
          <w:lang w:val="en-US"/>
        </w:rPr>
        <w:t xml:space="preserve"> all</w:t>
      </w:r>
      <w:r w:rsidR="00920E02">
        <w:rPr>
          <w:rFonts w:ascii="Lato" w:hAnsi="Lato" w:cs="Times New Roman"/>
          <w:lang w:val="en-US"/>
        </w:rPr>
        <w:t xml:space="preserve"> </w:t>
      </w:r>
      <w:proofErr w:type="spellStart"/>
      <w:r w:rsidRPr="00920E02" w:rsidR="00264335">
        <w:rPr>
          <w:rFonts w:ascii="Lato" w:hAnsi="Lato" w:cs="Times New Roman"/>
          <w:lang w:val="en-US"/>
        </w:rPr>
        <w:t>A</w:t>
      </w:r>
      <w:r w:rsidRPr="00920E02">
        <w:rPr>
          <w:rFonts w:ascii="Lato" w:hAnsi="Lato" w:cs="Times New Roman"/>
          <w:lang w:val="en-US"/>
        </w:rPr>
        <w:t>keneo</w:t>
      </w:r>
      <w:proofErr w:type="spellEnd"/>
      <w:r w:rsidRPr="00920E02">
        <w:rPr>
          <w:rFonts w:ascii="Lato" w:hAnsi="Lato" w:cs="Times New Roman"/>
          <w:lang w:val="en-US"/>
        </w:rPr>
        <w:t xml:space="preserve"> product</w:t>
      </w:r>
      <w:r w:rsidRPr="00920E02" w:rsidR="000150DD">
        <w:rPr>
          <w:rFonts w:ascii="Lato" w:hAnsi="Lato" w:cs="Times New Roman"/>
          <w:lang w:val="en-US"/>
        </w:rPr>
        <w:t>s</w:t>
      </w:r>
      <w:r w:rsidRPr="00920E02">
        <w:rPr>
          <w:rFonts w:ascii="Lato" w:hAnsi="Lato" w:cs="Times New Roman"/>
          <w:lang w:val="en-US"/>
        </w:rPr>
        <w:t xml:space="preserve"> will be automatically created)</w:t>
      </w:r>
    </w:p>
    <w:p w:rsidRPr="00920E02" w:rsidR="00655404" w:rsidP="00920E02" w:rsidRDefault="006C0E93" w14:paraId="506D42F8" w14:textId="77777777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Once all previous requirements are valid, you have to con</w:t>
      </w:r>
      <w:r w:rsidRPr="00920E02" w:rsidR="00655404">
        <w:rPr>
          <w:rFonts w:ascii="Lato" w:hAnsi="Lato" w:cs="Times New Roman"/>
          <w:lang w:val="en-US"/>
        </w:rPr>
        <w:t>figure Custom Site Preferences.</w:t>
      </w:r>
    </w:p>
    <w:p w:rsidRPr="00012CBF" w:rsidR="00655404" w:rsidP="00920E02" w:rsidRDefault="00655404" w14:paraId="0F35EAB9" w14:textId="01E65AAA">
      <w:pPr>
        <w:pStyle w:val="Corpsdetexte"/>
        <w:ind w:left="709"/>
        <w:rPr>
          <w:rFonts w:ascii="Lato" w:hAnsi="Lato" w:cs="Times New Roman"/>
          <w:sz w:val="22"/>
          <w:szCs w:val="22"/>
          <w:lang w:val="en-US"/>
        </w:rPr>
      </w:pPr>
      <w:r w:rsidRPr="00012CBF">
        <w:rPr>
          <w:rFonts w:ascii="Lato" w:hAnsi="Lato" w:cs="Times New Roman"/>
          <w:sz w:val="22"/>
          <w:szCs w:val="22"/>
          <w:lang w:val="en-US"/>
        </w:rPr>
        <w:t>Go to Business Manager Menu &gt; Merchant Tools &gt; Site Preferences &gt; Custom Preferences</w:t>
      </w:r>
    </w:p>
    <w:p w:rsidR="00920E02" w:rsidRDefault="00920E02" w14:paraId="2F616D27" w14:textId="77777777">
      <w:pPr>
        <w:pStyle w:val="Corpsdetexte"/>
        <w:rPr>
          <w:rFonts w:ascii="Lato" w:hAnsi="Lato" w:cs="Times New Roman"/>
          <w:lang w:val="en-US"/>
        </w:rPr>
      </w:pPr>
    </w:p>
    <w:p w:rsidRPr="00920E02" w:rsidR="00F67A02" w:rsidRDefault="00655404" w14:paraId="03F9DCC7" w14:textId="155D8809">
      <w:pPr>
        <w:pStyle w:val="Corpsdetexte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Below t</w:t>
      </w:r>
      <w:r w:rsidRPr="00920E02" w:rsidR="0073748F">
        <w:rPr>
          <w:rFonts w:ascii="Lato" w:hAnsi="Lato" w:cs="Times New Roman"/>
          <w:lang w:val="en-US"/>
        </w:rPr>
        <w:t>he</w:t>
      </w:r>
      <w:r w:rsidRPr="00920E02" w:rsidR="006C0E93">
        <w:rPr>
          <w:rFonts w:ascii="Lato" w:hAnsi="Lato" w:cs="Times New Roman"/>
          <w:lang w:val="en-US"/>
        </w:rPr>
        <w:t xml:space="preserve"> list of all configurations with details which need to be </w:t>
      </w:r>
      <w:r w:rsidRPr="00920E02" w:rsidR="0073748F">
        <w:rPr>
          <w:rFonts w:ascii="Lato" w:hAnsi="Lato" w:cs="Times New Roman"/>
          <w:lang w:val="en-US"/>
        </w:rPr>
        <w:t>fill</w:t>
      </w:r>
      <w:r w:rsidR="001A2300">
        <w:rPr>
          <w:rFonts w:ascii="Lato" w:hAnsi="Lato" w:cs="Times New Roman"/>
          <w:lang w:val="en-US"/>
        </w:rPr>
        <w:t>ed</w:t>
      </w:r>
      <w:r w:rsidRPr="00920E02" w:rsidR="0073748F">
        <w:rPr>
          <w:rFonts w:ascii="Lato" w:hAnsi="Lato" w:cs="Times New Roman"/>
          <w:lang w:val="en-US"/>
        </w:rPr>
        <w:t>:</w:t>
      </w:r>
    </w:p>
    <w:p w:rsidRPr="00920E02" w:rsidR="00655404" w:rsidP="00655404" w:rsidRDefault="00655404" w14:paraId="66BE421D" w14:textId="58244EF7">
      <w:pPr>
        <w:pStyle w:val="Titre3"/>
        <w:ind w:firstLine="709"/>
        <w:rPr>
          <w:rFonts w:ascii="Lato" w:hAnsi="Lato"/>
        </w:rPr>
      </w:pPr>
      <w:bookmarkStart w:name="_Toc34644930" w:id="17"/>
      <w:r w:rsidRPr="00920E02">
        <w:rPr>
          <w:rFonts w:ascii="Lato" w:hAnsi="Lato"/>
        </w:rPr>
        <w:t xml:space="preserve">3.4.1 Group: </w:t>
      </w:r>
      <w:proofErr w:type="spellStart"/>
      <w:r w:rsidRPr="00920E02">
        <w:rPr>
          <w:rFonts w:ascii="Lato" w:hAnsi="Lato"/>
        </w:rPr>
        <w:t>Akeneo</w:t>
      </w:r>
      <w:proofErr w:type="spellEnd"/>
      <w:r w:rsidRPr="00920E02">
        <w:rPr>
          <w:rFonts w:ascii="Lato" w:hAnsi="Lato"/>
        </w:rPr>
        <w:t xml:space="preserve"> – General</w:t>
      </w:r>
      <w:bookmarkEnd w:id="17"/>
      <w:r w:rsidR="00012CBF">
        <w:rPr>
          <w:rFonts w:ascii="Lato" w:hAnsi="Lato"/>
        </w:rPr>
        <w:br/>
      </w:r>
    </w:p>
    <w:p w:rsidRPr="00920E02" w:rsidR="005A4A10" w:rsidP="00012CBF" w:rsidRDefault="005A4A10" w14:paraId="7F225677" w14:textId="3FBECF13">
      <w:pPr>
        <w:pStyle w:val="Corpsdetexte"/>
        <w:numPr>
          <w:ilvl w:val="0"/>
          <w:numId w:val="2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lang w:val="en-US"/>
        </w:rPr>
        <w:t>Cartridge Version</w:t>
      </w:r>
      <w:r w:rsidRPr="00920E02">
        <w:rPr>
          <w:rFonts w:ascii="Lato" w:hAnsi="Lato" w:cs="Times New Roman"/>
          <w:lang w:val="en-US"/>
        </w:rPr>
        <w:t xml:space="preserve"> (</w:t>
      </w:r>
      <w:proofErr w:type="spellStart"/>
      <w:r w:rsidRPr="00920E02">
        <w:rPr>
          <w:rFonts w:ascii="Lato" w:hAnsi="Lato" w:cs="Times New Roman"/>
          <w:lang w:val="en-US"/>
        </w:rPr>
        <w:t>akeneoCartridgeVersion</w:t>
      </w:r>
      <w:proofErr w:type="spellEnd"/>
      <w:r w:rsidRPr="00920E02">
        <w:rPr>
          <w:rFonts w:ascii="Lato" w:hAnsi="Lato" w:cs="Times New Roman"/>
          <w:lang w:val="en-US"/>
        </w:rPr>
        <w:t xml:space="preserve">): Code version of cartridge in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GitHub repository – This is for merchant’s reference while communicating with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support team. This is not a configuration field.</w:t>
      </w:r>
    </w:p>
    <w:p w:rsidRPr="00920E02" w:rsidR="00F67A02" w:rsidP="00012CBF" w:rsidRDefault="00910B79" w14:paraId="239765DB" w14:textId="4B0020BE">
      <w:pPr>
        <w:pStyle w:val="Corpsdetexte"/>
        <w:numPr>
          <w:ilvl w:val="0"/>
          <w:numId w:val="2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lang w:val="en-US"/>
        </w:rPr>
      </w:pPr>
      <w:proofErr w:type="spellStart"/>
      <w:r w:rsidRPr="00920E02">
        <w:rPr>
          <w:rFonts w:ascii="Lato" w:hAnsi="Lato" w:cs="Times New Roman"/>
          <w:b/>
          <w:bCs/>
          <w:lang w:val="en-US"/>
        </w:rPr>
        <w:t>Akeneo</w:t>
      </w:r>
      <w:proofErr w:type="spellEnd"/>
      <w:r w:rsidRPr="00920E02">
        <w:rPr>
          <w:rFonts w:ascii="Lato" w:hAnsi="Lato" w:cs="Times New Roman"/>
          <w:b/>
          <w:bCs/>
          <w:lang w:val="en-US"/>
        </w:rPr>
        <w:t xml:space="preserve"> Client ID </w:t>
      </w:r>
      <w:r w:rsidRPr="00920E02">
        <w:rPr>
          <w:rFonts w:ascii="Lato" w:hAnsi="Lato" w:cs="Times New Roman"/>
          <w:bCs/>
          <w:lang w:val="en-US"/>
        </w:rPr>
        <w:t>(</w:t>
      </w:r>
      <w:proofErr w:type="spellStart"/>
      <w:r w:rsidRPr="00920E02" w:rsidR="006C0E93">
        <w:rPr>
          <w:rFonts w:ascii="Lato" w:hAnsi="Lato" w:cs="Times New Roman"/>
          <w:bCs/>
          <w:lang w:val="en-US"/>
        </w:rPr>
        <w:t>akeneoClientID</w:t>
      </w:r>
      <w:proofErr w:type="spellEnd"/>
      <w:r w:rsidRPr="00920E02">
        <w:rPr>
          <w:rFonts w:ascii="Lato" w:hAnsi="Lato" w:cs="Times New Roman"/>
          <w:bCs/>
          <w:lang w:val="en-US"/>
        </w:rPr>
        <w:t>)</w:t>
      </w:r>
      <w:r w:rsidRPr="00920E02" w:rsidR="006C0E93">
        <w:rPr>
          <w:rFonts w:ascii="Lato" w:hAnsi="Lato" w:cs="Times New Roman"/>
          <w:lang w:val="en-US"/>
        </w:rPr>
        <w:t xml:space="preserve">: </w:t>
      </w:r>
      <w:r w:rsidRPr="00920E02">
        <w:rPr>
          <w:rFonts w:ascii="Lato" w:hAnsi="Lato" w:cs="Times New Roman"/>
          <w:lang w:val="en-US"/>
        </w:rPr>
        <w:t>U</w:t>
      </w:r>
      <w:r w:rsidRPr="00920E02" w:rsidR="006C0E93">
        <w:rPr>
          <w:rFonts w:ascii="Lato" w:hAnsi="Lato" w:cs="Times New Roman"/>
          <w:lang w:val="en-US"/>
        </w:rPr>
        <w:t>ser</w:t>
      </w:r>
      <w:r w:rsidRPr="00920E02">
        <w:rPr>
          <w:rFonts w:ascii="Lato" w:hAnsi="Lato" w:cs="Times New Roman"/>
          <w:lang w:val="en-US"/>
        </w:rPr>
        <w:t>’s</w:t>
      </w:r>
      <w:r w:rsidRPr="00920E02" w:rsidR="006C0E93">
        <w:rPr>
          <w:rFonts w:ascii="Lato" w:hAnsi="Lato" w:cs="Times New Roman"/>
          <w:lang w:val="en-US"/>
        </w:rPr>
        <w:t xml:space="preserve"> </w:t>
      </w:r>
      <w:proofErr w:type="spellStart"/>
      <w:r w:rsidRPr="00920E02" w:rsidR="006C0E93">
        <w:rPr>
          <w:rFonts w:ascii="Lato" w:hAnsi="Lato" w:cs="Times New Roman"/>
          <w:lang w:val="en-US"/>
        </w:rPr>
        <w:t>client_id</w:t>
      </w:r>
      <w:proofErr w:type="spellEnd"/>
      <w:r w:rsidRPr="00920E02">
        <w:rPr>
          <w:rFonts w:ascii="Lato" w:hAnsi="Lato" w:cs="Times New Roman"/>
          <w:lang w:val="en-US"/>
        </w:rPr>
        <w:t xml:space="preserve"> in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PIM</w:t>
      </w:r>
      <w:r w:rsidRPr="00920E02" w:rsidR="00082C29">
        <w:rPr>
          <w:rFonts w:ascii="Lato" w:hAnsi="Lato" w:cs="Times New Roman"/>
          <w:lang w:val="en-US"/>
        </w:rPr>
        <w:t xml:space="preserve"> API</w:t>
      </w:r>
    </w:p>
    <w:p w:rsidRPr="00920E02" w:rsidR="00F67A02" w:rsidP="00012CBF" w:rsidRDefault="00910B79" w14:paraId="022B58CE" w14:textId="5EF4FE7A">
      <w:pPr>
        <w:pStyle w:val="Corpsdetexte"/>
        <w:numPr>
          <w:ilvl w:val="0"/>
          <w:numId w:val="2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lang w:val="en-US"/>
        </w:rPr>
      </w:pPr>
      <w:proofErr w:type="spellStart"/>
      <w:r w:rsidRPr="00920E02">
        <w:rPr>
          <w:rFonts w:ascii="Lato" w:hAnsi="Lato" w:cs="Times New Roman"/>
          <w:b/>
          <w:bCs/>
          <w:lang w:val="en-US"/>
        </w:rPr>
        <w:t>Akeneo</w:t>
      </w:r>
      <w:proofErr w:type="spellEnd"/>
      <w:r w:rsidRPr="00920E02">
        <w:rPr>
          <w:rFonts w:ascii="Lato" w:hAnsi="Lato" w:cs="Times New Roman"/>
          <w:b/>
          <w:bCs/>
          <w:lang w:val="en-US"/>
        </w:rPr>
        <w:t xml:space="preserve"> Secret </w:t>
      </w:r>
      <w:r w:rsidRPr="00920E02">
        <w:rPr>
          <w:rFonts w:ascii="Lato" w:hAnsi="Lato" w:cs="Times New Roman"/>
          <w:bCs/>
          <w:lang w:val="en-US"/>
        </w:rPr>
        <w:t>(</w:t>
      </w:r>
      <w:proofErr w:type="spellStart"/>
      <w:r w:rsidRPr="00920E02" w:rsidR="006C0E93">
        <w:rPr>
          <w:rFonts w:ascii="Lato" w:hAnsi="Lato" w:cs="Times New Roman"/>
          <w:bCs/>
          <w:lang w:val="en-US"/>
        </w:rPr>
        <w:t>akeneoSecret</w:t>
      </w:r>
      <w:proofErr w:type="spellEnd"/>
      <w:r w:rsidRPr="00920E02">
        <w:rPr>
          <w:rFonts w:ascii="Lato" w:hAnsi="Lato" w:cs="Times New Roman"/>
          <w:bCs/>
          <w:lang w:val="en-US"/>
        </w:rPr>
        <w:t>)</w:t>
      </w:r>
      <w:r w:rsidRPr="00920E02" w:rsidR="006C0E93">
        <w:rPr>
          <w:rFonts w:ascii="Lato" w:hAnsi="Lato" w:cs="Times New Roman"/>
          <w:lang w:val="en-US"/>
        </w:rPr>
        <w:t xml:space="preserve">: </w:t>
      </w:r>
      <w:r w:rsidRPr="00920E02">
        <w:rPr>
          <w:rFonts w:ascii="Lato" w:hAnsi="Lato" w:cs="Times New Roman"/>
          <w:lang w:val="en-US"/>
        </w:rPr>
        <w:t>U</w:t>
      </w:r>
      <w:r w:rsidRPr="00920E02" w:rsidR="006C0E93">
        <w:rPr>
          <w:rFonts w:ascii="Lato" w:hAnsi="Lato" w:cs="Times New Roman"/>
          <w:lang w:val="en-US"/>
        </w:rPr>
        <w:t>ser</w:t>
      </w:r>
      <w:r w:rsidRPr="00920E02">
        <w:rPr>
          <w:rFonts w:ascii="Lato" w:hAnsi="Lato" w:cs="Times New Roman"/>
          <w:lang w:val="en-US"/>
        </w:rPr>
        <w:t>’s</w:t>
      </w:r>
      <w:r w:rsidRPr="00920E02" w:rsidR="006C0E93">
        <w:rPr>
          <w:rFonts w:ascii="Lato" w:hAnsi="Lato" w:cs="Times New Roman"/>
          <w:lang w:val="en-US"/>
        </w:rPr>
        <w:t xml:space="preserve"> secret</w:t>
      </w:r>
      <w:r w:rsidRPr="00920E02">
        <w:rPr>
          <w:rFonts w:ascii="Lato" w:hAnsi="Lato" w:cs="Times New Roman"/>
          <w:lang w:val="en-US"/>
        </w:rPr>
        <w:t xml:space="preserve"> key in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PIM</w:t>
      </w:r>
      <w:r w:rsidRPr="00920E02" w:rsidR="00082C29">
        <w:rPr>
          <w:rFonts w:ascii="Lato" w:hAnsi="Lato" w:cs="Times New Roman"/>
          <w:lang w:val="en-US"/>
        </w:rPr>
        <w:t xml:space="preserve"> API</w:t>
      </w:r>
    </w:p>
    <w:p w:rsidRPr="00920E02" w:rsidR="00F67A02" w:rsidP="00012CBF" w:rsidRDefault="00352087" w14:paraId="53FA8CEF" w14:textId="55B6D2B0">
      <w:pPr>
        <w:pStyle w:val="Corpsdetexte"/>
        <w:numPr>
          <w:ilvl w:val="0"/>
          <w:numId w:val="3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lang w:val="en-US"/>
        </w:rPr>
      </w:pPr>
      <w:proofErr w:type="spellStart"/>
      <w:r w:rsidRPr="00920E02">
        <w:rPr>
          <w:rFonts w:ascii="Lato" w:hAnsi="Lato" w:cs="Times New Roman"/>
          <w:b/>
          <w:bCs/>
          <w:lang w:val="en-US"/>
        </w:rPr>
        <w:t>Akeneo</w:t>
      </w:r>
      <w:proofErr w:type="spellEnd"/>
      <w:r w:rsidRPr="00920E02">
        <w:rPr>
          <w:rFonts w:ascii="Lato" w:hAnsi="Lato" w:cs="Times New Roman"/>
          <w:b/>
          <w:bCs/>
          <w:lang w:val="en-US"/>
        </w:rPr>
        <w:t xml:space="preserve"> Login </w:t>
      </w:r>
      <w:r w:rsidRPr="00920E02">
        <w:rPr>
          <w:rFonts w:ascii="Lato" w:hAnsi="Lato" w:cs="Times New Roman"/>
          <w:bCs/>
          <w:lang w:val="en-US"/>
        </w:rPr>
        <w:t>(</w:t>
      </w:r>
      <w:proofErr w:type="spellStart"/>
      <w:r w:rsidRPr="00920E02" w:rsidR="006C0E93">
        <w:rPr>
          <w:rFonts w:ascii="Lato" w:hAnsi="Lato" w:cs="Times New Roman"/>
          <w:bCs/>
          <w:lang w:val="en-US"/>
        </w:rPr>
        <w:t>akeneoLogin</w:t>
      </w:r>
      <w:proofErr w:type="spellEnd"/>
      <w:r w:rsidRPr="00920E02">
        <w:rPr>
          <w:rFonts w:ascii="Lato" w:hAnsi="Lato" w:cs="Times New Roman"/>
          <w:bCs/>
          <w:lang w:val="en-US"/>
        </w:rPr>
        <w:t>)</w:t>
      </w:r>
      <w:r w:rsidRPr="00920E02">
        <w:rPr>
          <w:rFonts w:ascii="Lato" w:hAnsi="Lato" w:cs="Times New Roman"/>
          <w:lang w:val="en-US"/>
        </w:rPr>
        <w:t>: U</w:t>
      </w:r>
      <w:r w:rsidRPr="00920E02" w:rsidR="006C0E93">
        <w:rPr>
          <w:rFonts w:ascii="Lato" w:hAnsi="Lato" w:cs="Times New Roman"/>
          <w:lang w:val="en-US"/>
        </w:rPr>
        <w:t>ser</w:t>
      </w:r>
      <w:r w:rsidRPr="00920E02">
        <w:rPr>
          <w:rFonts w:ascii="Lato" w:hAnsi="Lato" w:cs="Times New Roman"/>
          <w:lang w:val="en-US"/>
        </w:rPr>
        <w:t>’s</w:t>
      </w:r>
      <w:r w:rsidRPr="00920E02" w:rsidR="006C0E93">
        <w:rPr>
          <w:rFonts w:ascii="Lato" w:hAnsi="Lato" w:cs="Times New Roman"/>
          <w:lang w:val="en-US"/>
        </w:rPr>
        <w:t xml:space="preserve"> login </w:t>
      </w:r>
      <w:r w:rsidRPr="00920E02">
        <w:rPr>
          <w:rFonts w:ascii="Lato" w:hAnsi="Lato" w:cs="Times New Roman"/>
          <w:lang w:val="en-US"/>
        </w:rPr>
        <w:t>ID</w:t>
      </w:r>
      <w:r w:rsidRPr="00920E02" w:rsidR="00082C29">
        <w:rPr>
          <w:rFonts w:ascii="Lato" w:hAnsi="Lato" w:cs="Times New Roman"/>
          <w:lang w:val="en-US"/>
        </w:rPr>
        <w:t xml:space="preserve"> in </w:t>
      </w:r>
      <w:proofErr w:type="spellStart"/>
      <w:r w:rsidRPr="00920E02" w:rsidR="00082C29">
        <w:rPr>
          <w:rFonts w:ascii="Lato" w:hAnsi="Lato" w:cs="Times New Roman"/>
          <w:lang w:val="en-US"/>
        </w:rPr>
        <w:t>Akeneo</w:t>
      </w:r>
      <w:proofErr w:type="spellEnd"/>
      <w:r w:rsidRPr="00920E02" w:rsidR="00082C29">
        <w:rPr>
          <w:rFonts w:ascii="Lato" w:hAnsi="Lato" w:cs="Times New Roman"/>
          <w:lang w:val="en-US"/>
        </w:rPr>
        <w:t xml:space="preserve"> PIM API</w:t>
      </w:r>
    </w:p>
    <w:p w:rsidRPr="00920E02" w:rsidR="00F67A02" w:rsidP="00012CBF" w:rsidRDefault="00082C29" w14:paraId="4DFD8C36" w14:textId="61BD8DBB">
      <w:pPr>
        <w:pStyle w:val="Corpsdetexte"/>
        <w:numPr>
          <w:ilvl w:val="0"/>
          <w:numId w:val="3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lang w:val="en-US"/>
        </w:rPr>
      </w:pPr>
      <w:proofErr w:type="spellStart"/>
      <w:r w:rsidRPr="00920E02">
        <w:rPr>
          <w:rFonts w:ascii="Lato" w:hAnsi="Lato" w:cs="Times New Roman"/>
          <w:b/>
          <w:bCs/>
          <w:lang w:val="en-US"/>
        </w:rPr>
        <w:t>Akeneo</w:t>
      </w:r>
      <w:proofErr w:type="spellEnd"/>
      <w:r w:rsidRPr="00920E02">
        <w:rPr>
          <w:rFonts w:ascii="Lato" w:hAnsi="Lato" w:cs="Times New Roman"/>
          <w:b/>
          <w:bCs/>
          <w:lang w:val="en-US"/>
        </w:rPr>
        <w:t xml:space="preserve"> Password </w:t>
      </w:r>
      <w:r w:rsidRPr="00920E02">
        <w:rPr>
          <w:rFonts w:ascii="Lato" w:hAnsi="Lato" w:cs="Times New Roman"/>
          <w:bCs/>
          <w:lang w:val="en-US"/>
        </w:rPr>
        <w:t>(</w:t>
      </w:r>
      <w:proofErr w:type="spellStart"/>
      <w:r w:rsidRPr="00920E02" w:rsidR="006C0E93">
        <w:rPr>
          <w:rFonts w:ascii="Lato" w:hAnsi="Lato" w:cs="Times New Roman"/>
          <w:bCs/>
          <w:lang w:val="en-US"/>
        </w:rPr>
        <w:t>akeneoPassword</w:t>
      </w:r>
      <w:proofErr w:type="spellEnd"/>
      <w:r w:rsidRPr="00920E02">
        <w:rPr>
          <w:rFonts w:ascii="Lato" w:hAnsi="Lato" w:cs="Times New Roman"/>
          <w:bCs/>
          <w:lang w:val="en-US"/>
        </w:rPr>
        <w:t>)</w:t>
      </w:r>
      <w:r w:rsidRPr="00920E02">
        <w:rPr>
          <w:rFonts w:ascii="Lato" w:hAnsi="Lato" w:cs="Times New Roman"/>
          <w:lang w:val="en-US"/>
        </w:rPr>
        <w:t>: U</w:t>
      </w:r>
      <w:r w:rsidRPr="00920E02" w:rsidR="006C0E93">
        <w:rPr>
          <w:rFonts w:ascii="Lato" w:hAnsi="Lato" w:cs="Times New Roman"/>
          <w:lang w:val="en-US"/>
        </w:rPr>
        <w:t>ser</w:t>
      </w:r>
      <w:r w:rsidRPr="00920E02">
        <w:rPr>
          <w:rFonts w:ascii="Lato" w:hAnsi="Lato" w:cs="Times New Roman"/>
          <w:lang w:val="en-US"/>
        </w:rPr>
        <w:t>’s login</w:t>
      </w:r>
      <w:r w:rsidRPr="00920E02" w:rsidR="006C0E93">
        <w:rPr>
          <w:rFonts w:ascii="Lato" w:hAnsi="Lato" w:cs="Times New Roman"/>
          <w:lang w:val="en-US"/>
        </w:rPr>
        <w:t xml:space="preserve"> password</w:t>
      </w:r>
      <w:r w:rsidRPr="00920E02">
        <w:rPr>
          <w:rFonts w:ascii="Lato" w:hAnsi="Lato" w:cs="Times New Roman"/>
          <w:lang w:val="en-US"/>
        </w:rPr>
        <w:t xml:space="preserve"> in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PIM API</w:t>
      </w:r>
    </w:p>
    <w:p w:rsidRPr="00920E02" w:rsidR="00F67A02" w:rsidP="00012CBF" w:rsidRDefault="00BA4FF0" w14:paraId="12F8C6DE" w14:textId="20E10EC0">
      <w:pPr>
        <w:pStyle w:val="Corpsdetexte"/>
        <w:numPr>
          <w:ilvl w:val="0"/>
          <w:numId w:val="3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lang w:val="en-US"/>
        </w:rPr>
      </w:pPr>
      <w:proofErr w:type="spellStart"/>
      <w:r w:rsidRPr="00920E02">
        <w:rPr>
          <w:rFonts w:ascii="Lato" w:hAnsi="Lato" w:cs="Times New Roman"/>
          <w:b/>
          <w:bCs/>
          <w:lang w:val="en-US"/>
        </w:rPr>
        <w:t>Akeneo</w:t>
      </w:r>
      <w:proofErr w:type="spellEnd"/>
      <w:r w:rsidRPr="00920E02">
        <w:rPr>
          <w:rFonts w:ascii="Lato" w:hAnsi="Lato" w:cs="Times New Roman"/>
          <w:b/>
          <w:bCs/>
          <w:lang w:val="en-US"/>
        </w:rPr>
        <w:t xml:space="preserve"> Service General URL </w:t>
      </w:r>
      <w:r w:rsidRPr="00920E02">
        <w:rPr>
          <w:rFonts w:ascii="Lato" w:hAnsi="Lato" w:cs="Times New Roman"/>
          <w:bCs/>
          <w:lang w:val="en-US"/>
        </w:rPr>
        <w:t>(</w:t>
      </w:r>
      <w:proofErr w:type="spellStart"/>
      <w:r w:rsidRPr="00920E02" w:rsidR="006C0E93">
        <w:rPr>
          <w:rFonts w:ascii="Lato" w:hAnsi="Lato" w:cs="Times New Roman"/>
          <w:bCs/>
          <w:lang w:val="en-US"/>
        </w:rPr>
        <w:t>akeneoServiceGeneralUrl</w:t>
      </w:r>
      <w:proofErr w:type="spellEnd"/>
      <w:r w:rsidRPr="00920E02">
        <w:rPr>
          <w:rFonts w:ascii="Lato" w:hAnsi="Lato" w:cs="Times New Roman"/>
          <w:lang w:val="en-US"/>
        </w:rPr>
        <w:t>)</w:t>
      </w:r>
      <w:r w:rsidRPr="00920E02" w:rsidR="006C0E93">
        <w:rPr>
          <w:rFonts w:ascii="Lato" w:hAnsi="Lato" w:cs="Times New Roman"/>
          <w:lang w:val="en-US"/>
        </w:rPr>
        <w:t xml:space="preserve">: </w:t>
      </w:r>
      <w:proofErr w:type="spellStart"/>
      <w:r w:rsidRPr="00920E02" w:rsidR="006C0E93">
        <w:rPr>
          <w:rFonts w:ascii="Lato" w:hAnsi="Lato" w:cs="Times New Roman"/>
          <w:lang w:val="en-US"/>
        </w:rPr>
        <w:t>Url</w:t>
      </w:r>
      <w:proofErr w:type="spellEnd"/>
      <w:r w:rsidRPr="00920E02" w:rsidR="006C0E93">
        <w:rPr>
          <w:rFonts w:ascii="Lato" w:hAnsi="Lato" w:cs="Times New Roman"/>
          <w:lang w:val="en-US"/>
        </w:rPr>
        <w:t xml:space="preserve"> of </w:t>
      </w:r>
      <w:proofErr w:type="spellStart"/>
      <w:r w:rsidRPr="00920E02" w:rsidR="006C0E93">
        <w:rPr>
          <w:rFonts w:ascii="Lato" w:hAnsi="Lato" w:cs="Times New Roman"/>
          <w:lang w:val="en-US"/>
        </w:rPr>
        <w:t>Akeneo</w:t>
      </w:r>
      <w:proofErr w:type="spellEnd"/>
      <w:r w:rsidRPr="00920E02" w:rsidR="006C0E93">
        <w:rPr>
          <w:rFonts w:ascii="Lato" w:hAnsi="Lato" w:cs="Times New Roman"/>
          <w:lang w:val="en-US"/>
        </w:rPr>
        <w:t xml:space="preserve"> instance (</w:t>
      </w:r>
      <w:proofErr w:type="spellStart"/>
      <w:proofErr w:type="gramStart"/>
      <w:r w:rsidRPr="00920E02" w:rsidR="006C0E93">
        <w:rPr>
          <w:rFonts w:ascii="Lato" w:hAnsi="Lato" w:cs="Times New Roman"/>
          <w:lang w:val="en-US"/>
        </w:rPr>
        <w:t>e.g</w:t>
      </w:r>
      <w:proofErr w:type="spellEnd"/>
      <w:r w:rsidRPr="00920E02" w:rsidR="006C0E93">
        <w:rPr>
          <w:rFonts w:ascii="Lato" w:hAnsi="Lato" w:cs="Times New Roman"/>
          <w:lang w:val="en-US"/>
        </w:rPr>
        <w:t xml:space="preserve"> :</w:t>
      </w:r>
      <w:proofErr w:type="gramEnd"/>
      <w:r w:rsidRPr="00920E02" w:rsidR="006C0E93">
        <w:rPr>
          <w:rFonts w:ascii="Lato" w:hAnsi="Lato" w:cs="Times New Roman"/>
          <w:lang w:val="en-US"/>
        </w:rPr>
        <w:t xml:space="preserve"> </w:t>
      </w:r>
      <w:r w:rsidRPr="00920E02" w:rsidR="00E271F6">
        <w:rPr>
          <w:rStyle w:val="Lienhypertexte"/>
          <w:rFonts w:ascii="Lato" w:hAnsi="Lato" w:cs="Times New Roman"/>
          <w:lang w:val="en-US"/>
        </w:rPr>
        <w:t>http://scc-corporate.mkp.akeneo.com)</w:t>
      </w:r>
    </w:p>
    <w:p w:rsidRPr="00920E02" w:rsidR="00E271F6" w:rsidP="00012CBF" w:rsidRDefault="00E271F6" w14:paraId="36876F81" w14:textId="74FFAF4B">
      <w:pPr>
        <w:pStyle w:val="Corpsdetexte"/>
        <w:numPr>
          <w:ilvl w:val="0"/>
          <w:numId w:val="3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lang w:val="en-US"/>
        </w:rPr>
      </w:pPr>
      <w:proofErr w:type="spellStart"/>
      <w:r w:rsidRPr="00920E02">
        <w:rPr>
          <w:rFonts w:ascii="Lato" w:hAnsi="Lato" w:cs="Times New Roman"/>
          <w:b/>
          <w:bCs/>
          <w:lang w:val="en-US"/>
        </w:rPr>
        <w:t>Akeneo</w:t>
      </w:r>
      <w:proofErr w:type="spellEnd"/>
      <w:r w:rsidRPr="00920E02">
        <w:rPr>
          <w:rFonts w:ascii="Lato" w:hAnsi="Lato" w:cs="Times New Roman"/>
          <w:b/>
          <w:bCs/>
          <w:lang w:val="en-US"/>
        </w:rPr>
        <w:t xml:space="preserve"> Scope </w:t>
      </w:r>
      <w:r w:rsidRPr="00920E02">
        <w:rPr>
          <w:rFonts w:ascii="Lato" w:hAnsi="Lato" w:cs="Times New Roman"/>
          <w:bCs/>
          <w:lang w:val="en-US"/>
        </w:rPr>
        <w:t>(</w:t>
      </w:r>
      <w:proofErr w:type="spellStart"/>
      <w:r w:rsidRPr="00920E02">
        <w:rPr>
          <w:rFonts w:ascii="Lato" w:hAnsi="Lato" w:cs="Times New Roman"/>
          <w:bCs/>
          <w:lang w:val="en-US"/>
        </w:rPr>
        <w:t>akeneoScope</w:t>
      </w:r>
      <w:proofErr w:type="spellEnd"/>
      <w:r w:rsidRPr="00920E02">
        <w:rPr>
          <w:rFonts w:ascii="Lato" w:hAnsi="Lato" w:cs="Times New Roman"/>
          <w:bCs/>
          <w:lang w:val="en-US"/>
        </w:rPr>
        <w:t>)</w:t>
      </w:r>
      <w:r w:rsidRPr="00920E02">
        <w:rPr>
          <w:rFonts w:ascii="Lato" w:hAnsi="Lato" w:cs="Times New Roman"/>
          <w:lang w:val="en-US"/>
        </w:rPr>
        <w:t xml:space="preserve">: Filter product values to return </w:t>
      </w:r>
      <w:proofErr w:type="spellStart"/>
      <w:r w:rsidRPr="00920E02">
        <w:rPr>
          <w:rFonts w:ascii="Lato" w:hAnsi="Lato" w:cs="Times New Roman"/>
          <w:lang w:val="en-US"/>
        </w:rPr>
        <w:t>scopable</w:t>
      </w:r>
      <w:proofErr w:type="spellEnd"/>
      <w:r w:rsidRPr="00920E02">
        <w:rPr>
          <w:rFonts w:ascii="Lato" w:hAnsi="Lato" w:cs="Times New Roman"/>
          <w:lang w:val="en-US"/>
        </w:rPr>
        <w:t xml:space="preserve"> attributes for the given channel as well as the </w:t>
      </w:r>
      <w:proofErr w:type="spellStart"/>
      <w:r w:rsidRPr="00920E02">
        <w:rPr>
          <w:rFonts w:ascii="Lato" w:hAnsi="Lato" w:cs="Times New Roman"/>
          <w:lang w:val="en-US"/>
        </w:rPr>
        <w:t>non localizable</w:t>
      </w:r>
      <w:proofErr w:type="spellEnd"/>
      <w:r w:rsidRPr="00920E02">
        <w:rPr>
          <w:rFonts w:ascii="Lato" w:hAnsi="Lato" w:cs="Times New Roman"/>
          <w:lang w:val="en-US"/>
        </w:rPr>
        <w:t xml:space="preserve">/non </w:t>
      </w:r>
      <w:proofErr w:type="spellStart"/>
      <w:r w:rsidRPr="00920E02">
        <w:rPr>
          <w:rFonts w:ascii="Lato" w:hAnsi="Lato" w:cs="Times New Roman"/>
          <w:lang w:val="en-US"/>
        </w:rPr>
        <w:t>scopable</w:t>
      </w:r>
      <w:proofErr w:type="spellEnd"/>
      <w:r w:rsidRPr="00920E02">
        <w:rPr>
          <w:rFonts w:ascii="Lato" w:hAnsi="Lato" w:cs="Times New Roman"/>
          <w:lang w:val="en-US"/>
        </w:rPr>
        <w:t xml:space="preserve"> attributes. (Default scope value </w:t>
      </w:r>
      <w:proofErr w:type="gramStart"/>
      <w:r w:rsidRPr="00920E02">
        <w:rPr>
          <w:rFonts w:ascii="Lato" w:hAnsi="Lato" w:cs="Times New Roman"/>
          <w:lang w:val="en-US"/>
        </w:rPr>
        <w:t>available :</w:t>
      </w:r>
      <w:proofErr w:type="gramEnd"/>
      <w:r w:rsidRPr="00920E02">
        <w:rPr>
          <w:rFonts w:ascii="Lato" w:hAnsi="Lato" w:cs="Times New Roman"/>
          <w:lang w:val="en-US"/>
        </w:rPr>
        <w:t xml:space="preserve"> print, ecommerce, mobile. Beware, the scope values can be managed in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instance)</w:t>
      </w:r>
    </w:p>
    <w:p w:rsidRPr="00920E02" w:rsidR="004C001E" w:rsidP="00012CBF" w:rsidRDefault="004C001E" w14:paraId="3C3C3E9F" w14:textId="00C926E0">
      <w:pPr>
        <w:pStyle w:val="Corpsdetexte"/>
        <w:numPr>
          <w:ilvl w:val="0"/>
          <w:numId w:val="3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bCs/>
          <w:lang w:val="en-US"/>
        </w:rPr>
        <w:t xml:space="preserve">SFCC Master Catalog ID </w:t>
      </w:r>
      <w:r w:rsidRPr="00920E02">
        <w:rPr>
          <w:rFonts w:ascii="Lato" w:hAnsi="Lato" w:cs="Times New Roman"/>
          <w:bCs/>
          <w:lang w:val="en-US"/>
        </w:rPr>
        <w:t>(</w:t>
      </w:r>
      <w:proofErr w:type="spellStart"/>
      <w:r w:rsidRPr="00920E02">
        <w:rPr>
          <w:rFonts w:ascii="Lato" w:hAnsi="Lato" w:cs="Times New Roman"/>
          <w:bCs/>
          <w:lang w:val="en-US"/>
        </w:rPr>
        <w:t>akeneoProductsCatalogID</w:t>
      </w:r>
      <w:proofErr w:type="spellEnd"/>
      <w:r w:rsidRPr="00920E02">
        <w:rPr>
          <w:rFonts w:ascii="Lato" w:hAnsi="Lato" w:cs="Times New Roman"/>
          <w:bCs/>
          <w:lang w:val="en-US"/>
        </w:rPr>
        <w:t>)</w:t>
      </w:r>
      <w:r w:rsidRPr="00920E02">
        <w:rPr>
          <w:rFonts w:ascii="Lato" w:hAnsi="Lato" w:cs="Times New Roman"/>
          <w:lang w:val="en-US"/>
        </w:rPr>
        <w:t xml:space="preserve">: </w:t>
      </w:r>
      <w:r w:rsidRPr="00920E02" w:rsidR="00C44DB3">
        <w:rPr>
          <w:rFonts w:ascii="Lato" w:hAnsi="Lato" w:cs="Times New Roman"/>
          <w:lang w:val="en-US"/>
        </w:rPr>
        <w:t>Master C</w:t>
      </w:r>
      <w:r w:rsidRPr="00920E02">
        <w:rPr>
          <w:rFonts w:ascii="Lato" w:hAnsi="Lato" w:cs="Times New Roman"/>
          <w:lang w:val="en-US"/>
        </w:rPr>
        <w:t>atalog ID</w:t>
      </w:r>
      <w:r w:rsidRPr="00920E02" w:rsidR="00C44DB3">
        <w:rPr>
          <w:rFonts w:ascii="Lato" w:hAnsi="Lato" w:cs="Times New Roman"/>
          <w:lang w:val="en-US"/>
        </w:rPr>
        <w:t xml:space="preserve"> in SFCC</w:t>
      </w:r>
      <w:r w:rsidRPr="00920E02">
        <w:rPr>
          <w:rFonts w:ascii="Lato" w:hAnsi="Lato" w:cs="Times New Roman"/>
          <w:lang w:val="en-US"/>
        </w:rPr>
        <w:t>. It could represent the catalog where all your products are OR the catalog ID where you want to down</w:t>
      </w:r>
      <w:r w:rsidRPr="00920E02" w:rsidR="00C44DB3">
        <w:rPr>
          <w:rFonts w:ascii="Lato" w:hAnsi="Lato" w:cs="Times New Roman"/>
          <w:lang w:val="en-US"/>
        </w:rPr>
        <w:t xml:space="preserve">load media files from </w:t>
      </w:r>
      <w:proofErr w:type="spellStart"/>
      <w:r w:rsidRPr="00920E02" w:rsidR="00C44DB3">
        <w:rPr>
          <w:rFonts w:ascii="Lato" w:hAnsi="Lato" w:cs="Times New Roman"/>
          <w:lang w:val="en-US"/>
        </w:rPr>
        <w:t>Akeneo</w:t>
      </w:r>
      <w:proofErr w:type="spellEnd"/>
    </w:p>
    <w:p w:rsidR="00584958" w:rsidP="00012CBF" w:rsidRDefault="00584958" w14:paraId="4667BE72" w14:textId="03F65165">
      <w:pPr>
        <w:pStyle w:val="Corpsdetexte"/>
        <w:numPr>
          <w:ilvl w:val="0"/>
          <w:numId w:val="3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lang w:val="en-US"/>
        </w:rPr>
      </w:pPr>
      <w:proofErr w:type="spellStart"/>
      <w:r w:rsidRPr="00920E02">
        <w:rPr>
          <w:rFonts w:ascii="Lato" w:hAnsi="Lato" w:cs="Times New Roman"/>
          <w:b/>
          <w:bCs/>
          <w:lang w:val="en-US"/>
        </w:rPr>
        <w:t>Akeneo</w:t>
      </w:r>
      <w:proofErr w:type="spellEnd"/>
      <w:r w:rsidRPr="00920E02">
        <w:rPr>
          <w:rFonts w:ascii="Lato" w:hAnsi="Lato" w:cs="Times New Roman"/>
          <w:b/>
          <w:bCs/>
          <w:lang w:val="en-US"/>
        </w:rPr>
        <w:t xml:space="preserve"> Main Catalogs </w:t>
      </w:r>
      <w:r w:rsidRPr="00920E02">
        <w:rPr>
          <w:rFonts w:ascii="Lato" w:hAnsi="Lato" w:cs="Times New Roman"/>
          <w:bCs/>
          <w:lang w:val="en-US"/>
        </w:rPr>
        <w:t>(</w:t>
      </w:r>
      <w:proofErr w:type="spellStart"/>
      <w:r w:rsidRPr="00920E02">
        <w:rPr>
          <w:rFonts w:ascii="Lato" w:hAnsi="Lato" w:cs="Times New Roman"/>
          <w:bCs/>
          <w:lang w:val="en-US"/>
        </w:rPr>
        <w:t>akeneoMainCatalogs</w:t>
      </w:r>
      <w:proofErr w:type="spellEnd"/>
      <w:r w:rsidRPr="00920E02">
        <w:rPr>
          <w:rFonts w:ascii="Lato" w:hAnsi="Lato" w:cs="Times New Roman"/>
          <w:bCs/>
          <w:lang w:val="en-US"/>
        </w:rPr>
        <w:t>)</w:t>
      </w:r>
      <w:r w:rsidRPr="00920E02">
        <w:rPr>
          <w:rFonts w:ascii="Lato" w:hAnsi="Lato" w:cs="Times New Roman"/>
          <w:lang w:val="en-US"/>
        </w:rPr>
        <w:t xml:space="preserve">: Catalog IDs (Category Tree ID) in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. On </w:t>
      </w:r>
      <w:proofErr w:type="spellStart"/>
      <w:r w:rsidRPr="00920E02">
        <w:rPr>
          <w:rFonts w:ascii="Lato" w:hAnsi="Lato" w:cs="Times New Roman"/>
          <w:lang w:val="en-US"/>
        </w:rPr>
        <w:t>Akeneo’s</w:t>
      </w:r>
      <w:proofErr w:type="spellEnd"/>
      <w:r w:rsidRPr="00920E02">
        <w:rPr>
          <w:rFonts w:ascii="Lato" w:hAnsi="Lato" w:cs="Times New Roman"/>
          <w:lang w:val="en-US"/>
        </w:rPr>
        <w:t xml:space="preserve"> instance, multiple catalogs can be defined (</w:t>
      </w:r>
      <w:proofErr w:type="spellStart"/>
      <w:proofErr w:type="gramStart"/>
      <w:r w:rsidRPr="00920E02">
        <w:rPr>
          <w:rFonts w:ascii="Lato" w:hAnsi="Lato" w:cs="Times New Roman"/>
          <w:lang w:val="en-US"/>
        </w:rPr>
        <w:t>e.g</w:t>
      </w:r>
      <w:proofErr w:type="spellEnd"/>
      <w:r w:rsidRPr="00920E02">
        <w:rPr>
          <w:rFonts w:ascii="Lato" w:hAnsi="Lato" w:cs="Times New Roman"/>
          <w:lang w:val="en-US"/>
        </w:rPr>
        <w:t> :</w:t>
      </w:r>
      <w:proofErr w:type="gramEnd"/>
      <w:r w:rsidRPr="00920E02">
        <w:rPr>
          <w:rFonts w:ascii="Lato" w:hAnsi="Lato" w:cs="Times New Roman"/>
          <w:lang w:val="en-US"/>
        </w:rPr>
        <w:t xml:space="preserve"> ERP catalog, Web</w:t>
      </w:r>
      <w:r w:rsidRPr="00920E02" w:rsidR="00E4561B">
        <w:rPr>
          <w:rFonts w:ascii="Lato" w:hAnsi="Lato" w:cs="Times New Roman"/>
          <w:lang w:val="en-US"/>
        </w:rPr>
        <w:t xml:space="preserve"> catalog). To avoid retrieval</w:t>
      </w:r>
      <w:r w:rsidRPr="00920E02">
        <w:rPr>
          <w:rFonts w:ascii="Lato" w:hAnsi="Lato" w:cs="Times New Roman"/>
          <w:lang w:val="en-US"/>
        </w:rPr>
        <w:t xml:space="preserve"> of useless catalogs/products, fill this field.</w:t>
      </w:r>
      <w:r w:rsidRPr="00920E02" w:rsidR="00E4561B">
        <w:rPr>
          <w:rFonts w:ascii="Lato" w:hAnsi="Lato" w:cs="Times New Roman"/>
          <w:lang w:val="en-US"/>
        </w:rPr>
        <w:t xml:space="preserve"> If you maintain multiple storefronts with common master catalogs, then this field will have single value – which Main </w:t>
      </w:r>
      <w:proofErr w:type="spellStart"/>
      <w:r w:rsidRPr="00920E02" w:rsidR="00E4561B">
        <w:rPr>
          <w:rFonts w:ascii="Lato" w:hAnsi="Lato" w:cs="Times New Roman"/>
          <w:lang w:val="en-US"/>
        </w:rPr>
        <w:t>Akeneo</w:t>
      </w:r>
      <w:proofErr w:type="spellEnd"/>
      <w:r w:rsidRPr="00920E02" w:rsidR="00E4561B">
        <w:rPr>
          <w:rFonts w:ascii="Lato" w:hAnsi="Lato" w:cs="Times New Roman"/>
          <w:lang w:val="en-US"/>
        </w:rPr>
        <w:t xml:space="preserve"> Catalog represents master catalog in SFCC</w:t>
      </w:r>
      <w:r w:rsidRPr="00920E02" w:rsidR="00376430">
        <w:rPr>
          <w:rFonts w:ascii="Lato" w:hAnsi="Lato" w:cs="Times New Roman"/>
          <w:lang w:val="en-US"/>
        </w:rPr>
        <w:t xml:space="preserve"> (For more information refer document for Multiple Storefront feature - &lt;cartridge-bundle&gt;/documentation/Akeneo-LINK-Multiple-Storefront-Management)</w:t>
      </w:r>
    </w:p>
    <w:p w:rsidRPr="007E3F58" w:rsidR="00012CBF" w:rsidP="007E3F58" w:rsidRDefault="00012CBF" w14:paraId="3C40FE27" w14:textId="3F1869C7">
      <w:pPr>
        <w:rPr>
          <w:rFonts w:ascii="Lato" w:hAnsi="Lato"/>
          <w:b/>
          <w:bCs/>
          <w:lang w:val="en-US" w:eastAsia="zh-CN" w:bidi="hi-IN"/>
        </w:rPr>
      </w:pPr>
    </w:p>
    <w:p w:rsidRPr="00920E02" w:rsidR="00736AB9" w:rsidP="00012CBF" w:rsidRDefault="007D5187" w14:paraId="60D68350" w14:textId="77777777">
      <w:pPr>
        <w:pStyle w:val="Corpsdetexte"/>
        <w:numPr>
          <w:ilvl w:val="0"/>
          <w:numId w:val="3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lang w:val="en-US"/>
        </w:rPr>
      </w:pPr>
      <w:proofErr w:type="spellStart"/>
      <w:r w:rsidRPr="00920E02">
        <w:rPr>
          <w:rFonts w:ascii="Lato" w:hAnsi="Lato" w:cs="Times New Roman"/>
          <w:b/>
          <w:bCs/>
          <w:lang w:val="en-US"/>
        </w:rPr>
        <w:t>Akeneo</w:t>
      </w:r>
      <w:proofErr w:type="spellEnd"/>
      <w:r w:rsidRPr="00920E02">
        <w:rPr>
          <w:rFonts w:ascii="Lato" w:hAnsi="Lato" w:cs="Times New Roman"/>
          <w:b/>
          <w:bCs/>
          <w:lang w:val="en-US"/>
        </w:rPr>
        <w:t xml:space="preserve"> Product attributes mapping </w:t>
      </w:r>
      <w:r w:rsidRPr="00920E02">
        <w:rPr>
          <w:rFonts w:ascii="Lato" w:hAnsi="Lato" w:cs="Times New Roman"/>
          <w:bCs/>
          <w:lang w:val="en-US"/>
        </w:rPr>
        <w:t>(</w:t>
      </w:r>
      <w:proofErr w:type="spellStart"/>
      <w:r w:rsidRPr="00920E02" w:rsidR="006C0E93">
        <w:rPr>
          <w:rFonts w:ascii="Lato" w:hAnsi="Lato" w:cs="Times New Roman"/>
          <w:bCs/>
          <w:lang w:val="en-US"/>
        </w:rPr>
        <w:t>akeneoProductAttrsMapping</w:t>
      </w:r>
      <w:proofErr w:type="spellEnd"/>
      <w:r w:rsidRPr="00920E02">
        <w:rPr>
          <w:rFonts w:ascii="Lato" w:hAnsi="Lato" w:cs="Times New Roman"/>
          <w:lang w:val="en-US"/>
        </w:rPr>
        <w:t>)</w:t>
      </w:r>
      <w:r w:rsidRPr="00920E02" w:rsidR="006C0E93">
        <w:rPr>
          <w:rFonts w:ascii="Lato" w:hAnsi="Lato" w:cs="Times New Roman"/>
          <w:lang w:val="en-US"/>
        </w:rPr>
        <w:t xml:space="preserve">: JSON configuration, corresponding to what we want to define, what </w:t>
      </w:r>
      <w:proofErr w:type="spellStart"/>
      <w:r w:rsidRPr="00920E02" w:rsidR="006C0E93">
        <w:rPr>
          <w:rFonts w:ascii="Lato" w:hAnsi="Lato" w:cs="Times New Roman"/>
          <w:lang w:val="en-US"/>
        </w:rPr>
        <w:t>akeneo</w:t>
      </w:r>
      <w:proofErr w:type="spellEnd"/>
      <w:r w:rsidRPr="00920E02" w:rsidR="006C0E93">
        <w:rPr>
          <w:rFonts w:ascii="Lato" w:hAnsi="Lato" w:cs="Times New Roman"/>
          <w:lang w:val="en-US"/>
        </w:rPr>
        <w:t xml:space="preserve"> attribute is associated with which salesforce's </w:t>
      </w:r>
      <w:r w:rsidRPr="00920E02" w:rsidR="003D339A">
        <w:rPr>
          <w:rFonts w:ascii="Lato" w:hAnsi="Lato" w:cs="Times New Roman"/>
          <w:lang w:val="en-US"/>
        </w:rPr>
        <w:t xml:space="preserve">System </w:t>
      </w:r>
      <w:r w:rsidRPr="00920E02" w:rsidR="006C0E93">
        <w:rPr>
          <w:rFonts w:ascii="Lato" w:hAnsi="Lato" w:cs="Times New Roman"/>
          <w:lang w:val="en-US"/>
        </w:rPr>
        <w:t>attributes</w:t>
      </w:r>
      <w:r w:rsidR="00EE2568">
        <w:rPr>
          <w:rFonts w:ascii="Lato" w:hAnsi="Lato" w:cs="Times New Roman"/>
          <w:lang w:val="en-US"/>
        </w:rPr>
        <w:t>.</w:t>
      </w:r>
      <w:r w:rsidR="00EE2568">
        <w:rPr>
          <w:rFonts w:ascii="Lato" w:hAnsi="Lato" w:cs="Times New Roman"/>
          <w:lang w:val="en-US"/>
        </w:rPr>
        <w:br/>
      </w:r>
      <w:r w:rsidR="00EE2568">
        <w:rPr>
          <w:rFonts w:ascii="Lato" w:hAnsi="Lato" w:cs="Times New Roman"/>
          <w:lang w:val="en-US"/>
        </w:rPr>
        <w:t xml:space="preserve">These are the system attributes that are available for mapping, </w:t>
      </w:r>
      <w:r w:rsidR="00EE2568">
        <w:rPr>
          <w:rFonts w:ascii="Lato" w:hAnsi="Lato" w:cs="Times New Roman"/>
          <w:lang w:val="en-US"/>
        </w:rPr>
        <w:br/>
      </w:r>
    </w:p>
    <w:tbl>
      <w:tblPr>
        <w:tblW w:w="0" w:type="auto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2963"/>
        <w:gridCol w:w="1697"/>
      </w:tblGrid>
      <w:tr w:rsidRPr="00736AB9" w:rsidR="00736AB9" w:rsidTr="00736AB9" w14:paraId="01F7904E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20788E1F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S. NO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4BF110FB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Attribute ID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7A253F3A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Data Type</w:t>
            </w:r>
          </w:p>
        </w:tc>
      </w:tr>
      <w:tr w:rsidRPr="00736AB9" w:rsidR="00736AB9" w:rsidTr="00736AB9" w14:paraId="3E9B07FE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1167BA1C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35B795F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EAN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774C2101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String</w:t>
            </w:r>
          </w:p>
        </w:tc>
      </w:tr>
      <w:tr w:rsidRPr="00736AB9" w:rsidR="00736AB9" w:rsidTr="00736AB9" w14:paraId="7702677C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C8E7303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FDF2ED4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UPC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101454B5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String</w:t>
            </w:r>
          </w:p>
        </w:tc>
      </w:tr>
      <w:tr w:rsidRPr="00736AB9" w:rsidR="00736AB9" w:rsidTr="00736AB9" w14:paraId="53D33BD4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3249080B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36C65B8C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unit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72B2E39F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String</w:t>
            </w:r>
          </w:p>
        </w:tc>
      </w:tr>
      <w:tr w:rsidRPr="00736AB9" w:rsidR="00736AB9" w:rsidTr="00736AB9" w14:paraId="5DC04304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69AB1199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62CF15C3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minOrderQuantity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3D82CB5B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Quantity</w:t>
            </w:r>
          </w:p>
        </w:tc>
      </w:tr>
      <w:tr w:rsidRPr="00736AB9" w:rsidR="00736AB9" w:rsidTr="00736AB9" w14:paraId="77CEAB99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33D7CBF1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78B7AE12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stepQuantity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399DDA5B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Quantity</w:t>
            </w:r>
          </w:p>
        </w:tc>
      </w:tr>
      <w:tr w:rsidRPr="00736AB9" w:rsidR="00736AB9" w:rsidTr="00736AB9" w14:paraId="31177205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4E9A04EB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05BB7A6D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04544CEA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String</w:t>
            </w:r>
          </w:p>
        </w:tc>
      </w:tr>
      <w:tr w:rsidRPr="00736AB9" w:rsidR="00736AB9" w:rsidTr="00736AB9" w14:paraId="18C3B427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6B7DE874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84BA4A6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shortDescription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68F84D8B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HTML</w:t>
            </w:r>
          </w:p>
        </w:tc>
      </w:tr>
      <w:tr w:rsidRPr="00736AB9" w:rsidR="00736AB9" w:rsidTr="00736AB9" w14:paraId="23936202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26E2E9CD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6A3028B3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longDescription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49642F4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HTML</w:t>
            </w:r>
          </w:p>
        </w:tc>
      </w:tr>
      <w:tr w:rsidRPr="00736AB9" w:rsidR="00736AB9" w:rsidTr="00736AB9" w14:paraId="733B10F0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6823B89F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3D6E9A0F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onlineFlag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718F34F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Boolean</w:t>
            </w:r>
          </w:p>
        </w:tc>
      </w:tr>
      <w:tr w:rsidRPr="00736AB9" w:rsidR="00736AB9" w:rsidTr="00736AB9" w14:paraId="48948858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3C05AEF7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4116033C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onlineFrom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0486F5E8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Date+Time</w:t>
            </w:r>
            <w:proofErr w:type="spellEnd"/>
          </w:p>
        </w:tc>
      </w:tr>
      <w:tr w:rsidRPr="00736AB9" w:rsidR="00736AB9" w:rsidTr="00736AB9" w14:paraId="2A0FEFD5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053F6141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11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6B82A073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onlineTo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0D525191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Date+Time</w:t>
            </w:r>
            <w:proofErr w:type="spellEnd"/>
          </w:p>
        </w:tc>
      </w:tr>
      <w:tr w:rsidRPr="00736AB9" w:rsidR="00736AB9" w:rsidTr="00736AB9" w14:paraId="1E3B1C62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40709525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3A169352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searchable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0F1E7354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Boolean</w:t>
            </w:r>
          </w:p>
        </w:tc>
      </w:tr>
      <w:tr w:rsidRPr="00736AB9" w:rsidR="00736AB9" w:rsidTr="00736AB9" w14:paraId="70A34026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CBC9E49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4B1149AF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searchableIfUnavailable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71449F61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Enum of Strings</w:t>
            </w:r>
          </w:p>
        </w:tc>
      </w:tr>
      <w:tr w:rsidRPr="00736AB9" w:rsidR="00736AB9" w:rsidTr="00736AB9" w14:paraId="5A8FEFAE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41E0F202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14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6DB10879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template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3B9EEA51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String</w:t>
            </w:r>
          </w:p>
        </w:tc>
      </w:tr>
      <w:tr w:rsidRPr="00736AB9" w:rsidR="00736AB9" w:rsidTr="00736AB9" w14:paraId="07691477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EEAC046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15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6EDF2401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taxClassID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01752DC2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String</w:t>
            </w:r>
          </w:p>
        </w:tc>
      </w:tr>
      <w:tr w:rsidRPr="00736AB9" w:rsidR="00736AB9" w:rsidTr="00736AB9" w14:paraId="305EE665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6542DA6B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0C22143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brand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4282D62A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String</w:t>
            </w:r>
          </w:p>
        </w:tc>
      </w:tr>
      <w:tr w:rsidRPr="00736AB9" w:rsidR="00736AB9" w:rsidTr="00736AB9" w14:paraId="366FC958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43B98210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17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3EBF83B1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manufacturerName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42BFC02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String</w:t>
            </w:r>
          </w:p>
        </w:tc>
      </w:tr>
      <w:tr w:rsidRPr="00736AB9" w:rsidR="00736AB9" w:rsidTr="00736AB9" w14:paraId="14000E20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798C0F08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18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0D298C7D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manufacturerSKU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0DFF3E27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String</w:t>
            </w:r>
          </w:p>
        </w:tc>
      </w:tr>
      <w:tr w:rsidRPr="00736AB9" w:rsidR="00736AB9" w:rsidTr="00736AB9" w14:paraId="43148F10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612A9EB1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19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3B16C790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searchPlacement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73F2C24A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Enum of Integers</w:t>
            </w:r>
          </w:p>
        </w:tc>
      </w:tr>
      <w:tr w:rsidRPr="00736AB9" w:rsidR="00736AB9" w:rsidTr="00736AB9" w14:paraId="3547E4B2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06C12E29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20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3C148A1A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searchRank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7B02CB8D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Enum of Integers</w:t>
            </w:r>
          </w:p>
        </w:tc>
      </w:tr>
      <w:tr w:rsidRPr="00736AB9" w:rsidR="00736AB9" w:rsidTr="00736AB9" w14:paraId="013E56B9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221D5FE6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21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BF4CF39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siteMapIncluded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9BEA149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Enum of Integers</w:t>
            </w:r>
          </w:p>
        </w:tc>
      </w:tr>
      <w:tr w:rsidRPr="00736AB9" w:rsidR="00736AB9" w:rsidTr="00736AB9" w14:paraId="3CE6D7AA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4F91AB95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22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22704BB3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siteMapChangeFrequency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4914C56E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Enum of Strings</w:t>
            </w:r>
          </w:p>
        </w:tc>
      </w:tr>
      <w:tr w:rsidRPr="00736AB9" w:rsidR="00736AB9" w:rsidTr="00736AB9" w14:paraId="7CEC2664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7EEC7244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23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4FE88EEB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siteMapPriority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27BF9CB9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Number</w:t>
            </w:r>
          </w:p>
        </w:tc>
      </w:tr>
      <w:tr w:rsidRPr="00736AB9" w:rsidR="00736AB9" w:rsidTr="00736AB9" w14:paraId="1BA33CFD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0A89CB95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24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6353D357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pageTitle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21DFA3FF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String</w:t>
            </w:r>
          </w:p>
        </w:tc>
      </w:tr>
      <w:tr w:rsidRPr="00736AB9" w:rsidR="00736AB9" w:rsidTr="00736AB9" w14:paraId="5EADF7A3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60677719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25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7C50D4F7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pageDescription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44071499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String</w:t>
            </w:r>
          </w:p>
        </w:tc>
      </w:tr>
      <w:tr w:rsidRPr="00736AB9" w:rsidR="00736AB9" w:rsidTr="00736AB9" w14:paraId="60A5FC74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302220C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26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13E10D8A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pageKeywords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3BD11F2E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String</w:t>
            </w:r>
          </w:p>
        </w:tc>
      </w:tr>
      <w:tr w:rsidRPr="00736AB9" w:rsidR="00736AB9" w:rsidTr="00736AB9" w14:paraId="3FE218B8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AD2D8B0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27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65CFBD04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pageURL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6D931D90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String</w:t>
            </w:r>
          </w:p>
        </w:tc>
      </w:tr>
      <w:tr w:rsidRPr="00736AB9" w:rsidR="00736AB9" w:rsidTr="00736AB9" w14:paraId="6F64FC1F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FDB2AFA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28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760C9461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pinterestEnabled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BA54C17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Boolean</w:t>
            </w:r>
          </w:p>
        </w:tc>
      </w:tr>
      <w:tr w:rsidRPr="00736AB9" w:rsidR="00736AB9" w:rsidTr="00736AB9" w14:paraId="5D81C5AB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10293570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29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17F3CD0D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facebookEnabled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7F0E2A82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Boolean</w:t>
            </w:r>
          </w:p>
        </w:tc>
      </w:tr>
      <w:tr w:rsidRPr="00736AB9" w:rsidR="00736AB9" w:rsidTr="00736AB9" w14:paraId="3BA0124C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689287B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30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66E2DE15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storeReceiptName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286EBEF2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String</w:t>
            </w:r>
          </w:p>
        </w:tc>
      </w:tr>
      <w:tr w:rsidRPr="00736AB9" w:rsidR="00736AB9" w:rsidTr="00736AB9" w14:paraId="24B0215D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06EAB2EC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31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74DEBBE2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storeForcePriceEnabled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1FDAB721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Boolean</w:t>
            </w:r>
          </w:p>
        </w:tc>
      </w:tr>
      <w:tr w:rsidRPr="00736AB9" w:rsidR="00736AB9" w:rsidTr="00736AB9" w14:paraId="3318C947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13FCC55A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32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632BDBFE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storeNonInventoryEnabled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24A3985C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Boolean</w:t>
            </w:r>
          </w:p>
        </w:tc>
      </w:tr>
      <w:tr w:rsidRPr="00736AB9" w:rsidR="00736AB9" w:rsidTr="00736AB9" w14:paraId="72ED5CD6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8EE8A0C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33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5232E5B8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storeNonRevenueEnabled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05A3AB40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Boolean</w:t>
            </w:r>
          </w:p>
        </w:tc>
      </w:tr>
      <w:tr w:rsidRPr="00736AB9" w:rsidR="00736AB9" w:rsidTr="00736AB9" w14:paraId="666D95DD" w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170F6C7D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34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45C1BCDE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proofErr w:type="spellStart"/>
            <w:r w:rsidRPr="00736AB9">
              <w:rPr>
                <w:rFonts w:eastAsia="Times New Roman"/>
                <w:lang w:val="en-IN" w:eastAsia="en-IN" w:bidi="hi-IN"/>
              </w:rPr>
              <w:t>storeNonDiscountableEnabled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736AB9" w:rsidR="00736AB9" w:rsidP="00736AB9" w:rsidRDefault="00736AB9" w14:paraId="34777919" w14:textId="77777777">
            <w:pPr>
              <w:spacing w:before="100" w:beforeAutospacing="1" w:after="100" w:afterAutospacing="1"/>
              <w:rPr>
                <w:rFonts w:eastAsia="Times New Roman"/>
                <w:lang w:val="en-IN" w:eastAsia="en-IN" w:bidi="hi-IN"/>
              </w:rPr>
            </w:pPr>
            <w:r w:rsidRPr="00736AB9">
              <w:rPr>
                <w:rFonts w:eastAsia="Times New Roman"/>
                <w:lang w:val="en-IN" w:eastAsia="en-IN" w:bidi="hi-IN"/>
              </w:rPr>
              <w:t>Boolean</w:t>
            </w:r>
          </w:p>
        </w:tc>
      </w:tr>
    </w:tbl>
    <w:p w:rsidRPr="00920E02" w:rsidR="00F67A02" w:rsidP="00012CBF" w:rsidRDefault="00F67A02" w14:paraId="6CF1DE8E" w14:textId="18F3ECF7">
      <w:pPr>
        <w:pStyle w:val="Corpsdetexte"/>
        <w:numPr>
          <w:ilvl w:val="0"/>
          <w:numId w:val="3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lang w:val="en-US"/>
        </w:rPr>
      </w:pPr>
    </w:p>
    <w:p w:rsidR="00012CBF" w:rsidP="00012CBF" w:rsidRDefault="00012CBF" w14:paraId="351DC7EE" w14:textId="77777777">
      <w:pPr>
        <w:pStyle w:val="Corpsdetexte"/>
        <w:ind w:left="2476"/>
        <w:rPr>
          <w:rFonts w:ascii="Lato" w:hAnsi="Lato" w:cs="Times New Roman"/>
          <w:lang w:val="en-US"/>
        </w:rPr>
      </w:pPr>
      <w:proofErr w:type="spellStart"/>
      <w:proofErr w:type="gramStart"/>
      <w:r>
        <w:rPr>
          <w:rFonts w:ascii="Lato" w:hAnsi="Lato" w:cs="Times New Roman"/>
          <w:lang w:val="en-US"/>
        </w:rPr>
        <w:t>e.g</w:t>
      </w:r>
      <w:proofErr w:type="spellEnd"/>
      <w:r>
        <w:rPr>
          <w:rFonts w:ascii="Lato" w:hAnsi="Lato" w:cs="Times New Roman"/>
          <w:lang w:val="en-US"/>
        </w:rPr>
        <w:t xml:space="preserve"> :</w:t>
      </w:r>
      <w:proofErr w:type="gramEnd"/>
    </w:p>
    <w:p w:rsidRPr="00012CBF" w:rsidR="00F67A02" w:rsidP="00012CBF" w:rsidRDefault="006C0E93" w14:paraId="15F3D85D" w14:textId="528BC782">
      <w:pPr>
        <w:pStyle w:val="Corpsdetexte"/>
        <w:ind w:left="2476"/>
        <w:rPr>
          <w:rFonts w:ascii="Lato" w:hAnsi="Lato" w:cs="Times New Roman"/>
          <w:color w:val="7030A0"/>
          <w:lang w:val="en-US"/>
        </w:rPr>
      </w:pPr>
      <w:r w:rsidRPr="00920E02">
        <w:rPr>
          <w:rFonts w:ascii="Lato" w:hAnsi="Lato" w:cs="Times New Roman"/>
          <w:lang w:val="en-US"/>
        </w:rPr>
        <w:lastRenderedPageBreak/>
        <w:t xml:space="preserve"> </w:t>
      </w:r>
      <w:r w:rsidR="00012CBF">
        <w:rPr>
          <w:rFonts w:ascii="Lato" w:hAnsi="Lato" w:cs="Times New Roman"/>
          <w:lang w:val="en-US"/>
        </w:rPr>
        <w:tab/>
      </w:r>
      <w:r w:rsidRPr="00012CBF">
        <w:rPr>
          <w:rFonts w:ascii="Lato" w:hAnsi="Lato" w:cs="Times New Roman"/>
          <w:color w:val="7030A0"/>
          <w:lang w:val="en-US"/>
        </w:rPr>
        <w:t>{</w:t>
      </w:r>
    </w:p>
    <w:p w:rsidRPr="00012CBF" w:rsidR="00F67A02" w:rsidP="00012CBF" w:rsidRDefault="006C0E93" w14:paraId="46C0151E" w14:textId="77777777">
      <w:pPr>
        <w:pStyle w:val="Corpsdetexte"/>
        <w:ind w:left="3185"/>
        <w:rPr>
          <w:rFonts w:ascii="Lato" w:hAnsi="Lato" w:cs="Times New Roman"/>
          <w:color w:val="7030A0"/>
          <w:lang w:val="en-US"/>
        </w:rPr>
      </w:pPr>
      <w:r w:rsidRPr="00012CBF">
        <w:rPr>
          <w:rFonts w:ascii="Lato" w:hAnsi="Lato" w:cs="Times New Roman"/>
          <w:color w:val="7030A0"/>
          <w:lang w:val="en-US"/>
        </w:rPr>
        <w:t>"matching": {</w:t>
      </w:r>
    </w:p>
    <w:p w:rsidRPr="00012CBF" w:rsidR="00F67A02" w:rsidP="00012CBF" w:rsidRDefault="006C0E93" w14:paraId="51F6F59E" w14:textId="77777777">
      <w:pPr>
        <w:pStyle w:val="Corpsdetexte"/>
        <w:ind w:left="3894"/>
        <w:rPr>
          <w:rFonts w:ascii="Lato" w:hAnsi="Lato" w:cs="Times New Roman"/>
          <w:color w:val="7030A0"/>
          <w:lang w:val="en-US"/>
        </w:rPr>
      </w:pPr>
      <w:r w:rsidRPr="00012CBF">
        <w:rPr>
          <w:rFonts w:ascii="Lato" w:hAnsi="Lato" w:cs="Times New Roman"/>
          <w:color w:val="7030A0"/>
          <w:lang w:val="en-US"/>
        </w:rPr>
        <w:t>"</w:t>
      </w:r>
      <w:proofErr w:type="spellStart"/>
      <w:proofErr w:type="gramStart"/>
      <w:r w:rsidRPr="00012CBF">
        <w:rPr>
          <w:rFonts w:ascii="Lato" w:hAnsi="Lato" w:cs="Times New Roman"/>
          <w:color w:val="7030A0"/>
          <w:lang w:val="en-US"/>
        </w:rPr>
        <w:t>akeneo</w:t>
      </w:r>
      <w:proofErr w:type="gramEnd"/>
      <w:r w:rsidRPr="00012CBF">
        <w:rPr>
          <w:rFonts w:ascii="Lato" w:hAnsi="Lato" w:cs="Times New Roman"/>
          <w:color w:val="7030A0"/>
          <w:lang w:val="en-US"/>
        </w:rPr>
        <w:t>_name</w:t>
      </w:r>
      <w:proofErr w:type="spellEnd"/>
      <w:r w:rsidRPr="00012CBF">
        <w:rPr>
          <w:rFonts w:ascii="Lato" w:hAnsi="Lato" w:cs="Times New Roman"/>
          <w:color w:val="7030A0"/>
          <w:lang w:val="en-US"/>
        </w:rPr>
        <w:t>": "name",</w:t>
      </w:r>
    </w:p>
    <w:p w:rsidRPr="00012CBF" w:rsidR="00F67A02" w:rsidP="00012CBF" w:rsidRDefault="006C0E93" w14:paraId="0A398073" w14:textId="77777777">
      <w:pPr>
        <w:pStyle w:val="Corpsdetexte"/>
        <w:ind w:left="3894"/>
        <w:rPr>
          <w:rFonts w:ascii="Lato" w:hAnsi="Lato" w:cs="Times New Roman"/>
          <w:color w:val="7030A0"/>
          <w:lang w:val="en-US"/>
        </w:rPr>
      </w:pPr>
      <w:r w:rsidRPr="00012CBF">
        <w:rPr>
          <w:rFonts w:ascii="Lato" w:hAnsi="Lato" w:cs="Times New Roman"/>
          <w:color w:val="7030A0"/>
          <w:lang w:val="en-US"/>
        </w:rPr>
        <w:t>"</w:t>
      </w:r>
      <w:proofErr w:type="spellStart"/>
      <w:proofErr w:type="gramStart"/>
      <w:r w:rsidRPr="00012CBF">
        <w:rPr>
          <w:rFonts w:ascii="Lato" w:hAnsi="Lato" w:cs="Times New Roman"/>
          <w:color w:val="7030A0"/>
          <w:lang w:val="en-US"/>
        </w:rPr>
        <w:t>akeneo</w:t>
      </w:r>
      <w:proofErr w:type="gramEnd"/>
      <w:r w:rsidRPr="00012CBF">
        <w:rPr>
          <w:rFonts w:ascii="Lato" w:hAnsi="Lato" w:cs="Times New Roman"/>
          <w:color w:val="7030A0"/>
          <w:lang w:val="en-US"/>
        </w:rPr>
        <w:t>_description</w:t>
      </w:r>
      <w:proofErr w:type="spellEnd"/>
      <w:r w:rsidRPr="00012CBF">
        <w:rPr>
          <w:rFonts w:ascii="Lato" w:hAnsi="Lato" w:cs="Times New Roman"/>
          <w:color w:val="7030A0"/>
          <w:lang w:val="en-US"/>
        </w:rPr>
        <w:t>": "</w:t>
      </w:r>
      <w:proofErr w:type="spellStart"/>
      <w:r w:rsidRPr="00012CBF">
        <w:rPr>
          <w:rFonts w:ascii="Lato" w:hAnsi="Lato" w:cs="Times New Roman"/>
          <w:color w:val="7030A0"/>
          <w:lang w:val="en-US"/>
        </w:rPr>
        <w:t>longDescription</w:t>
      </w:r>
      <w:proofErr w:type="spellEnd"/>
      <w:r w:rsidRPr="00012CBF">
        <w:rPr>
          <w:rFonts w:ascii="Lato" w:hAnsi="Lato" w:cs="Times New Roman"/>
          <w:color w:val="7030A0"/>
          <w:lang w:val="en-US"/>
        </w:rPr>
        <w:t>"</w:t>
      </w:r>
    </w:p>
    <w:p w:rsidRPr="00012CBF" w:rsidR="0084412A" w:rsidP="00012CBF" w:rsidRDefault="0084412A" w14:paraId="5B016B48" w14:textId="77777777">
      <w:pPr>
        <w:pStyle w:val="Corpsdetexte"/>
        <w:ind w:left="3894"/>
        <w:rPr>
          <w:rFonts w:ascii="Lato" w:hAnsi="Lato" w:cs="Times New Roman"/>
          <w:color w:val="7030A0"/>
          <w:lang w:val="en-US"/>
        </w:rPr>
      </w:pPr>
      <w:r w:rsidRPr="00012CBF">
        <w:rPr>
          <w:rFonts w:ascii="Lato" w:hAnsi="Lato" w:cs="Times New Roman"/>
          <w:color w:val="7030A0"/>
          <w:lang w:val="en-US"/>
        </w:rPr>
        <w:t>"</w:t>
      </w:r>
      <w:proofErr w:type="spellStart"/>
      <w:proofErr w:type="gramStart"/>
      <w:r w:rsidRPr="00012CBF">
        <w:rPr>
          <w:rFonts w:ascii="Lato" w:hAnsi="Lato" w:cs="Times New Roman"/>
          <w:color w:val="7030A0"/>
          <w:lang w:val="en-US"/>
        </w:rPr>
        <w:t>akeneo</w:t>
      </w:r>
      <w:proofErr w:type="gramEnd"/>
      <w:r w:rsidRPr="00012CBF">
        <w:rPr>
          <w:rFonts w:ascii="Lato" w:hAnsi="Lato" w:cs="Times New Roman"/>
          <w:color w:val="7030A0"/>
          <w:lang w:val="en-US"/>
        </w:rPr>
        <w:t>_shortDescription</w:t>
      </w:r>
      <w:proofErr w:type="spellEnd"/>
      <w:r w:rsidRPr="00012CBF">
        <w:rPr>
          <w:rFonts w:ascii="Lato" w:hAnsi="Lato" w:cs="Times New Roman"/>
          <w:color w:val="7030A0"/>
          <w:lang w:val="en-US"/>
        </w:rPr>
        <w:t>": "</w:t>
      </w:r>
      <w:proofErr w:type="spellStart"/>
      <w:r w:rsidRPr="00012CBF">
        <w:rPr>
          <w:rFonts w:ascii="Lato" w:hAnsi="Lato" w:cs="Times New Roman"/>
          <w:color w:val="7030A0"/>
          <w:lang w:val="en-US"/>
        </w:rPr>
        <w:t>shortDescription</w:t>
      </w:r>
      <w:proofErr w:type="spellEnd"/>
      <w:r w:rsidRPr="00012CBF">
        <w:rPr>
          <w:rFonts w:ascii="Lato" w:hAnsi="Lato" w:cs="Times New Roman"/>
          <w:color w:val="7030A0"/>
          <w:lang w:val="en-US"/>
        </w:rPr>
        <w:t>",</w:t>
      </w:r>
    </w:p>
    <w:p w:rsidRPr="00012CBF" w:rsidR="0084412A" w:rsidP="00012CBF" w:rsidRDefault="0084412A" w14:paraId="607D8923" w14:textId="77777777">
      <w:pPr>
        <w:pStyle w:val="Corpsdetexte"/>
        <w:ind w:left="3894"/>
        <w:rPr>
          <w:rFonts w:ascii="Lato" w:hAnsi="Lato" w:cs="Times New Roman"/>
          <w:color w:val="7030A0"/>
          <w:lang w:val="en-US"/>
        </w:rPr>
      </w:pPr>
      <w:r w:rsidRPr="00012CBF">
        <w:rPr>
          <w:rFonts w:ascii="Lato" w:hAnsi="Lato" w:cs="Times New Roman"/>
          <w:color w:val="7030A0"/>
          <w:lang w:val="en-US"/>
        </w:rPr>
        <w:t xml:space="preserve"> "</w:t>
      </w:r>
      <w:proofErr w:type="spellStart"/>
      <w:proofErr w:type="gramStart"/>
      <w:r w:rsidRPr="00012CBF">
        <w:rPr>
          <w:rFonts w:ascii="Lato" w:hAnsi="Lato" w:cs="Times New Roman"/>
          <w:color w:val="7030A0"/>
          <w:lang w:val="en-US"/>
        </w:rPr>
        <w:t>akeneo</w:t>
      </w:r>
      <w:proofErr w:type="gramEnd"/>
      <w:r w:rsidRPr="00012CBF">
        <w:rPr>
          <w:rFonts w:ascii="Lato" w:hAnsi="Lato" w:cs="Times New Roman"/>
          <w:color w:val="7030A0"/>
          <w:lang w:val="en-US"/>
        </w:rPr>
        <w:t>_ean</w:t>
      </w:r>
      <w:proofErr w:type="spellEnd"/>
      <w:r w:rsidRPr="00012CBF">
        <w:rPr>
          <w:rFonts w:ascii="Lato" w:hAnsi="Lato" w:cs="Times New Roman"/>
          <w:color w:val="7030A0"/>
          <w:lang w:val="en-US"/>
        </w:rPr>
        <w:t>": "EAN"</w:t>
      </w:r>
    </w:p>
    <w:p w:rsidRPr="00012CBF" w:rsidR="00F67A02" w:rsidP="00012CBF" w:rsidRDefault="006C0E93" w14:paraId="4B02F7B4" w14:textId="77777777">
      <w:pPr>
        <w:pStyle w:val="Corpsdetexte"/>
        <w:ind w:left="3894"/>
        <w:rPr>
          <w:rFonts w:ascii="Lato" w:hAnsi="Lato" w:cs="Times New Roman"/>
          <w:color w:val="7030A0"/>
          <w:lang w:val="en-US"/>
        </w:rPr>
      </w:pPr>
      <w:r w:rsidRPr="00012CBF">
        <w:rPr>
          <w:rFonts w:ascii="Lato" w:hAnsi="Lato" w:cs="Times New Roman"/>
          <w:color w:val="7030A0"/>
          <w:lang w:val="en-US"/>
        </w:rPr>
        <w:t>}</w:t>
      </w:r>
    </w:p>
    <w:p w:rsidRPr="00012CBF" w:rsidR="00F67A02" w:rsidP="00012CBF" w:rsidRDefault="006C0E93" w14:paraId="4BE5951F" w14:textId="77777777">
      <w:pPr>
        <w:pStyle w:val="Corpsdetexte"/>
        <w:ind w:left="2127" w:firstLine="709"/>
        <w:rPr>
          <w:rFonts w:ascii="Lato" w:hAnsi="Lato" w:cs="Times New Roman"/>
          <w:color w:val="7030A0"/>
          <w:lang w:val="en-US"/>
        </w:rPr>
      </w:pPr>
      <w:r w:rsidRPr="00012CBF">
        <w:rPr>
          <w:rFonts w:ascii="Lato" w:hAnsi="Lato" w:cs="Times New Roman"/>
          <w:color w:val="7030A0"/>
          <w:lang w:val="en-US"/>
        </w:rPr>
        <w:t>}</w:t>
      </w:r>
    </w:p>
    <w:p w:rsidR="00F27E91" w:rsidP="00736AB9" w:rsidRDefault="00736AB9" w14:paraId="4196B335" w14:textId="056A815E">
      <w:pPr>
        <w:pStyle w:val="Corpsdetexte"/>
        <w:ind w:left="1416"/>
        <w:rPr>
          <w:rFonts w:ascii="Lato" w:hAnsi="Lato" w:cs="Times New Roman"/>
          <w:lang w:val="en-US"/>
        </w:rPr>
      </w:pPr>
      <w:r w:rsidRPr="00736AB9">
        <w:rPr>
          <w:rFonts w:ascii="Lato" w:hAnsi="Lato" w:cs="Times New Roman"/>
          <w:b/>
          <w:bCs/>
          <w:lang w:val="en-US"/>
        </w:rPr>
        <w:t>Note:</w:t>
      </w:r>
      <w:r>
        <w:rPr>
          <w:rFonts w:ascii="Lato" w:hAnsi="Lato" w:cs="Times New Roman"/>
          <w:b/>
          <w:bCs/>
          <w:lang w:val="en-US"/>
        </w:rPr>
        <w:t xml:space="preserve"> </w:t>
      </w:r>
      <w:r>
        <w:rPr>
          <w:rFonts w:ascii="Lato" w:hAnsi="Lato" w:cs="Times New Roman"/>
          <w:lang w:val="en-US"/>
        </w:rPr>
        <w:t xml:space="preserve">The below function is used to derive the </w:t>
      </w:r>
      <w:proofErr w:type="spellStart"/>
      <w:r>
        <w:rPr>
          <w:rFonts w:ascii="Lato" w:hAnsi="Lato" w:cs="Times New Roman"/>
          <w:lang w:val="en-US"/>
        </w:rPr>
        <w:t>camelized</w:t>
      </w:r>
      <w:proofErr w:type="spellEnd"/>
      <w:r>
        <w:rPr>
          <w:rFonts w:ascii="Lato" w:hAnsi="Lato" w:cs="Times New Roman"/>
          <w:lang w:val="en-US"/>
        </w:rPr>
        <w:t xml:space="preserve"> attribute ID from </w:t>
      </w:r>
      <w:proofErr w:type="spellStart"/>
      <w:r>
        <w:rPr>
          <w:rFonts w:ascii="Lato" w:hAnsi="Lato" w:cs="Times New Roman"/>
          <w:lang w:val="en-US"/>
        </w:rPr>
        <w:t>snake_case</w:t>
      </w:r>
      <w:proofErr w:type="spellEnd"/>
      <w:r>
        <w:rPr>
          <w:rFonts w:ascii="Lato" w:hAnsi="Lato" w:cs="Times New Roman"/>
          <w:lang w:val="en-US"/>
        </w:rPr>
        <w:t xml:space="preserve"> in </w:t>
      </w:r>
      <w:proofErr w:type="spellStart"/>
      <w:r>
        <w:rPr>
          <w:rFonts w:ascii="Lato" w:hAnsi="Lato" w:cs="Times New Roman"/>
          <w:lang w:val="en-US"/>
        </w:rPr>
        <w:t>Akeneo</w:t>
      </w:r>
      <w:proofErr w:type="spellEnd"/>
      <w:r>
        <w:rPr>
          <w:rFonts w:ascii="Lato" w:hAnsi="Lato" w:cs="Times New Roman"/>
          <w:lang w:val="en-US"/>
        </w:rPr>
        <w:t>. (</w:t>
      </w:r>
      <w:proofErr w:type="spellStart"/>
      <w:proofErr w:type="gramStart"/>
      <w:r>
        <w:rPr>
          <w:rFonts w:ascii="Lato" w:hAnsi="Lato" w:cs="Times New Roman"/>
          <w:lang w:val="en-US"/>
        </w:rPr>
        <w:t>brand</w:t>
      </w:r>
      <w:proofErr w:type="gramEnd"/>
      <w:r>
        <w:rPr>
          <w:rFonts w:ascii="Lato" w:hAnsi="Lato" w:cs="Times New Roman"/>
          <w:lang w:val="en-US"/>
        </w:rPr>
        <w:t>_code</w:t>
      </w:r>
      <w:proofErr w:type="spellEnd"/>
      <w:r>
        <w:rPr>
          <w:rFonts w:ascii="Lato" w:hAnsi="Lato" w:cs="Times New Roman"/>
          <w:lang w:val="en-US"/>
        </w:rPr>
        <w:t xml:space="preserve"> in </w:t>
      </w:r>
      <w:proofErr w:type="spellStart"/>
      <w:r>
        <w:rPr>
          <w:rFonts w:ascii="Lato" w:hAnsi="Lato" w:cs="Times New Roman"/>
          <w:lang w:val="en-US"/>
        </w:rPr>
        <w:t>Akeneo</w:t>
      </w:r>
      <w:proofErr w:type="spellEnd"/>
      <w:r>
        <w:rPr>
          <w:rFonts w:ascii="Lato" w:hAnsi="Lato" w:cs="Times New Roman"/>
          <w:lang w:val="en-US"/>
        </w:rPr>
        <w:t xml:space="preserve"> becomes </w:t>
      </w:r>
      <w:proofErr w:type="spellStart"/>
      <w:r>
        <w:rPr>
          <w:rFonts w:ascii="Lato" w:hAnsi="Lato" w:cs="Times New Roman"/>
          <w:lang w:val="en-US"/>
        </w:rPr>
        <w:t>akeneo_brandCode</w:t>
      </w:r>
      <w:proofErr w:type="spellEnd"/>
      <w:r>
        <w:rPr>
          <w:rFonts w:ascii="Lato" w:hAnsi="Lato" w:cs="Times New Roman"/>
          <w:lang w:val="en-US"/>
        </w:rPr>
        <w:t xml:space="preserve"> in SFCC)</w:t>
      </w:r>
    </w:p>
    <w:p w:rsidRPr="00736AB9" w:rsidR="00736AB9" w:rsidP="00736AB9" w:rsidRDefault="00736AB9" w14:paraId="0356681B" w14:textId="77777777">
      <w:pPr>
        <w:ind w:left="1416"/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</w:pPr>
      <w:r w:rsidRPr="00736AB9"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  <w:t>function (str) {</w:t>
      </w:r>
    </w:p>
    <w:p w:rsidRPr="00736AB9" w:rsidR="00736AB9" w:rsidP="00736AB9" w:rsidRDefault="00736AB9" w14:paraId="24E49393" w14:textId="77777777">
      <w:pPr>
        <w:ind w:left="1416"/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</w:pPr>
      <w:r w:rsidRPr="00736AB9"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  <w:t xml:space="preserve">        return </w:t>
      </w:r>
      <w:proofErr w:type="spellStart"/>
      <w:r w:rsidRPr="00736AB9"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  <w:t>StringUtilsExt.trim</w:t>
      </w:r>
      <w:proofErr w:type="spellEnd"/>
      <w:r w:rsidRPr="00736AB9"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  <w:t>(str)</w:t>
      </w:r>
    </w:p>
    <w:p w:rsidRPr="00736AB9" w:rsidR="00736AB9" w:rsidP="00736AB9" w:rsidRDefault="00736AB9" w14:paraId="6FFE37FB" w14:textId="77777777">
      <w:pPr>
        <w:ind w:left="1416"/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</w:pPr>
      <w:r w:rsidRPr="00736AB9"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  <w:t xml:space="preserve">                </w:t>
      </w:r>
      <w:proofErr w:type="gramStart"/>
      <w:r w:rsidRPr="00736AB9"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  <w:t>.</w:t>
      </w:r>
      <w:proofErr w:type="spellStart"/>
      <w:r w:rsidRPr="00736AB9"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  <w:t>toLowerCase</w:t>
      </w:r>
      <w:proofErr w:type="spellEnd"/>
      <w:proofErr w:type="gramEnd"/>
      <w:r w:rsidRPr="00736AB9"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  <w:t>()</w:t>
      </w:r>
    </w:p>
    <w:p w:rsidRPr="00736AB9" w:rsidR="00736AB9" w:rsidP="00736AB9" w:rsidRDefault="00736AB9" w14:paraId="06B68043" w14:textId="77777777">
      <w:pPr>
        <w:ind w:left="1416"/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</w:pPr>
      <w:r w:rsidRPr="00736AB9"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  <w:t xml:space="preserve">                </w:t>
      </w:r>
      <w:proofErr w:type="gramStart"/>
      <w:r w:rsidRPr="00736AB9"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  <w:t>.replace</w:t>
      </w:r>
      <w:proofErr w:type="gramEnd"/>
      <w:r w:rsidRPr="00736AB9"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  <w:t xml:space="preserve">(/[-_\s]+(.)?/g, function (match, c) { </w:t>
      </w:r>
    </w:p>
    <w:p w:rsidRPr="00736AB9" w:rsidR="00736AB9" w:rsidP="00736AB9" w:rsidRDefault="00736AB9" w14:paraId="2263495B" w14:textId="77777777">
      <w:pPr>
        <w:ind w:left="1416"/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</w:pPr>
      <w:r w:rsidRPr="00736AB9"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  <w:t xml:space="preserve">                        return </w:t>
      </w:r>
      <w:proofErr w:type="spellStart"/>
      <w:proofErr w:type="gramStart"/>
      <w:r w:rsidRPr="00736AB9"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  <w:t>c.toUpperCase</w:t>
      </w:r>
      <w:proofErr w:type="spellEnd"/>
      <w:proofErr w:type="gramEnd"/>
      <w:r w:rsidRPr="00736AB9"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  <w:t xml:space="preserve">(); </w:t>
      </w:r>
    </w:p>
    <w:p w:rsidRPr="00736AB9" w:rsidR="00736AB9" w:rsidP="00736AB9" w:rsidRDefault="00736AB9" w14:paraId="5601F8AE" w14:textId="77777777">
      <w:pPr>
        <w:ind w:left="707" w:firstLine="709"/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</w:pPr>
      <w:r w:rsidRPr="00736AB9"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 w:bidi="hi-IN"/>
        </w:rPr>
        <w:t xml:space="preserve">                });</w:t>
      </w:r>
    </w:p>
    <w:p w:rsidRPr="00736AB9" w:rsidR="00736AB9" w:rsidP="00736AB9" w:rsidRDefault="00736AB9" w14:paraId="2991F245" w14:textId="24AE1623">
      <w:pPr>
        <w:pStyle w:val="Corpsdetexte"/>
        <w:ind w:left="1416"/>
        <w:rPr>
          <w:rFonts w:ascii="Lato" w:hAnsi="Lato" w:cs="Times New Roman"/>
          <w:lang w:val="en-US"/>
        </w:rPr>
      </w:pPr>
      <w:r w:rsidRPr="00736AB9">
        <w:rPr>
          <w:rFonts w:ascii="Courier New" w:hAnsi="Courier New" w:eastAsia="Times New Roman" w:cs="Courier New"/>
          <w:color w:val="172B4D"/>
          <w:sz w:val="18"/>
          <w:szCs w:val="18"/>
          <w:shd w:val="clear" w:color="auto" w:fill="F4F5F7"/>
          <w:lang w:val="en-IN" w:eastAsia="en-IN"/>
        </w:rPr>
        <w:t>}</w:t>
      </w:r>
    </w:p>
    <w:p w:rsidRPr="00920E02" w:rsidR="00F27E91" w:rsidP="00012CBF" w:rsidRDefault="002E0FEE" w14:paraId="4D65D623" w14:textId="0CB7990F">
      <w:pPr>
        <w:pStyle w:val="Corpsdetexte"/>
        <w:numPr>
          <w:ilvl w:val="0"/>
          <w:numId w:val="3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lang w:val="en-US"/>
        </w:rPr>
      </w:pPr>
      <w:proofErr w:type="spellStart"/>
      <w:r w:rsidRPr="00920E02">
        <w:rPr>
          <w:rFonts w:ascii="Lato" w:hAnsi="Lato" w:cs="Times New Roman"/>
          <w:b/>
          <w:bCs/>
          <w:lang w:val="en-US"/>
        </w:rPr>
        <w:t>Akeneo</w:t>
      </w:r>
      <w:proofErr w:type="spellEnd"/>
      <w:r w:rsidRPr="00920E02">
        <w:rPr>
          <w:rFonts w:ascii="Lato" w:hAnsi="Lato" w:cs="Times New Roman"/>
          <w:b/>
          <w:bCs/>
          <w:lang w:val="en-US"/>
        </w:rPr>
        <w:t xml:space="preserve"> Custom Attributes Mapping </w:t>
      </w:r>
      <w:r w:rsidRPr="00920E02">
        <w:rPr>
          <w:rFonts w:ascii="Lato" w:hAnsi="Lato" w:cs="Times New Roman"/>
          <w:bCs/>
          <w:lang w:val="en-US"/>
        </w:rPr>
        <w:t>(</w:t>
      </w:r>
      <w:proofErr w:type="spellStart"/>
      <w:r w:rsidRPr="00920E02" w:rsidR="00F27E91">
        <w:rPr>
          <w:rFonts w:ascii="Lato" w:hAnsi="Lato" w:cs="Times New Roman"/>
          <w:bCs/>
          <w:lang w:val="en-US"/>
        </w:rPr>
        <w:t>akeneoCustomAttrMapping</w:t>
      </w:r>
      <w:proofErr w:type="spellEnd"/>
      <w:r w:rsidRPr="00920E02">
        <w:rPr>
          <w:rFonts w:ascii="Lato" w:hAnsi="Lato" w:cs="Times New Roman"/>
          <w:bCs/>
          <w:lang w:val="en-US"/>
        </w:rPr>
        <w:t>)</w:t>
      </w:r>
      <w:r w:rsidRPr="00920E02" w:rsidR="00F27E91">
        <w:rPr>
          <w:rFonts w:ascii="Lato" w:hAnsi="Lato" w:cs="Times New Roman"/>
          <w:lang w:val="en-US"/>
        </w:rPr>
        <w:t xml:space="preserve">: JSON configuration, corresponding to what we want to define, what </w:t>
      </w:r>
      <w:proofErr w:type="spellStart"/>
      <w:r w:rsidRPr="00920E02" w:rsidR="00F27E91">
        <w:rPr>
          <w:rFonts w:ascii="Lato" w:hAnsi="Lato" w:cs="Times New Roman"/>
          <w:lang w:val="en-US"/>
        </w:rPr>
        <w:t>akeneo</w:t>
      </w:r>
      <w:proofErr w:type="spellEnd"/>
      <w:r w:rsidRPr="00920E02" w:rsidR="00F27E91">
        <w:rPr>
          <w:rFonts w:ascii="Lato" w:hAnsi="Lato" w:cs="Times New Roman"/>
          <w:lang w:val="en-US"/>
        </w:rPr>
        <w:t xml:space="preserve"> attribute is associated with which salesforce's </w:t>
      </w:r>
      <w:r w:rsidRPr="00920E02" w:rsidR="002E2DD4">
        <w:rPr>
          <w:rFonts w:ascii="Lato" w:hAnsi="Lato" w:cs="Times New Roman"/>
          <w:lang w:val="en-US"/>
        </w:rPr>
        <w:t xml:space="preserve">custom </w:t>
      </w:r>
      <w:r w:rsidRPr="00920E02" w:rsidR="00F27E91">
        <w:rPr>
          <w:rFonts w:ascii="Lato" w:hAnsi="Lato" w:cs="Times New Roman"/>
          <w:lang w:val="en-US"/>
        </w:rPr>
        <w:t>attributes</w:t>
      </w:r>
    </w:p>
    <w:p w:rsidR="00012CBF" w:rsidP="00012CBF" w:rsidRDefault="00F27E91" w14:paraId="3C7E24B4" w14:textId="77777777">
      <w:pPr>
        <w:pStyle w:val="Corpsdetexte"/>
        <w:ind w:left="2476"/>
        <w:rPr>
          <w:rFonts w:ascii="Lato" w:hAnsi="Lato" w:cs="Times New Roman"/>
          <w:lang w:val="en-US"/>
        </w:rPr>
      </w:pPr>
      <w:proofErr w:type="spellStart"/>
      <w:proofErr w:type="gramStart"/>
      <w:r w:rsidRPr="00920E02">
        <w:rPr>
          <w:rFonts w:ascii="Lato" w:hAnsi="Lato" w:cs="Times New Roman"/>
          <w:lang w:val="en-US"/>
        </w:rPr>
        <w:t>e.g</w:t>
      </w:r>
      <w:proofErr w:type="spellEnd"/>
      <w:r w:rsidRPr="00920E02">
        <w:rPr>
          <w:rFonts w:ascii="Lato" w:hAnsi="Lato" w:cs="Times New Roman"/>
          <w:lang w:val="en-US"/>
        </w:rPr>
        <w:t xml:space="preserve"> :</w:t>
      </w:r>
      <w:proofErr w:type="gramEnd"/>
    </w:p>
    <w:p w:rsidRPr="008124E9" w:rsidR="00F27E91" w:rsidP="00012CBF" w:rsidRDefault="00F27E91" w14:paraId="56D4ED68" w14:textId="4E52DB04">
      <w:pPr>
        <w:pStyle w:val="Corpsdetexte"/>
        <w:ind w:left="2476"/>
        <w:rPr>
          <w:rFonts w:ascii="Lato" w:hAnsi="Lato" w:cs="Times New Roman"/>
          <w:color w:val="7030A0"/>
          <w:lang w:val="en-US"/>
        </w:rPr>
      </w:pPr>
      <w:r w:rsidRPr="00920E02">
        <w:rPr>
          <w:rFonts w:ascii="Lato" w:hAnsi="Lato" w:cs="Times New Roman"/>
          <w:lang w:val="en-US"/>
        </w:rPr>
        <w:t xml:space="preserve"> </w:t>
      </w:r>
      <w:r w:rsidR="00012CBF">
        <w:rPr>
          <w:rFonts w:ascii="Lato" w:hAnsi="Lato" w:cs="Times New Roman"/>
          <w:lang w:val="en-US"/>
        </w:rPr>
        <w:tab/>
      </w:r>
      <w:r w:rsidRPr="008124E9">
        <w:rPr>
          <w:rFonts w:ascii="Lato" w:hAnsi="Lato" w:cs="Times New Roman"/>
          <w:color w:val="7030A0"/>
          <w:lang w:val="en-US"/>
        </w:rPr>
        <w:t>{</w:t>
      </w:r>
    </w:p>
    <w:p w:rsidRPr="008124E9" w:rsidR="00F27E91" w:rsidP="00012CBF" w:rsidRDefault="00F27E91" w14:paraId="41A48FD0" w14:textId="77777777">
      <w:pPr>
        <w:pStyle w:val="Corpsdetexte"/>
        <w:ind w:left="3185"/>
        <w:rPr>
          <w:rFonts w:ascii="Lato" w:hAnsi="Lato" w:cs="Times New Roman"/>
          <w:color w:val="7030A0"/>
          <w:lang w:val="en-US"/>
        </w:rPr>
      </w:pPr>
      <w:r w:rsidRPr="008124E9">
        <w:rPr>
          <w:rFonts w:ascii="Lato" w:hAnsi="Lato" w:cs="Times New Roman"/>
          <w:color w:val="7030A0"/>
          <w:lang w:val="en-US"/>
        </w:rPr>
        <w:t>"matching": {</w:t>
      </w:r>
    </w:p>
    <w:p w:rsidRPr="008124E9" w:rsidR="00E35F85" w:rsidP="00012CBF" w:rsidRDefault="00E35F85" w14:paraId="612E0104" w14:textId="77777777">
      <w:pPr>
        <w:pStyle w:val="Corpsdetexte"/>
        <w:ind w:left="3894"/>
        <w:rPr>
          <w:rFonts w:ascii="Lato" w:hAnsi="Lato" w:cs="Times New Roman"/>
          <w:color w:val="7030A0"/>
          <w:lang w:val="en-US"/>
        </w:rPr>
      </w:pPr>
      <w:r w:rsidRPr="008124E9">
        <w:rPr>
          <w:rFonts w:ascii="Lato" w:hAnsi="Lato" w:cs="Times New Roman"/>
          <w:color w:val="7030A0"/>
          <w:lang w:val="en-US"/>
        </w:rPr>
        <w:t>"</w:t>
      </w:r>
      <w:proofErr w:type="spellStart"/>
      <w:proofErr w:type="gramStart"/>
      <w:r w:rsidRPr="008124E9">
        <w:rPr>
          <w:rFonts w:ascii="Lato" w:hAnsi="Lato" w:cs="Times New Roman"/>
          <w:color w:val="7030A0"/>
          <w:lang w:val="en-US"/>
        </w:rPr>
        <w:t>akeneo</w:t>
      </w:r>
      <w:proofErr w:type="gramEnd"/>
      <w:r w:rsidRPr="008124E9">
        <w:rPr>
          <w:rFonts w:ascii="Lato" w:hAnsi="Lato" w:cs="Times New Roman"/>
          <w:color w:val="7030A0"/>
          <w:lang w:val="en-US"/>
        </w:rPr>
        <w:t>_size</w:t>
      </w:r>
      <w:proofErr w:type="spellEnd"/>
      <w:r w:rsidRPr="008124E9">
        <w:rPr>
          <w:rFonts w:ascii="Lato" w:hAnsi="Lato" w:cs="Times New Roman"/>
          <w:color w:val="7030A0"/>
          <w:lang w:val="en-US"/>
        </w:rPr>
        <w:t>": "size",</w:t>
      </w:r>
    </w:p>
    <w:p w:rsidRPr="008124E9" w:rsidR="00E35F85" w:rsidP="00012CBF" w:rsidRDefault="00E35F85" w14:paraId="3CE9EA38" w14:textId="77777777">
      <w:pPr>
        <w:pStyle w:val="Corpsdetexte"/>
        <w:ind w:left="3894"/>
        <w:rPr>
          <w:rFonts w:ascii="Lato" w:hAnsi="Lato" w:cs="Times New Roman"/>
          <w:color w:val="7030A0"/>
          <w:lang w:val="en-US"/>
        </w:rPr>
      </w:pPr>
      <w:r w:rsidRPr="008124E9">
        <w:rPr>
          <w:rFonts w:ascii="Lato" w:hAnsi="Lato" w:cs="Times New Roman"/>
          <w:color w:val="7030A0"/>
          <w:lang w:val="en-US"/>
        </w:rPr>
        <w:t xml:space="preserve"> "</w:t>
      </w:r>
      <w:proofErr w:type="spellStart"/>
      <w:proofErr w:type="gramStart"/>
      <w:r w:rsidRPr="008124E9">
        <w:rPr>
          <w:rFonts w:ascii="Lato" w:hAnsi="Lato" w:cs="Times New Roman"/>
          <w:color w:val="7030A0"/>
          <w:lang w:val="en-US"/>
        </w:rPr>
        <w:t>akeneo</w:t>
      </w:r>
      <w:proofErr w:type="gramEnd"/>
      <w:r w:rsidRPr="008124E9">
        <w:rPr>
          <w:rFonts w:ascii="Lato" w:hAnsi="Lato" w:cs="Times New Roman"/>
          <w:color w:val="7030A0"/>
          <w:lang w:val="en-US"/>
        </w:rPr>
        <w:t>_color</w:t>
      </w:r>
      <w:proofErr w:type="spellEnd"/>
      <w:r w:rsidRPr="008124E9">
        <w:rPr>
          <w:rFonts w:ascii="Lato" w:hAnsi="Lato" w:cs="Times New Roman"/>
          <w:color w:val="7030A0"/>
          <w:lang w:val="en-US"/>
        </w:rPr>
        <w:t>": "color",</w:t>
      </w:r>
    </w:p>
    <w:p w:rsidRPr="008124E9" w:rsidR="00012CBF" w:rsidP="00012CBF" w:rsidRDefault="00E35F85" w14:paraId="7ED23D04" w14:textId="77777777">
      <w:pPr>
        <w:pStyle w:val="Corpsdetexte"/>
        <w:ind w:left="3894"/>
        <w:rPr>
          <w:rFonts w:ascii="Lato" w:hAnsi="Lato" w:cs="Times New Roman"/>
          <w:color w:val="7030A0"/>
          <w:lang w:val="en-US"/>
        </w:rPr>
      </w:pPr>
      <w:r w:rsidRPr="008124E9">
        <w:rPr>
          <w:rFonts w:ascii="Lato" w:hAnsi="Lato" w:cs="Times New Roman"/>
          <w:color w:val="7030A0"/>
          <w:lang w:val="en-US"/>
        </w:rPr>
        <w:t xml:space="preserve"> "</w:t>
      </w:r>
      <w:proofErr w:type="spellStart"/>
      <w:proofErr w:type="gramStart"/>
      <w:r w:rsidRPr="008124E9">
        <w:rPr>
          <w:rFonts w:ascii="Lato" w:hAnsi="Lato" w:cs="Times New Roman"/>
          <w:color w:val="7030A0"/>
          <w:lang w:val="en-US"/>
        </w:rPr>
        <w:t>akeneo</w:t>
      </w:r>
      <w:proofErr w:type="gramEnd"/>
      <w:r w:rsidRPr="008124E9">
        <w:rPr>
          <w:rFonts w:ascii="Lato" w:hAnsi="Lato" w:cs="Times New Roman"/>
          <w:color w:val="7030A0"/>
          <w:lang w:val="en-US"/>
        </w:rPr>
        <w:t>_displayDiagonal</w:t>
      </w:r>
      <w:proofErr w:type="spellEnd"/>
      <w:r w:rsidRPr="008124E9">
        <w:rPr>
          <w:rFonts w:ascii="Lato" w:hAnsi="Lato" w:cs="Times New Roman"/>
          <w:color w:val="7030A0"/>
          <w:lang w:val="en-US"/>
        </w:rPr>
        <w:t>": "</w:t>
      </w:r>
      <w:proofErr w:type="spellStart"/>
      <w:r w:rsidRPr="008124E9">
        <w:rPr>
          <w:rFonts w:ascii="Lato" w:hAnsi="Lato" w:cs="Times New Roman"/>
          <w:color w:val="7030A0"/>
          <w:lang w:val="en-US"/>
        </w:rPr>
        <w:t>displaySize</w:t>
      </w:r>
      <w:proofErr w:type="spellEnd"/>
      <w:r w:rsidRPr="008124E9">
        <w:rPr>
          <w:rFonts w:ascii="Lato" w:hAnsi="Lato" w:cs="Times New Roman"/>
          <w:color w:val="7030A0"/>
          <w:lang w:val="en-US"/>
        </w:rPr>
        <w:t>"</w:t>
      </w:r>
    </w:p>
    <w:p w:rsidRPr="008124E9" w:rsidR="00F27E91" w:rsidP="00012CBF" w:rsidRDefault="00F27E91" w14:paraId="74CB322B" w14:textId="5BA9092F">
      <w:pPr>
        <w:pStyle w:val="Corpsdetexte"/>
        <w:ind w:left="3894"/>
        <w:rPr>
          <w:rFonts w:ascii="Lato" w:hAnsi="Lato" w:cs="Times New Roman"/>
          <w:color w:val="7030A0"/>
          <w:lang w:val="en-US"/>
        </w:rPr>
      </w:pPr>
      <w:r w:rsidRPr="008124E9">
        <w:rPr>
          <w:rFonts w:ascii="Lato" w:hAnsi="Lato" w:cs="Times New Roman"/>
          <w:color w:val="7030A0"/>
          <w:lang w:val="en-US"/>
        </w:rPr>
        <w:t>}</w:t>
      </w:r>
    </w:p>
    <w:p w:rsidR="00247CB8" w:rsidP="00012CBF" w:rsidRDefault="00F27E91" w14:paraId="2B8DF072" w14:textId="34CCABEB">
      <w:pPr>
        <w:pStyle w:val="Corpsdetexte"/>
        <w:ind w:left="2127" w:firstLine="709"/>
        <w:rPr>
          <w:rFonts w:ascii="Lato" w:hAnsi="Lato" w:cs="Times New Roman"/>
          <w:color w:val="7030A0"/>
          <w:lang w:val="en-US"/>
        </w:rPr>
      </w:pPr>
      <w:r w:rsidRPr="008124E9">
        <w:rPr>
          <w:rFonts w:ascii="Lato" w:hAnsi="Lato" w:cs="Times New Roman"/>
          <w:color w:val="7030A0"/>
          <w:lang w:val="en-US"/>
        </w:rPr>
        <w:t>}</w:t>
      </w:r>
    </w:p>
    <w:p w:rsidRPr="008124E9" w:rsidR="008124E9" w:rsidP="007E3F58" w:rsidRDefault="008124E9" w14:paraId="639FCFC8" w14:textId="34B023B3">
      <w:pPr>
        <w:rPr>
          <w:rFonts w:ascii="Lato" w:hAnsi="Lato"/>
          <w:color w:val="7030A0"/>
          <w:lang w:val="en-US" w:eastAsia="zh-CN" w:bidi="hi-IN"/>
        </w:rPr>
      </w:pPr>
    </w:p>
    <w:p w:rsidR="003D4899" w:rsidP="00012CBF" w:rsidRDefault="003D4899" w14:paraId="53CBB456" w14:textId="4FBC871D">
      <w:pPr>
        <w:pStyle w:val="Corpsdetex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lang w:val="en-US"/>
        </w:rPr>
      </w:pPr>
      <w:proofErr w:type="spellStart"/>
      <w:r w:rsidRPr="00920E02">
        <w:rPr>
          <w:rFonts w:ascii="Lato" w:hAnsi="Lato" w:cs="Times New Roman"/>
          <w:b/>
          <w:bCs/>
          <w:lang w:val="en-US"/>
        </w:rPr>
        <w:t>Akeneo</w:t>
      </w:r>
      <w:proofErr w:type="spellEnd"/>
      <w:r w:rsidRPr="00920E02">
        <w:rPr>
          <w:rFonts w:ascii="Lato" w:hAnsi="Lato" w:cs="Times New Roman"/>
          <w:b/>
          <w:bCs/>
          <w:lang w:val="en-US"/>
        </w:rPr>
        <w:t xml:space="preserve"> Category Online </w:t>
      </w:r>
      <w:r w:rsidRPr="00920E02">
        <w:rPr>
          <w:rFonts w:ascii="Lato" w:hAnsi="Lato" w:cs="Times New Roman"/>
          <w:bCs/>
          <w:lang w:val="en-US"/>
        </w:rPr>
        <w:t>(</w:t>
      </w:r>
      <w:proofErr w:type="spellStart"/>
      <w:r w:rsidRPr="00920E02">
        <w:rPr>
          <w:rFonts w:ascii="Lato" w:hAnsi="Lato" w:cs="Times New Roman"/>
          <w:bCs/>
          <w:lang w:val="en-US"/>
        </w:rPr>
        <w:t>akeneoCategoryOnline</w:t>
      </w:r>
      <w:proofErr w:type="spellEnd"/>
      <w:r w:rsidRPr="00920E02">
        <w:rPr>
          <w:rFonts w:ascii="Lato" w:hAnsi="Lato" w:cs="Times New Roman"/>
          <w:bCs/>
          <w:lang w:val="en-US"/>
        </w:rPr>
        <w:t>)</w:t>
      </w:r>
      <w:r w:rsidRPr="00920E02">
        <w:rPr>
          <w:rFonts w:ascii="Lato" w:hAnsi="Lato" w:cs="Times New Roman"/>
          <w:lang w:val="en-US"/>
        </w:rPr>
        <w:t xml:space="preserve">: Set the </w:t>
      </w:r>
      <w:r w:rsidRPr="00920E02" w:rsidR="00656A30">
        <w:rPr>
          <w:rFonts w:ascii="Lato" w:hAnsi="Lato" w:cs="Times New Roman"/>
          <w:lang w:val="en-US"/>
        </w:rPr>
        <w:t>value in</w:t>
      </w:r>
      <w:r w:rsidRPr="00920E02">
        <w:rPr>
          <w:rFonts w:ascii="Lato" w:hAnsi="Lato" w:cs="Times New Roman"/>
          <w:lang w:val="en-US"/>
        </w:rPr>
        <w:t xml:space="preserve"> this field to enable/disable a Category (</w:t>
      </w:r>
      <w:proofErr w:type="spellStart"/>
      <w:r w:rsidR="00DF3CF4">
        <w:rPr>
          <w:rFonts w:ascii="Lato" w:hAnsi="Lato" w:cs="Times New Roman"/>
          <w:lang w:val="en-US"/>
        </w:rPr>
        <w:t>e.g</w:t>
      </w:r>
      <w:proofErr w:type="spellEnd"/>
      <w:r w:rsidRPr="00920E02">
        <w:rPr>
          <w:rFonts w:ascii="Lato" w:hAnsi="Lato" w:cs="Times New Roman"/>
          <w:lang w:val="en-US"/>
        </w:rPr>
        <w:t>: yes)</w:t>
      </w:r>
    </w:p>
    <w:p w:rsidRPr="00F57125" w:rsidR="00FA31BC" w:rsidP="00012CBF" w:rsidRDefault="00FA31BC" w14:paraId="0E9837AF" w14:textId="46C7C126">
      <w:pPr>
        <w:pStyle w:val="Corpsdetex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lang w:val="en-US"/>
        </w:rPr>
      </w:pPr>
      <w:r w:rsidRPr="54A254EC">
        <w:rPr>
          <w:rFonts w:ascii="Lato" w:hAnsi="Lato" w:cs="Times New Roman"/>
          <w:b/>
          <w:bCs/>
          <w:lang w:val="en-US"/>
        </w:rPr>
        <w:t xml:space="preserve">Write </w:t>
      </w:r>
      <w:r w:rsidRPr="54A254EC" w:rsidR="761D9C49">
        <w:rPr>
          <w:rFonts w:ascii="Lato" w:hAnsi="Lato" w:cs="Times New Roman"/>
          <w:b/>
          <w:bCs/>
          <w:lang w:val="en-US"/>
        </w:rPr>
        <w:t xml:space="preserve">PIM </w:t>
      </w:r>
      <w:r w:rsidRPr="54A254EC">
        <w:rPr>
          <w:rFonts w:ascii="Lato" w:hAnsi="Lato" w:cs="Times New Roman"/>
          <w:b/>
          <w:bCs/>
          <w:lang w:val="en-US"/>
        </w:rPr>
        <w:t xml:space="preserve">Categories? </w:t>
      </w:r>
      <w:r w:rsidRPr="54A254EC">
        <w:rPr>
          <w:rFonts w:ascii="Lato" w:hAnsi="Lato" w:cs="Times New Roman"/>
          <w:lang w:val="en-US"/>
        </w:rPr>
        <w:t>(</w:t>
      </w:r>
      <w:proofErr w:type="spellStart"/>
      <w:r w:rsidRPr="54A254EC">
        <w:rPr>
          <w:rFonts w:ascii="Lato" w:hAnsi="Lato" w:cs="Times New Roman"/>
          <w:lang w:val="en-US"/>
        </w:rPr>
        <w:t>akeneoWriteCategories</w:t>
      </w:r>
      <w:proofErr w:type="spellEnd"/>
      <w:r w:rsidRPr="54A254EC">
        <w:rPr>
          <w:rFonts w:ascii="Lato" w:hAnsi="Lato" w:cs="Times New Roman"/>
          <w:lang w:val="en-US"/>
        </w:rPr>
        <w:t>)</w:t>
      </w:r>
      <w:r w:rsidRPr="54A254EC" w:rsidR="00F57125">
        <w:rPr>
          <w:rFonts w:ascii="Lato" w:hAnsi="Lato" w:cs="Times New Roman"/>
          <w:lang w:val="en-US"/>
        </w:rPr>
        <w:t>: Select "NO" if you do not want to import your PIM categories into SFCC. Your existing categories on the SFCC catalog will not be affected. (Default value: Yes)</w:t>
      </w:r>
    </w:p>
    <w:p w:rsidR="00DF3CF4" w:rsidP="00BA75A2" w:rsidRDefault="005F13B3" w14:paraId="724D07F3" w14:textId="0FA3B106">
      <w:pPr>
        <w:pStyle w:val="Corpsdetex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lang w:val="en-US"/>
        </w:rPr>
      </w:pPr>
      <w:proofErr w:type="spellStart"/>
      <w:r w:rsidRPr="00920E02">
        <w:rPr>
          <w:rFonts w:ascii="Lato" w:hAnsi="Lato" w:cs="Times New Roman"/>
          <w:b/>
          <w:bCs/>
          <w:lang w:val="en-US"/>
        </w:rPr>
        <w:t>AKeneo</w:t>
      </w:r>
      <w:proofErr w:type="spellEnd"/>
      <w:r w:rsidRPr="00920E02">
        <w:rPr>
          <w:rFonts w:ascii="Lato" w:hAnsi="Lato" w:cs="Times New Roman"/>
          <w:b/>
          <w:bCs/>
          <w:lang w:val="en-US"/>
        </w:rPr>
        <w:t xml:space="preserve"> Product Primary Flag </w:t>
      </w:r>
      <w:r w:rsidRPr="00920E02">
        <w:rPr>
          <w:rFonts w:ascii="Lato" w:hAnsi="Lato" w:cs="Times New Roman"/>
          <w:bCs/>
          <w:lang w:val="en-US"/>
        </w:rPr>
        <w:t>(</w:t>
      </w:r>
      <w:proofErr w:type="spellStart"/>
      <w:r w:rsidRPr="00920E02">
        <w:rPr>
          <w:rFonts w:ascii="Lato" w:hAnsi="Lato" w:cs="Times New Roman"/>
          <w:bCs/>
          <w:lang w:val="en-US"/>
        </w:rPr>
        <w:t>akeneoProductPrimaryFlag</w:t>
      </w:r>
      <w:proofErr w:type="spellEnd"/>
      <w:r w:rsidRPr="00920E02">
        <w:rPr>
          <w:rFonts w:ascii="Lato" w:hAnsi="Lato" w:cs="Times New Roman"/>
          <w:bCs/>
          <w:lang w:val="en-US"/>
        </w:rPr>
        <w:t>)</w:t>
      </w:r>
      <w:r w:rsidRPr="00920E02">
        <w:rPr>
          <w:rFonts w:ascii="Lato" w:hAnsi="Lato" w:cs="Times New Roman"/>
          <w:lang w:val="en-US"/>
        </w:rPr>
        <w:t xml:space="preserve">: Set the value in this field to enable/disable primary category for products if </w:t>
      </w:r>
      <w:r w:rsidRPr="00920E02">
        <w:rPr>
          <w:rFonts w:ascii="Lato" w:hAnsi="Lato" w:cs="Times New Roman"/>
          <w:lang w:val="en-US"/>
        </w:rPr>
        <w:lastRenderedPageBreak/>
        <w:t>multiple categories are assigned to it (</w:t>
      </w:r>
      <w:proofErr w:type="spellStart"/>
      <w:r w:rsidR="00DF3CF4">
        <w:rPr>
          <w:rFonts w:ascii="Lato" w:hAnsi="Lato" w:cs="Times New Roman"/>
          <w:lang w:val="en-US"/>
        </w:rPr>
        <w:t>e.g</w:t>
      </w:r>
      <w:proofErr w:type="spellEnd"/>
      <w:r w:rsidRPr="00920E02">
        <w:rPr>
          <w:rFonts w:ascii="Lato" w:hAnsi="Lato" w:cs="Times New Roman"/>
          <w:lang w:val="en-US"/>
        </w:rPr>
        <w:t>: yes)</w:t>
      </w:r>
    </w:p>
    <w:p w:rsidRPr="00EE2568" w:rsidR="00EE2568" w:rsidP="00BA75A2" w:rsidRDefault="00EE2568" w14:paraId="15CAF62B" w14:textId="5177D363">
      <w:pPr>
        <w:pStyle w:val="Corpsdetex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b/>
          <w:bCs/>
          <w:lang w:val="en-US"/>
        </w:rPr>
      </w:pPr>
      <w:r w:rsidRPr="00EE2568">
        <w:rPr>
          <w:rFonts w:ascii="Lato" w:hAnsi="Lato" w:cs="Times New Roman"/>
          <w:b/>
          <w:bCs/>
          <w:lang w:val="en-US"/>
        </w:rPr>
        <w:t>Consider Product Status?</w:t>
      </w:r>
      <w:r>
        <w:rPr>
          <w:rFonts w:ascii="Lato" w:hAnsi="Lato" w:cs="Times New Roman"/>
          <w:b/>
          <w:bCs/>
          <w:lang w:val="en-US"/>
        </w:rPr>
        <w:t xml:space="preserve"> </w:t>
      </w:r>
      <w:r w:rsidRPr="00EE2568">
        <w:rPr>
          <w:rFonts w:ascii="Lato" w:hAnsi="Lato" w:cs="Times New Roman"/>
          <w:lang w:val="en-US"/>
        </w:rPr>
        <w:t>(</w:t>
      </w:r>
      <w:proofErr w:type="spellStart"/>
      <w:r w:rsidRPr="00EE2568">
        <w:rPr>
          <w:rFonts w:ascii="Lato" w:hAnsi="Lato" w:cs="Times New Roman"/>
          <w:lang w:val="en-US"/>
        </w:rPr>
        <w:t>akeneoConsiderProductStatus</w:t>
      </w:r>
      <w:proofErr w:type="spellEnd"/>
      <w:r w:rsidRPr="00EE2568">
        <w:rPr>
          <w:rFonts w:ascii="Lato" w:hAnsi="Lato" w:cs="Times New Roman"/>
          <w:lang w:val="en-US"/>
        </w:rPr>
        <w:t>)</w:t>
      </w:r>
      <w:r>
        <w:rPr>
          <w:rFonts w:ascii="Lato" w:hAnsi="Lato" w:cs="Times New Roman"/>
          <w:lang w:val="en-US"/>
        </w:rPr>
        <w:t xml:space="preserve">: </w:t>
      </w:r>
      <w:r w:rsidRPr="00EE2568">
        <w:rPr>
          <w:rFonts w:ascii="Lato" w:hAnsi="Lato" w:cs="Times New Roman"/>
          <w:lang w:val="en-US"/>
        </w:rPr>
        <w:t>Consider Product Status (Enabled</w:t>
      </w:r>
      <w:r>
        <w:rPr>
          <w:rFonts w:ascii="Lato" w:hAnsi="Lato" w:cs="Times New Roman"/>
          <w:lang w:val="en-US"/>
        </w:rPr>
        <w:t xml:space="preserve"> </w:t>
      </w:r>
      <w:r w:rsidRPr="00EE2568">
        <w:rPr>
          <w:rFonts w:ascii="Lato" w:hAnsi="Lato" w:cs="Times New Roman"/>
          <w:lang w:val="en-US"/>
        </w:rPr>
        <w:t>/</w:t>
      </w:r>
      <w:r>
        <w:rPr>
          <w:rFonts w:ascii="Lato" w:hAnsi="Lato" w:cs="Times New Roman"/>
          <w:lang w:val="en-US"/>
        </w:rPr>
        <w:t xml:space="preserve"> </w:t>
      </w:r>
      <w:r w:rsidRPr="00EE2568">
        <w:rPr>
          <w:rFonts w:ascii="Lato" w:hAnsi="Lato" w:cs="Times New Roman"/>
          <w:lang w:val="en-US"/>
        </w:rPr>
        <w:t>Disabled) in PIM to set the Product Online</w:t>
      </w:r>
      <w:r>
        <w:rPr>
          <w:rFonts w:ascii="Lato" w:hAnsi="Lato" w:cs="Times New Roman"/>
          <w:lang w:val="en-US"/>
        </w:rPr>
        <w:t xml:space="preserve"> </w:t>
      </w:r>
      <w:r w:rsidRPr="00EE2568">
        <w:rPr>
          <w:rFonts w:ascii="Lato" w:hAnsi="Lato" w:cs="Times New Roman"/>
          <w:lang w:val="en-US"/>
        </w:rPr>
        <w:t>/</w:t>
      </w:r>
      <w:r>
        <w:rPr>
          <w:rFonts w:ascii="Lato" w:hAnsi="Lato" w:cs="Times New Roman"/>
          <w:lang w:val="en-US"/>
        </w:rPr>
        <w:t xml:space="preserve"> </w:t>
      </w:r>
      <w:r w:rsidRPr="00EE2568">
        <w:rPr>
          <w:rFonts w:ascii="Lato" w:hAnsi="Lato" w:cs="Times New Roman"/>
          <w:lang w:val="en-US"/>
        </w:rPr>
        <w:t>Offline</w:t>
      </w:r>
    </w:p>
    <w:p w:rsidRPr="00920E02" w:rsidR="00D97CF3" w:rsidP="00012CBF" w:rsidRDefault="00D97CF3" w14:paraId="07BDEFC8" w14:textId="77777777">
      <w:pPr>
        <w:pStyle w:val="Paragraphedelis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eastAsia="Times New Roman"/>
        </w:rPr>
      </w:pPr>
      <w:r w:rsidRPr="00920E02">
        <w:rPr>
          <w:rFonts w:ascii="Lato" w:hAnsi="Lato" w:eastAsia="Times New Roman"/>
          <w:b/>
          <w:color w:val="000000"/>
          <w:shd w:val="clear" w:color="auto" w:fill="FFFFFF"/>
        </w:rPr>
        <w:t xml:space="preserve">Import Type </w:t>
      </w:r>
      <w:r w:rsidRPr="00920E02">
        <w:rPr>
          <w:rFonts w:ascii="Lato" w:hAnsi="Lato" w:eastAsia="Times New Roman"/>
          <w:color w:val="000000"/>
          <w:shd w:val="clear" w:color="auto" w:fill="FFFFFF"/>
        </w:rPr>
        <w:t>(</w:t>
      </w:r>
      <w:proofErr w:type="spellStart"/>
      <w:r w:rsidRPr="00920E02">
        <w:rPr>
          <w:rFonts w:ascii="Lato" w:hAnsi="Lato" w:eastAsia="Times New Roman"/>
          <w:color w:val="000000"/>
          <w:shd w:val="clear" w:color="auto" w:fill="FFFFFF"/>
        </w:rPr>
        <w:t>akeneoImportType</w:t>
      </w:r>
      <w:proofErr w:type="spellEnd"/>
      <w:r w:rsidRPr="00920E02">
        <w:rPr>
          <w:rFonts w:ascii="Lato" w:hAnsi="Lato" w:eastAsia="Times New Roman"/>
          <w:color w:val="000000"/>
          <w:shd w:val="clear" w:color="auto" w:fill="FFFFFF"/>
        </w:rPr>
        <w:t>)</w:t>
      </w:r>
      <w:r w:rsidRPr="00920E02">
        <w:rPr>
          <w:rFonts w:ascii="Lato" w:hAnsi="Lato" w:eastAsia="Times New Roman"/>
        </w:rPr>
        <w:t>: Determines simple import or advanced import with filter.</w:t>
      </w:r>
    </w:p>
    <w:p w:rsidRPr="00920E02" w:rsidR="00D97CF3" w:rsidP="00012CBF" w:rsidRDefault="00D97CF3" w14:paraId="1CA47F22" w14:textId="77777777">
      <w:pPr>
        <w:pStyle w:val="Paragraphedeliste"/>
        <w:ind w:left="1778"/>
        <w:rPr>
          <w:rFonts w:ascii="Lato" w:hAnsi="Lato" w:eastAsia="Times New Roman"/>
        </w:rPr>
      </w:pPr>
      <w:r w:rsidRPr="00920E02">
        <w:rPr>
          <w:rFonts w:ascii="Lato" w:hAnsi="Lato" w:eastAsia="Times New Roman"/>
        </w:rPr>
        <w:t>Simple: Import all available products</w:t>
      </w:r>
    </w:p>
    <w:p w:rsidR="00DF3CF4" w:rsidP="00DF3CF4" w:rsidRDefault="00D97CF3" w14:paraId="233E51DB" w14:textId="0C695099">
      <w:pPr>
        <w:pStyle w:val="Paragraphedeliste"/>
        <w:ind w:left="1778"/>
        <w:rPr>
          <w:rFonts w:ascii="Lato" w:hAnsi="Lato" w:eastAsia="Times New Roman"/>
        </w:rPr>
      </w:pPr>
      <w:r w:rsidRPr="00920E02">
        <w:rPr>
          <w:rFonts w:ascii="Lato" w:hAnsi="Lato" w:eastAsia="Times New Roman"/>
        </w:rPr>
        <w:t>Advanced: Filter products based on Import builder configuration</w:t>
      </w:r>
    </w:p>
    <w:p w:rsidRPr="00DF3CF4" w:rsidR="00DF3CF4" w:rsidP="00DF3CF4" w:rsidRDefault="00DF3CF4" w14:paraId="3F45B375" w14:textId="77777777">
      <w:pPr>
        <w:pStyle w:val="Paragraphedeliste"/>
        <w:ind w:left="1778"/>
        <w:rPr>
          <w:rFonts w:ascii="Lato" w:hAnsi="Lato" w:eastAsia="Times New Roman"/>
        </w:rPr>
      </w:pPr>
    </w:p>
    <w:p w:rsidRPr="00920E02" w:rsidR="003347AB" w:rsidP="00012CBF" w:rsidRDefault="00DF004A" w14:paraId="0642C2F0" w14:textId="3C255966">
      <w:pPr>
        <w:pStyle w:val="Paragraphedelis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eastAsia="Times New Roman"/>
        </w:rPr>
      </w:pPr>
      <w:r w:rsidRPr="00920E02">
        <w:rPr>
          <w:rFonts w:ascii="Lato" w:hAnsi="Lato" w:eastAsia="Times New Roman"/>
          <w:b/>
        </w:rPr>
        <w:t>Products Import builder config</w:t>
      </w:r>
      <w:r w:rsidRPr="00920E02" w:rsidR="00884833">
        <w:rPr>
          <w:rFonts w:ascii="Lato" w:hAnsi="Lato" w:eastAsia="Times New Roman"/>
          <w:b/>
        </w:rPr>
        <w:t xml:space="preserve"> </w:t>
      </w:r>
      <w:r w:rsidRPr="00920E02" w:rsidR="00884833">
        <w:rPr>
          <w:rFonts w:ascii="Lato" w:hAnsi="Lato" w:eastAsia="Times New Roman"/>
        </w:rPr>
        <w:t>(</w:t>
      </w:r>
      <w:proofErr w:type="spellStart"/>
      <w:r w:rsidRPr="00920E02" w:rsidR="00884833">
        <w:rPr>
          <w:rFonts w:ascii="Lato" w:hAnsi="Lato" w:eastAsia="Times New Roman"/>
        </w:rPr>
        <w:t>akeneoProductsImportBuilderConfig</w:t>
      </w:r>
      <w:proofErr w:type="spellEnd"/>
      <w:r w:rsidRPr="00920E02" w:rsidR="00884833">
        <w:rPr>
          <w:rFonts w:ascii="Lato" w:hAnsi="Lato" w:eastAsia="Times New Roman"/>
        </w:rPr>
        <w:t>)</w:t>
      </w:r>
      <w:r w:rsidRPr="00920E02" w:rsidR="003347AB">
        <w:rPr>
          <w:rFonts w:ascii="Lato" w:hAnsi="Lato" w:eastAsia="Times New Roman"/>
        </w:rPr>
        <w:t>: Filters import products if Site Preference 'Import Type' is selected as 'Advanced'</w:t>
      </w:r>
    </w:p>
    <w:p w:rsidR="00DF3CF4" w:rsidP="00DF3CF4" w:rsidRDefault="003347AB" w14:paraId="69B7AF8A" w14:textId="53425CE4">
      <w:pPr>
        <w:pStyle w:val="Paragraphedeliste"/>
        <w:ind w:left="2127"/>
        <w:rPr>
          <w:rFonts w:ascii="Lato" w:hAnsi="Lato" w:eastAsia="Times New Roman"/>
        </w:rPr>
      </w:pPr>
      <w:proofErr w:type="spellStart"/>
      <w:r w:rsidRPr="00920E02">
        <w:rPr>
          <w:rFonts w:ascii="Lato" w:hAnsi="Lato" w:eastAsia="Times New Roman"/>
        </w:rPr>
        <w:t>E</w:t>
      </w:r>
      <w:r w:rsidR="00DF3CF4">
        <w:rPr>
          <w:rFonts w:ascii="Lato" w:hAnsi="Lato" w:eastAsia="Times New Roman"/>
        </w:rPr>
        <w:t>.</w:t>
      </w:r>
      <w:r w:rsidRPr="00920E02">
        <w:rPr>
          <w:rFonts w:ascii="Lato" w:hAnsi="Lato" w:eastAsia="Times New Roman"/>
        </w:rPr>
        <w:t>g</w:t>
      </w:r>
      <w:proofErr w:type="spellEnd"/>
      <w:r w:rsidRPr="00920E02">
        <w:rPr>
          <w:rFonts w:ascii="Lato" w:hAnsi="Lato" w:eastAsia="Times New Roman"/>
        </w:rPr>
        <w:t>:</w:t>
      </w:r>
    </w:p>
    <w:p w:rsidRPr="00DF3CF4" w:rsidR="003347AB" w:rsidP="00DF3CF4" w:rsidRDefault="003347AB" w14:paraId="4A3D1CA5" w14:textId="0A0E82AC">
      <w:pPr>
        <w:pStyle w:val="Paragraphedeliste"/>
        <w:ind w:left="2476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 xml:space="preserve"> {</w:t>
      </w:r>
    </w:p>
    <w:p w:rsidRPr="00DF3CF4" w:rsidR="003347AB" w:rsidP="00DF3CF4" w:rsidRDefault="003347AB" w14:paraId="2580CD45" w14:textId="77777777">
      <w:pPr>
        <w:pStyle w:val="Paragraphedeliste"/>
        <w:ind w:left="2476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"search": {</w:t>
      </w:r>
    </w:p>
    <w:p w:rsidRPr="00DF3CF4" w:rsidR="003347AB" w:rsidP="00DF3CF4" w:rsidRDefault="003347AB" w14:paraId="594F960C" w14:textId="77777777">
      <w:pPr>
        <w:pStyle w:val="Paragraphedeliste"/>
        <w:ind w:left="2476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"completeness": [{</w:t>
      </w:r>
    </w:p>
    <w:p w:rsidRPr="00DF3CF4" w:rsidR="003347AB" w:rsidP="00DF3CF4" w:rsidRDefault="003347AB" w14:paraId="5D3C3D39" w14:textId="77777777">
      <w:pPr>
        <w:pStyle w:val="Paragraphedeliste"/>
        <w:ind w:left="2476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"operator": "&gt;",</w:t>
      </w:r>
    </w:p>
    <w:p w:rsidRPr="00DF3CF4" w:rsidR="003347AB" w:rsidP="00DF3CF4" w:rsidRDefault="003347AB" w14:paraId="6B059F01" w14:textId="77777777">
      <w:pPr>
        <w:pStyle w:val="Paragraphedeliste"/>
        <w:ind w:left="2476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"value": 99,</w:t>
      </w:r>
    </w:p>
    <w:p w:rsidRPr="002306B2" w:rsidR="003347AB" w:rsidP="00DF3CF4" w:rsidRDefault="003347AB" w14:paraId="51B1C766" w14:textId="77777777">
      <w:pPr>
        <w:pStyle w:val="Paragraphedeliste"/>
        <w:ind w:left="2476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2306B2">
        <w:rPr>
          <w:rFonts w:ascii="Lato" w:hAnsi="Lato" w:eastAsia="Times New Roman"/>
          <w:color w:val="7030A0"/>
        </w:rPr>
        <w:t>"locales": ["</w:t>
      </w:r>
      <w:proofErr w:type="spellStart"/>
      <w:r w:rsidRPr="002306B2">
        <w:rPr>
          <w:rFonts w:ascii="Lato" w:hAnsi="Lato" w:eastAsia="Times New Roman"/>
          <w:color w:val="7030A0"/>
        </w:rPr>
        <w:t>en_US</w:t>
      </w:r>
      <w:proofErr w:type="spellEnd"/>
      <w:r w:rsidRPr="002306B2">
        <w:rPr>
          <w:rFonts w:ascii="Lato" w:hAnsi="Lato" w:eastAsia="Times New Roman"/>
          <w:color w:val="7030A0"/>
        </w:rPr>
        <w:t>", "</w:t>
      </w:r>
      <w:proofErr w:type="spellStart"/>
      <w:r w:rsidRPr="002306B2">
        <w:rPr>
          <w:rFonts w:ascii="Lato" w:hAnsi="Lato" w:eastAsia="Times New Roman"/>
          <w:color w:val="7030A0"/>
        </w:rPr>
        <w:t>fr_FR</w:t>
      </w:r>
      <w:proofErr w:type="spellEnd"/>
      <w:r w:rsidRPr="002306B2">
        <w:rPr>
          <w:rFonts w:ascii="Lato" w:hAnsi="Lato" w:eastAsia="Times New Roman"/>
          <w:color w:val="7030A0"/>
        </w:rPr>
        <w:t>"],</w:t>
      </w:r>
    </w:p>
    <w:p w:rsidRPr="00DF3CF4" w:rsidR="003347AB" w:rsidP="00DF3CF4" w:rsidRDefault="003347AB" w14:paraId="2C3B6C66" w14:textId="77777777">
      <w:pPr>
        <w:pStyle w:val="Paragraphedeliste"/>
        <w:ind w:left="2476"/>
        <w:rPr>
          <w:rFonts w:ascii="Lato" w:hAnsi="Lato" w:eastAsia="Times New Roman"/>
          <w:color w:val="7030A0"/>
        </w:rPr>
      </w:pPr>
      <w:r w:rsidRPr="002306B2">
        <w:rPr>
          <w:rFonts w:ascii="Lato" w:hAnsi="Lato" w:eastAsia="Times New Roman"/>
          <w:color w:val="7030A0"/>
        </w:rPr>
        <w:tab/>
      </w:r>
      <w:r w:rsidRPr="002306B2">
        <w:rPr>
          <w:rFonts w:ascii="Lato" w:hAnsi="Lato" w:eastAsia="Times New Roman"/>
          <w:color w:val="7030A0"/>
        </w:rPr>
        <w:tab/>
      </w:r>
      <w:r w:rsidRPr="002306B2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"scope": "ecommerce"</w:t>
      </w:r>
    </w:p>
    <w:p w:rsidRPr="00DF3CF4" w:rsidR="003347AB" w:rsidP="00DF3CF4" w:rsidRDefault="003347AB" w14:paraId="7EBA3E72" w14:textId="77777777">
      <w:pPr>
        <w:pStyle w:val="Paragraphedeliste"/>
        <w:ind w:left="2476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}]</w:t>
      </w:r>
    </w:p>
    <w:p w:rsidRPr="00DF3CF4" w:rsidR="003347AB" w:rsidP="00DF3CF4" w:rsidRDefault="003347AB" w14:paraId="49FAA0DC" w14:textId="77777777">
      <w:pPr>
        <w:pStyle w:val="Paragraphedeliste"/>
        <w:ind w:left="2476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},</w:t>
      </w:r>
    </w:p>
    <w:p w:rsidRPr="00DF3CF4" w:rsidR="003347AB" w:rsidP="00DF3CF4" w:rsidRDefault="003347AB" w14:paraId="2EFA0518" w14:textId="3C38CC44">
      <w:pPr>
        <w:pStyle w:val="Paragraphedeliste"/>
        <w:ind w:left="2476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"attributes": ["name", "description", "date"]</w:t>
      </w:r>
    </w:p>
    <w:p w:rsidRPr="00DF3CF4" w:rsidR="003347AB" w:rsidP="00DF3CF4" w:rsidRDefault="003347AB" w14:paraId="48A23625" w14:textId="77777777">
      <w:pPr>
        <w:pStyle w:val="Paragraphedeliste"/>
        <w:ind w:left="2476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>}</w:t>
      </w:r>
    </w:p>
    <w:p w:rsidR="00DF3CF4" w:rsidP="00DF3CF4" w:rsidRDefault="003347AB" w14:paraId="5D651AB6" w14:textId="77777777">
      <w:pPr>
        <w:ind w:left="1418" w:firstLine="360"/>
        <w:rPr>
          <w:rFonts w:ascii="Lato" w:hAnsi="Lato" w:eastAsia="Times New Roman"/>
        </w:rPr>
      </w:pPr>
      <w:r w:rsidRPr="00920E02">
        <w:rPr>
          <w:rFonts w:ascii="Lato" w:hAnsi="Lato" w:eastAsia="Times New Roman"/>
        </w:rPr>
        <w:t>Refer the following documentation to get more information on key value</w:t>
      </w:r>
    </w:p>
    <w:p w:rsidR="00DF3CF4" w:rsidP="00DF3CF4" w:rsidRDefault="00965083" w14:paraId="4AEE001F" w14:textId="0542A2D8">
      <w:pPr>
        <w:ind w:left="1418" w:firstLine="360"/>
        <w:rPr>
          <w:rFonts w:ascii="Lato" w:hAnsi="Lato" w:eastAsia="Times New Roman"/>
        </w:rPr>
      </w:pPr>
      <w:r>
        <w:rPr>
          <w:rFonts w:ascii="Lato" w:hAnsi="Lato" w:eastAsia="Times New Roman"/>
        </w:rPr>
        <w:t>s</w:t>
      </w:r>
      <w:r w:rsidRPr="00920E02" w:rsidR="003347AB">
        <w:rPr>
          <w:rFonts w:ascii="Lato" w:hAnsi="Lato" w:eastAsia="Times New Roman"/>
        </w:rPr>
        <w:t xml:space="preserve">tructure of this filter: </w:t>
      </w:r>
    </w:p>
    <w:p w:rsidRPr="00920E02" w:rsidR="007C2451" w:rsidP="00DF3CF4" w:rsidRDefault="00A0225B" w14:paraId="5A73A9B2" w14:textId="62C60321">
      <w:pPr>
        <w:ind w:left="1701"/>
        <w:rPr>
          <w:rFonts w:ascii="Lato" w:hAnsi="Lato" w:eastAsia="Times New Roman"/>
        </w:rPr>
      </w:pPr>
      <w:hyperlink w:history="1" w:anchor="filter-on-product-properties" r:id="rId14">
        <w:r w:rsidRPr="00051E51" w:rsidR="00DF3CF4">
          <w:rPr>
            <w:rStyle w:val="Lienhypertexte"/>
            <w:rFonts w:ascii="Lato" w:hAnsi="Lato" w:eastAsia="Times New Roman"/>
          </w:rPr>
          <w:t>https://api.akeneo.com/documentation/filter.html#filter-on-product-properties</w:t>
        </w:r>
      </w:hyperlink>
      <w:r w:rsidR="00DF3CF4">
        <w:rPr>
          <w:rFonts w:ascii="Lato" w:hAnsi="Lato" w:eastAsia="Times New Roman"/>
        </w:rPr>
        <w:br/>
      </w:r>
    </w:p>
    <w:p w:rsidRPr="00920E02" w:rsidR="00884833" w:rsidP="00012CBF" w:rsidRDefault="00884833" w14:paraId="589A77B9" w14:textId="3659E7DD">
      <w:pPr>
        <w:pStyle w:val="Paragraphedelis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eastAsia="Times New Roman"/>
        </w:rPr>
      </w:pPr>
      <w:r w:rsidRPr="00920E02">
        <w:rPr>
          <w:rFonts w:ascii="Lato" w:hAnsi="Lato" w:eastAsia="Times New Roman"/>
          <w:b/>
        </w:rPr>
        <w:t>Product Model Import builder config</w:t>
      </w:r>
      <w:r w:rsidRPr="00920E02" w:rsidR="00421F2E">
        <w:rPr>
          <w:rFonts w:ascii="Lato" w:hAnsi="Lato" w:eastAsia="Times New Roman"/>
          <w:b/>
        </w:rPr>
        <w:t xml:space="preserve"> </w:t>
      </w:r>
      <w:r w:rsidRPr="00920E02" w:rsidR="00421F2E">
        <w:rPr>
          <w:rFonts w:ascii="Lato" w:hAnsi="Lato" w:eastAsia="Times New Roman"/>
        </w:rPr>
        <w:t>(</w:t>
      </w:r>
      <w:proofErr w:type="spellStart"/>
      <w:r w:rsidRPr="00920E02" w:rsidR="00421F2E">
        <w:rPr>
          <w:rFonts w:ascii="Lato" w:hAnsi="Lato" w:eastAsia="Times New Roman"/>
        </w:rPr>
        <w:t>akeneoModelProductsImportBuilderConfig</w:t>
      </w:r>
      <w:proofErr w:type="spellEnd"/>
      <w:r w:rsidRPr="00920E02" w:rsidR="00421F2E">
        <w:rPr>
          <w:rFonts w:ascii="Lato" w:hAnsi="Lato" w:eastAsia="Times New Roman"/>
        </w:rPr>
        <w:t>)</w:t>
      </w:r>
      <w:r w:rsidRPr="00920E02">
        <w:rPr>
          <w:rFonts w:ascii="Lato" w:hAnsi="Lato" w:eastAsia="Times New Roman"/>
        </w:rPr>
        <w:t>: Filters import model products if Site Preference 'Import Type' is selected as 'Advanced'</w:t>
      </w:r>
    </w:p>
    <w:p w:rsidR="00DF3CF4" w:rsidP="00012CBF" w:rsidRDefault="00884833" w14:paraId="122691A7" w14:textId="33F273E4">
      <w:pPr>
        <w:pStyle w:val="Paragraphedeliste"/>
        <w:ind w:left="1778"/>
        <w:rPr>
          <w:rFonts w:ascii="Lato" w:hAnsi="Lato" w:eastAsia="Times New Roman"/>
        </w:rPr>
      </w:pPr>
      <w:proofErr w:type="spellStart"/>
      <w:r w:rsidRPr="00920E02">
        <w:rPr>
          <w:rFonts w:ascii="Lato" w:hAnsi="Lato" w:eastAsia="Times New Roman"/>
        </w:rPr>
        <w:t>E</w:t>
      </w:r>
      <w:r w:rsidR="00DF3CF4">
        <w:rPr>
          <w:rFonts w:ascii="Lato" w:hAnsi="Lato" w:eastAsia="Times New Roman"/>
        </w:rPr>
        <w:t>.</w:t>
      </w:r>
      <w:r w:rsidRPr="00920E02">
        <w:rPr>
          <w:rFonts w:ascii="Lato" w:hAnsi="Lato" w:eastAsia="Times New Roman"/>
        </w:rPr>
        <w:t>g</w:t>
      </w:r>
      <w:proofErr w:type="spellEnd"/>
      <w:r w:rsidRPr="00920E02">
        <w:rPr>
          <w:rFonts w:ascii="Lato" w:hAnsi="Lato" w:eastAsia="Times New Roman"/>
        </w:rPr>
        <w:t xml:space="preserve">: </w:t>
      </w:r>
    </w:p>
    <w:p w:rsidRPr="00DF3CF4" w:rsidR="00884833" w:rsidP="00DF3CF4" w:rsidRDefault="00884833" w14:paraId="38EFC85A" w14:textId="6172F4CF">
      <w:pPr>
        <w:pStyle w:val="Paragraphedeliste"/>
        <w:ind w:left="2127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>{</w:t>
      </w:r>
    </w:p>
    <w:p w:rsidRPr="00DF3CF4" w:rsidR="00884833" w:rsidP="00DF3CF4" w:rsidRDefault="00884833" w14:paraId="61E5FDDC" w14:textId="77777777">
      <w:pPr>
        <w:pStyle w:val="Paragraphedeliste"/>
        <w:ind w:left="2127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"search": {</w:t>
      </w:r>
    </w:p>
    <w:p w:rsidRPr="00DF3CF4" w:rsidR="00884833" w:rsidP="00DF3CF4" w:rsidRDefault="00884833" w14:paraId="4F48C09B" w14:textId="77777777">
      <w:pPr>
        <w:pStyle w:val="Paragraphedeliste"/>
        <w:ind w:left="2127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"completeness": [{</w:t>
      </w:r>
    </w:p>
    <w:p w:rsidRPr="00DF3CF4" w:rsidR="00884833" w:rsidP="00DF3CF4" w:rsidRDefault="00884833" w14:paraId="3511D26D" w14:textId="77777777">
      <w:pPr>
        <w:pStyle w:val="Paragraphedeliste"/>
        <w:ind w:left="2127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"operator": "&gt;",</w:t>
      </w:r>
    </w:p>
    <w:p w:rsidRPr="00DF3CF4" w:rsidR="00884833" w:rsidP="00DF3CF4" w:rsidRDefault="00884833" w14:paraId="07C26A74" w14:textId="77777777">
      <w:pPr>
        <w:pStyle w:val="Paragraphedeliste"/>
        <w:ind w:left="2127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"value": 99,</w:t>
      </w:r>
    </w:p>
    <w:p w:rsidRPr="002306B2" w:rsidR="00884833" w:rsidP="00DF3CF4" w:rsidRDefault="00884833" w14:paraId="487AA939" w14:textId="77777777">
      <w:pPr>
        <w:pStyle w:val="Paragraphedeliste"/>
        <w:ind w:left="2127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2306B2">
        <w:rPr>
          <w:rFonts w:ascii="Lato" w:hAnsi="Lato" w:eastAsia="Times New Roman"/>
          <w:color w:val="7030A0"/>
        </w:rPr>
        <w:t>"locales": ["</w:t>
      </w:r>
      <w:proofErr w:type="spellStart"/>
      <w:r w:rsidRPr="002306B2">
        <w:rPr>
          <w:rFonts w:ascii="Lato" w:hAnsi="Lato" w:eastAsia="Times New Roman"/>
          <w:color w:val="7030A0"/>
        </w:rPr>
        <w:t>en_US</w:t>
      </w:r>
      <w:proofErr w:type="spellEnd"/>
      <w:r w:rsidRPr="002306B2">
        <w:rPr>
          <w:rFonts w:ascii="Lato" w:hAnsi="Lato" w:eastAsia="Times New Roman"/>
          <w:color w:val="7030A0"/>
        </w:rPr>
        <w:t>", "</w:t>
      </w:r>
      <w:proofErr w:type="spellStart"/>
      <w:r w:rsidRPr="002306B2">
        <w:rPr>
          <w:rFonts w:ascii="Lato" w:hAnsi="Lato" w:eastAsia="Times New Roman"/>
          <w:color w:val="7030A0"/>
        </w:rPr>
        <w:t>fr_FR</w:t>
      </w:r>
      <w:proofErr w:type="spellEnd"/>
      <w:r w:rsidRPr="002306B2">
        <w:rPr>
          <w:rFonts w:ascii="Lato" w:hAnsi="Lato" w:eastAsia="Times New Roman"/>
          <w:color w:val="7030A0"/>
        </w:rPr>
        <w:t>"],</w:t>
      </w:r>
    </w:p>
    <w:p w:rsidRPr="00DF3CF4" w:rsidR="00884833" w:rsidP="00DF3CF4" w:rsidRDefault="00884833" w14:paraId="24BADBAE" w14:textId="77777777">
      <w:pPr>
        <w:pStyle w:val="Paragraphedeliste"/>
        <w:ind w:left="2127"/>
        <w:rPr>
          <w:rFonts w:ascii="Lato" w:hAnsi="Lato" w:eastAsia="Times New Roman"/>
          <w:color w:val="7030A0"/>
        </w:rPr>
      </w:pPr>
      <w:r w:rsidRPr="002306B2">
        <w:rPr>
          <w:rFonts w:ascii="Lato" w:hAnsi="Lato" w:eastAsia="Times New Roman"/>
          <w:color w:val="7030A0"/>
        </w:rPr>
        <w:tab/>
      </w:r>
      <w:r w:rsidRPr="002306B2">
        <w:rPr>
          <w:rFonts w:ascii="Lato" w:hAnsi="Lato" w:eastAsia="Times New Roman"/>
          <w:color w:val="7030A0"/>
        </w:rPr>
        <w:tab/>
      </w:r>
      <w:r w:rsidRPr="002306B2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"scope": "ecommerce"</w:t>
      </w:r>
    </w:p>
    <w:p w:rsidRPr="00DF3CF4" w:rsidR="00884833" w:rsidP="00DF3CF4" w:rsidRDefault="00884833" w14:paraId="2F8A723C" w14:textId="77777777">
      <w:pPr>
        <w:pStyle w:val="Paragraphedeliste"/>
        <w:ind w:left="2127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}]</w:t>
      </w:r>
    </w:p>
    <w:p w:rsidRPr="00DF3CF4" w:rsidR="00884833" w:rsidP="00DF3CF4" w:rsidRDefault="00884833" w14:paraId="6D4D4155" w14:textId="77777777">
      <w:pPr>
        <w:pStyle w:val="Paragraphedeliste"/>
        <w:ind w:left="2127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},</w:t>
      </w:r>
    </w:p>
    <w:p w:rsidRPr="00DF3CF4" w:rsidR="00884833" w:rsidP="00DF3CF4" w:rsidRDefault="00884833" w14:paraId="47D05C67" w14:textId="77777777">
      <w:pPr>
        <w:pStyle w:val="Paragraphedeliste"/>
        <w:ind w:left="2127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"attributes": ["name", "description", "</w:t>
      </w:r>
      <w:proofErr w:type="spellStart"/>
      <w:r w:rsidRPr="00DF3CF4">
        <w:rPr>
          <w:rFonts w:ascii="Lato" w:hAnsi="Lato" w:eastAsia="Times New Roman"/>
          <w:color w:val="7030A0"/>
        </w:rPr>
        <w:t>Mike_date</w:t>
      </w:r>
      <w:proofErr w:type="spellEnd"/>
      <w:r w:rsidRPr="00DF3CF4">
        <w:rPr>
          <w:rFonts w:ascii="Lato" w:hAnsi="Lato" w:eastAsia="Times New Roman"/>
          <w:color w:val="7030A0"/>
        </w:rPr>
        <w:t>"]</w:t>
      </w:r>
    </w:p>
    <w:p w:rsidRPr="00DF3CF4" w:rsidR="00884833" w:rsidP="00DF3CF4" w:rsidRDefault="00884833" w14:paraId="1F75C572" w14:textId="77777777">
      <w:pPr>
        <w:pStyle w:val="Paragraphedeliste"/>
        <w:ind w:left="2127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>}</w:t>
      </w:r>
    </w:p>
    <w:p w:rsidR="00884833" w:rsidP="00DF3CF4" w:rsidRDefault="00884833" w14:paraId="23079922" w14:textId="08C60B70">
      <w:pPr>
        <w:ind w:left="1778"/>
        <w:rPr>
          <w:rFonts w:ascii="Lato" w:hAnsi="Lato" w:eastAsia="Times New Roman"/>
        </w:rPr>
      </w:pPr>
      <w:r w:rsidRPr="00920E02">
        <w:rPr>
          <w:rFonts w:ascii="Lato" w:hAnsi="Lato" w:eastAsia="Times New Roman"/>
        </w:rPr>
        <w:t xml:space="preserve">Refer the following documentation to get more information on key value structure of this filter: </w:t>
      </w:r>
      <w:hyperlink w:history="1" w:anchor="filter-on-product-model-properties" r:id="rId15">
        <w:r w:rsidRPr="00920E02" w:rsidR="00B515C3">
          <w:rPr>
            <w:rStyle w:val="Lienhypertexte"/>
            <w:rFonts w:ascii="Lato" w:hAnsi="Lato" w:eastAsia="Times New Roman"/>
          </w:rPr>
          <w:t>https://api.akeneo.com/documentation/filter.html#filter-on-product-model-properties</w:t>
        </w:r>
      </w:hyperlink>
    </w:p>
    <w:p w:rsidRPr="00920E02" w:rsidR="00DF3CF4" w:rsidP="00DF3CF4" w:rsidRDefault="00DF3CF4" w14:paraId="30B17FA9" w14:textId="77777777">
      <w:pPr>
        <w:ind w:left="1778"/>
        <w:rPr>
          <w:rFonts w:ascii="Lato" w:hAnsi="Lato" w:eastAsia="Times New Roman"/>
        </w:rPr>
      </w:pPr>
    </w:p>
    <w:p w:rsidRPr="00920E02" w:rsidR="00AD3FA8" w:rsidP="00012CBF" w:rsidRDefault="00AD3FA8" w14:paraId="7868C7F2" w14:textId="72D6A177">
      <w:pPr>
        <w:pStyle w:val="Paragraphedelis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eastAsia="Times New Roman"/>
        </w:rPr>
      </w:pPr>
      <w:r w:rsidRPr="00920E02">
        <w:rPr>
          <w:rFonts w:ascii="Lato" w:hAnsi="Lato" w:eastAsia="Times New Roman"/>
          <w:b/>
          <w:bCs/>
        </w:rPr>
        <w:lastRenderedPageBreak/>
        <w:t>Model Import</w:t>
      </w:r>
      <w:r w:rsidRPr="00920E02" w:rsidR="004C23AE">
        <w:rPr>
          <w:rFonts w:ascii="Lato" w:hAnsi="Lato" w:eastAsia="Times New Roman"/>
          <w:b/>
          <w:bCs/>
        </w:rPr>
        <w:t xml:space="preserve"> </w:t>
      </w:r>
      <w:r w:rsidRPr="00920E02" w:rsidR="004C23AE">
        <w:rPr>
          <w:rFonts w:ascii="Lato" w:hAnsi="Lato" w:eastAsia="Times New Roman"/>
          <w:bCs/>
        </w:rPr>
        <w:t>(</w:t>
      </w:r>
      <w:proofErr w:type="spellStart"/>
      <w:r w:rsidRPr="00920E02" w:rsidR="004C23AE">
        <w:rPr>
          <w:rFonts w:ascii="Lato" w:hAnsi="Lato" w:eastAsia="Times New Roman"/>
          <w:bCs/>
        </w:rPr>
        <w:t>akeneoModelImportType</w:t>
      </w:r>
      <w:proofErr w:type="spellEnd"/>
      <w:r w:rsidRPr="00920E02" w:rsidR="004C23AE">
        <w:rPr>
          <w:rFonts w:ascii="Lato" w:hAnsi="Lato" w:eastAsia="Times New Roman"/>
          <w:bCs/>
        </w:rPr>
        <w:t>)</w:t>
      </w:r>
      <w:r w:rsidRPr="00920E02">
        <w:rPr>
          <w:rFonts w:ascii="Lato" w:hAnsi="Lato" w:eastAsia="Times New Roman"/>
        </w:rPr>
        <w:t>: Determines Model Import into two types</w:t>
      </w:r>
    </w:p>
    <w:p w:rsidRPr="00920E02" w:rsidR="00AD3FA8" w:rsidP="00012CBF" w:rsidRDefault="00AD3FA8" w14:paraId="66CB77BD" w14:textId="77777777">
      <w:pPr>
        <w:pStyle w:val="Paragraphedeliste"/>
        <w:ind w:left="1778"/>
        <w:rPr>
          <w:rFonts w:ascii="Lato" w:hAnsi="Lato" w:eastAsia="Times New Roman"/>
        </w:rPr>
      </w:pPr>
      <w:r w:rsidRPr="00920E02">
        <w:rPr>
          <w:rFonts w:ascii="Lato" w:hAnsi="Lato" w:eastAsia="Times New Roman"/>
        </w:rPr>
        <w:t>Master-Variation: Imports products as Master-</w:t>
      </w:r>
      <w:proofErr w:type="gramStart"/>
      <w:r w:rsidRPr="00920E02">
        <w:rPr>
          <w:rFonts w:ascii="Lato" w:hAnsi="Lato" w:eastAsia="Times New Roman"/>
        </w:rPr>
        <w:t>Variants</w:t>
      </w:r>
      <w:proofErr w:type="gramEnd"/>
      <w:r w:rsidRPr="00920E02">
        <w:rPr>
          <w:rFonts w:ascii="Lato" w:hAnsi="Lato" w:eastAsia="Times New Roman"/>
        </w:rPr>
        <w:t xml:space="preserve"> relation.</w:t>
      </w:r>
    </w:p>
    <w:p w:rsidR="00AD3FA8" w:rsidP="00012CBF" w:rsidRDefault="00AD3FA8" w14:paraId="2DE2FF4C" w14:textId="247B442C">
      <w:pPr>
        <w:pStyle w:val="Paragraphedeliste"/>
        <w:ind w:left="1778"/>
        <w:rPr>
          <w:rFonts w:ascii="Lato" w:hAnsi="Lato" w:eastAsia="Times New Roman"/>
        </w:rPr>
      </w:pPr>
      <w:r w:rsidRPr="00920E02">
        <w:rPr>
          <w:rFonts w:ascii="Lato" w:hAnsi="Lato" w:eastAsia="Times New Roman"/>
        </w:rPr>
        <w:t>Master-Group-Variation: Imports products as Master-Group-Variation relation.</w:t>
      </w:r>
    </w:p>
    <w:p w:rsidRPr="00920E02" w:rsidR="00DF3CF4" w:rsidP="00012CBF" w:rsidRDefault="00DF3CF4" w14:paraId="27F3144B" w14:textId="77777777">
      <w:pPr>
        <w:pStyle w:val="Paragraphedeliste"/>
        <w:ind w:left="1778"/>
        <w:rPr>
          <w:rFonts w:ascii="Lato" w:hAnsi="Lato" w:eastAsia="Times New Roman"/>
        </w:rPr>
      </w:pPr>
    </w:p>
    <w:p w:rsidRPr="00920E02" w:rsidR="000E171E" w:rsidP="00012CBF" w:rsidRDefault="000E171E" w14:paraId="074A92B8" w14:textId="14C600F2">
      <w:pPr>
        <w:pStyle w:val="Paragraphedelis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eastAsia="Times New Roman"/>
        </w:rPr>
      </w:pPr>
      <w:r w:rsidRPr="00920E02">
        <w:rPr>
          <w:rFonts w:ascii="Lato" w:hAnsi="Lato" w:eastAsia="Times New Roman"/>
          <w:b/>
        </w:rPr>
        <w:t xml:space="preserve">Top Level Category for Storefront </w:t>
      </w:r>
      <w:proofErr w:type="spellStart"/>
      <w:r w:rsidRPr="00920E02">
        <w:rPr>
          <w:rFonts w:ascii="Lato" w:hAnsi="Lato" w:eastAsia="Times New Roman"/>
          <w:b/>
        </w:rPr>
        <w:t>Catalog</w:t>
      </w:r>
      <w:proofErr w:type="spellEnd"/>
      <w:r w:rsidRPr="00920E02">
        <w:rPr>
          <w:rFonts w:ascii="Lato" w:hAnsi="Lato" w:eastAsia="Times New Roman"/>
        </w:rPr>
        <w:t xml:space="preserve"> (</w:t>
      </w:r>
      <w:proofErr w:type="spellStart"/>
      <w:r w:rsidRPr="00920E02">
        <w:rPr>
          <w:rFonts w:ascii="Lato" w:hAnsi="Lato" w:eastAsia="Times New Roman"/>
        </w:rPr>
        <w:t>akeneoTopLevelCategoryID</w:t>
      </w:r>
      <w:proofErr w:type="spellEnd"/>
      <w:r w:rsidRPr="00920E02">
        <w:rPr>
          <w:rFonts w:ascii="Lato" w:hAnsi="Lato" w:eastAsia="Times New Roman"/>
        </w:rPr>
        <w:t xml:space="preserve">): </w:t>
      </w:r>
      <w:r w:rsidRPr="00920E02" w:rsidR="00F41FA5">
        <w:rPr>
          <w:rFonts w:ascii="Lato" w:hAnsi="Lato" w:eastAsia="Times New Roman"/>
        </w:rPr>
        <w:t xml:space="preserve">Top level category ID in </w:t>
      </w:r>
      <w:proofErr w:type="spellStart"/>
      <w:r w:rsidRPr="00920E02" w:rsidR="00F41FA5">
        <w:rPr>
          <w:rFonts w:ascii="Lato" w:hAnsi="Lato" w:eastAsia="Times New Roman"/>
        </w:rPr>
        <w:t>Akeneo</w:t>
      </w:r>
      <w:proofErr w:type="spellEnd"/>
      <w:r w:rsidRPr="00920E02" w:rsidR="00F41FA5">
        <w:rPr>
          <w:rFonts w:ascii="Lato" w:hAnsi="Lato" w:eastAsia="Times New Roman"/>
        </w:rPr>
        <w:t xml:space="preserve"> PIM</w:t>
      </w:r>
      <w:r w:rsidRPr="00920E02" w:rsidR="004A0403">
        <w:rPr>
          <w:rFonts w:ascii="Lato" w:hAnsi="Lato" w:eastAsia="Times New Roman"/>
        </w:rPr>
        <w:t xml:space="preserve">. This </w:t>
      </w:r>
      <w:r w:rsidRPr="00920E02" w:rsidR="008332D7">
        <w:rPr>
          <w:rFonts w:ascii="Lato" w:hAnsi="Lato" w:eastAsia="Times New Roman"/>
        </w:rPr>
        <w:t xml:space="preserve">category </w:t>
      </w:r>
      <w:r w:rsidRPr="00920E02" w:rsidR="005A73BA">
        <w:rPr>
          <w:rFonts w:ascii="Lato" w:hAnsi="Lato" w:eastAsia="Times New Roman"/>
        </w:rPr>
        <w:t>is to</w:t>
      </w:r>
      <w:r w:rsidRPr="00920E02" w:rsidR="00F41FA5">
        <w:rPr>
          <w:rFonts w:ascii="Lato" w:hAnsi="Lato" w:eastAsia="Times New Roman"/>
        </w:rPr>
        <w:t xml:space="preserve"> represent storefront </w:t>
      </w:r>
      <w:proofErr w:type="spellStart"/>
      <w:r w:rsidRPr="00920E02" w:rsidR="00F41FA5">
        <w:rPr>
          <w:rFonts w:ascii="Lato" w:hAnsi="Lato" w:eastAsia="Times New Roman"/>
        </w:rPr>
        <w:t>catalog</w:t>
      </w:r>
      <w:proofErr w:type="spellEnd"/>
      <w:r w:rsidRPr="00920E02" w:rsidR="00F41FA5">
        <w:rPr>
          <w:rFonts w:ascii="Lato" w:hAnsi="Lato" w:eastAsia="Times New Roman"/>
        </w:rPr>
        <w:t xml:space="preserve"> in SFCC</w:t>
      </w:r>
    </w:p>
    <w:p w:rsidR="00DF3CF4" w:rsidRDefault="00DF3CF4" w14:paraId="1E11DD58" w14:textId="20A18147">
      <w:pPr>
        <w:rPr>
          <w:rFonts w:ascii="Lato" w:hAnsi="Lato" w:eastAsia="Times New Roman"/>
        </w:rPr>
      </w:pPr>
      <w:r>
        <w:rPr>
          <w:rFonts w:ascii="Lato" w:hAnsi="Lato" w:eastAsia="Times New Roman"/>
        </w:rPr>
        <w:br w:type="page"/>
      </w:r>
    </w:p>
    <w:p w:rsidRPr="00920E02" w:rsidR="00F61B51" w:rsidP="00F61B51" w:rsidRDefault="00F61B51" w14:paraId="6EE9389D" w14:textId="77777777">
      <w:pPr>
        <w:rPr>
          <w:rFonts w:ascii="Lato" w:hAnsi="Lato" w:eastAsia="Times New Roman"/>
        </w:rPr>
      </w:pPr>
    </w:p>
    <w:p w:rsidRPr="00920E02" w:rsidR="00F61B51" w:rsidP="00297B57" w:rsidRDefault="00297B57" w14:paraId="6E960212" w14:textId="335E3F96">
      <w:pPr>
        <w:pStyle w:val="Titre3"/>
        <w:ind w:firstLine="360"/>
        <w:rPr>
          <w:rFonts w:ascii="Lato" w:hAnsi="Lato"/>
        </w:rPr>
      </w:pPr>
      <w:bookmarkStart w:name="_Toc34644931" w:id="18"/>
      <w:r w:rsidRPr="00920E02">
        <w:rPr>
          <w:rFonts w:ascii="Lato" w:hAnsi="Lato"/>
        </w:rPr>
        <w:t xml:space="preserve">3.4.2 Group: </w:t>
      </w:r>
      <w:proofErr w:type="spellStart"/>
      <w:r w:rsidRPr="00920E02">
        <w:rPr>
          <w:rFonts w:ascii="Lato" w:hAnsi="Lato"/>
        </w:rPr>
        <w:t>Akeneo</w:t>
      </w:r>
      <w:proofErr w:type="spellEnd"/>
      <w:r w:rsidRPr="00920E02">
        <w:rPr>
          <w:rFonts w:ascii="Lato" w:hAnsi="Lato"/>
        </w:rPr>
        <w:t xml:space="preserve"> – Product Associations</w:t>
      </w:r>
      <w:bookmarkEnd w:id="18"/>
      <w:r w:rsidR="00DF3CF4">
        <w:rPr>
          <w:rFonts w:ascii="Lato" w:hAnsi="Lato"/>
        </w:rPr>
        <w:br/>
      </w:r>
    </w:p>
    <w:p w:rsidRPr="00920E02" w:rsidR="00C102A1" w:rsidP="00DF3CF4" w:rsidRDefault="00FD34D2" w14:paraId="74ACE8B5" w14:textId="3510AE9C">
      <w:pPr>
        <w:pStyle w:val="Paragraphedelis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eastAsia="Times New Roman"/>
        </w:rPr>
      </w:pPr>
      <w:r w:rsidRPr="00920E02">
        <w:rPr>
          <w:rFonts w:ascii="Lato" w:hAnsi="Lato" w:eastAsia="Times New Roman"/>
          <w:b/>
        </w:rPr>
        <w:t>Product Association Import t</w:t>
      </w:r>
      <w:r w:rsidRPr="00920E02" w:rsidR="00F6774E">
        <w:rPr>
          <w:rFonts w:ascii="Lato" w:hAnsi="Lato" w:eastAsia="Times New Roman"/>
          <w:b/>
        </w:rPr>
        <w:t>o</w:t>
      </w:r>
      <w:r w:rsidRPr="00920E02" w:rsidR="00FC2304">
        <w:rPr>
          <w:rFonts w:ascii="Lato" w:hAnsi="Lato" w:eastAsia="Times New Roman"/>
          <w:b/>
        </w:rPr>
        <w:t xml:space="preserve"> </w:t>
      </w:r>
      <w:r w:rsidRPr="00920E02" w:rsidR="00FC2304">
        <w:rPr>
          <w:rFonts w:ascii="Lato" w:hAnsi="Lato" w:eastAsia="Times New Roman"/>
        </w:rPr>
        <w:t>(</w:t>
      </w:r>
      <w:proofErr w:type="spellStart"/>
      <w:r w:rsidRPr="00920E02" w:rsidR="00FC2304">
        <w:rPr>
          <w:rFonts w:ascii="Lato" w:hAnsi="Lato" w:eastAsia="Times New Roman"/>
        </w:rPr>
        <w:t>akeneoProductAssociation</w:t>
      </w:r>
      <w:proofErr w:type="spellEnd"/>
      <w:r w:rsidRPr="00920E02" w:rsidR="00FC2304">
        <w:rPr>
          <w:rFonts w:ascii="Lato" w:hAnsi="Lato" w:eastAsia="Times New Roman"/>
        </w:rPr>
        <w:t>)</w:t>
      </w:r>
      <w:r w:rsidRPr="00920E02" w:rsidR="00FC2304">
        <w:rPr>
          <w:rFonts w:ascii="Lato" w:hAnsi="Lato" w:eastAsia="Times New Roman"/>
          <w:b/>
        </w:rPr>
        <w:t xml:space="preserve">: </w:t>
      </w:r>
      <w:r w:rsidRPr="00920E02" w:rsidR="00F6774E">
        <w:rPr>
          <w:rFonts w:ascii="Lato" w:hAnsi="Lato" w:eastAsia="Times New Roman"/>
        </w:rPr>
        <w:t xml:space="preserve">Determines </w:t>
      </w:r>
      <w:r w:rsidRPr="00920E02" w:rsidR="00C102A1">
        <w:rPr>
          <w:rFonts w:ascii="Lato" w:hAnsi="Lato" w:eastAsia="Times New Roman"/>
        </w:rPr>
        <w:t>product association</w:t>
      </w:r>
      <w:r w:rsidRPr="00920E02" w:rsidR="006B25D4">
        <w:rPr>
          <w:rFonts w:ascii="Lato" w:hAnsi="Lato" w:eastAsia="Times New Roman"/>
        </w:rPr>
        <w:t xml:space="preserve"> import </w:t>
      </w:r>
    </w:p>
    <w:p w:rsidRPr="00920E02" w:rsidR="006B25D4" w:rsidP="00DF3CF4" w:rsidRDefault="00593EDD" w14:paraId="4AD9F25F" w14:textId="7C8005CC">
      <w:pPr>
        <w:pStyle w:val="Paragraphedeliste"/>
        <w:ind w:left="1778"/>
        <w:rPr>
          <w:rFonts w:ascii="Lato" w:hAnsi="Lato" w:eastAsia="Times New Roman"/>
        </w:rPr>
      </w:pPr>
      <w:r w:rsidRPr="00920E02">
        <w:rPr>
          <w:rFonts w:ascii="Lato" w:hAnsi="Lato" w:eastAsia="Times New Roman"/>
        </w:rPr>
        <w:t>Product Recommendations</w:t>
      </w:r>
      <w:r w:rsidRPr="00920E02" w:rsidR="006B25D4">
        <w:rPr>
          <w:rFonts w:ascii="Lato" w:hAnsi="Lato" w:eastAsia="Times New Roman"/>
        </w:rPr>
        <w:t>: Impor</w:t>
      </w:r>
      <w:r w:rsidRPr="00920E02" w:rsidR="0035047C">
        <w:rPr>
          <w:rFonts w:ascii="Lato" w:hAnsi="Lato" w:eastAsia="Times New Roman"/>
        </w:rPr>
        <w:t>ts “</w:t>
      </w:r>
      <w:r w:rsidRPr="00920E02" w:rsidR="000F3CFD">
        <w:rPr>
          <w:rFonts w:ascii="Lato" w:hAnsi="Lato" w:eastAsia="Times New Roman"/>
        </w:rPr>
        <w:t>Product Recommendations</w:t>
      </w:r>
      <w:r w:rsidRPr="00920E02" w:rsidR="007F0C75">
        <w:rPr>
          <w:rFonts w:ascii="Lato" w:hAnsi="Lato" w:eastAsia="Times New Roman"/>
        </w:rPr>
        <w:t>”</w:t>
      </w:r>
      <w:r w:rsidRPr="00920E02" w:rsidR="000F3CFD">
        <w:rPr>
          <w:rFonts w:ascii="Lato" w:hAnsi="Lato" w:eastAsia="Times New Roman"/>
        </w:rPr>
        <w:t xml:space="preserve"> type associations</w:t>
      </w:r>
    </w:p>
    <w:p w:rsidRPr="00920E02" w:rsidR="00D04995" w:rsidP="00DF3CF4" w:rsidRDefault="00BA3106" w14:paraId="018113D0" w14:textId="41BA3C20">
      <w:pPr>
        <w:pStyle w:val="Paragraphedeliste"/>
        <w:ind w:left="1778"/>
        <w:rPr>
          <w:rFonts w:ascii="Lato" w:hAnsi="Lato" w:eastAsia="Times New Roman"/>
        </w:rPr>
      </w:pPr>
      <w:r w:rsidRPr="00920E02">
        <w:rPr>
          <w:rFonts w:ascii="Lato" w:hAnsi="Lato" w:eastAsia="Times New Roman"/>
        </w:rPr>
        <w:t>Product Links</w:t>
      </w:r>
      <w:r w:rsidRPr="00920E02" w:rsidR="006B25D4">
        <w:rPr>
          <w:rFonts w:ascii="Lato" w:hAnsi="Lato" w:eastAsia="Times New Roman"/>
        </w:rPr>
        <w:t xml:space="preserve">: </w:t>
      </w:r>
      <w:r w:rsidRPr="00920E02" w:rsidR="00C65C2C">
        <w:rPr>
          <w:rFonts w:ascii="Lato" w:hAnsi="Lato" w:eastAsia="Times New Roman"/>
        </w:rPr>
        <w:t>Import</w:t>
      </w:r>
      <w:r w:rsidRPr="00920E02" w:rsidR="002F683B">
        <w:rPr>
          <w:rFonts w:ascii="Lato" w:hAnsi="Lato" w:eastAsia="Times New Roman"/>
        </w:rPr>
        <w:t>s "</w:t>
      </w:r>
      <w:r w:rsidRPr="00920E02" w:rsidR="00C65C2C">
        <w:rPr>
          <w:rFonts w:ascii="Lato" w:hAnsi="Lato" w:eastAsia="Times New Roman"/>
        </w:rPr>
        <w:t xml:space="preserve">Product </w:t>
      </w:r>
      <w:r w:rsidRPr="00920E02" w:rsidR="007E1C4D">
        <w:rPr>
          <w:rFonts w:ascii="Lato" w:hAnsi="Lato" w:eastAsia="Times New Roman"/>
        </w:rPr>
        <w:t>Links</w:t>
      </w:r>
      <w:r w:rsidRPr="00920E02" w:rsidR="007F0C75">
        <w:rPr>
          <w:rFonts w:ascii="Lato" w:hAnsi="Lato" w:eastAsia="Times New Roman"/>
        </w:rPr>
        <w:t>”</w:t>
      </w:r>
      <w:r w:rsidRPr="00920E02" w:rsidR="007E1C4D">
        <w:rPr>
          <w:rFonts w:ascii="Lato" w:hAnsi="Lato" w:eastAsia="Times New Roman"/>
        </w:rPr>
        <w:t xml:space="preserve"> </w:t>
      </w:r>
      <w:r w:rsidRPr="00920E02" w:rsidR="00C65C2C">
        <w:rPr>
          <w:rFonts w:ascii="Lato" w:hAnsi="Lato" w:eastAsia="Times New Roman"/>
        </w:rPr>
        <w:t>type associations</w:t>
      </w:r>
      <w:r w:rsidR="00DF3CF4">
        <w:rPr>
          <w:rFonts w:ascii="Lato" w:hAnsi="Lato" w:eastAsia="Times New Roman"/>
        </w:rPr>
        <w:br/>
      </w:r>
    </w:p>
    <w:p w:rsidRPr="00920E02" w:rsidR="005C3161" w:rsidP="00DF3CF4" w:rsidRDefault="005C3161" w14:paraId="5F2F0A43" w14:textId="77777777">
      <w:pPr>
        <w:pStyle w:val="Corpsdetex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lang w:val="en-US"/>
        </w:rPr>
      </w:pPr>
      <w:proofErr w:type="spellStart"/>
      <w:r w:rsidRPr="00920E02">
        <w:rPr>
          <w:rFonts w:ascii="Lato" w:hAnsi="Lato" w:cs="Times New Roman"/>
          <w:b/>
          <w:bCs/>
          <w:lang w:val="en-US"/>
        </w:rPr>
        <w:t>Akeneo</w:t>
      </w:r>
      <w:proofErr w:type="spellEnd"/>
      <w:r w:rsidRPr="00920E02">
        <w:rPr>
          <w:rFonts w:ascii="Lato" w:hAnsi="Lato" w:cs="Times New Roman"/>
          <w:b/>
          <w:bCs/>
          <w:lang w:val="en-US"/>
        </w:rPr>
        <w:t xml:space="preserve"> Recommendations Mapping </w:t>
      </w:r>
      <w:r w:rsidRPr="00920E02">
        <w:rPr>
          <w:rFonts w:ascii="Lato" w:hAnsi="Lato" w:cs="Times New Roman"/>
          <w:bCs/>
          <w:lang w:val="en-US"/>
        </w:rPr>
        <w:t>(</w:t>
      </w:r>
      <w:proofErr w:type="spellStart"/>
      <w:r w:rsidRPr="00920E02">
        <w:rPr>
          <w:rFonts w:ascii="Lato" w:hAnsi="Lato" w:cs="Times New Roman"/>
          <w:bCs/>
          <w:lang w:val="en-US"/>
        </w:rPr>
        <w:t>akeneoRecommendationsMapping</w:t>
      </w:r>
      <w:proofErr w:type="spellEnd"/>
      <w:r w:rsidRPr="00920E02">
        <w:rPr>
          <w:rFonts w:ascii="Lato" w:hAnsi="Lato" w:cs="Times New Roman"/>
          <w:bCs/>
          <w:lang w:val="en-US"/>
        </w:rPr>
        <w:t>)</w:t>
      </w:r>
      <w:r w:rsidRPr="00920E02">
        <w:rPr>
          <w:rFonts w:ascii="Lato" w:hAnsi="Lato" w:cs="Times New Roman"/>
          <w:lang w:val="en-US"/>
        </w:rPr>
        <w:t xml:space="preserve">: JSON configuration of products recommendations.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can have multiple values of recommendation (as much as necessary).</w:t>
      </w:r>
    </w:p>
    <w:p w:rsidR="00DF3CF4" w:rsidP="00DF3CF4" w:rsidRDefault="00DF3CF4" w14:paraId="6AF485B5" w14:textId="24508995">
      <w:pPr>
        <w:pStyle w:val="Corpsdetexte"/>
        <w:ind w:left="2127"/>
        <w:rPr>
          <w:rFonts w:ascii="Lato" w:hAnsi="Lato" w:cs="Times New Roman"/>
          <w:lang w:val="en-US"/>
        </w:rPr>
      </w:pPr>
      <w:proofErr w:type="spellStart"/>
      <w:proofErr w:type="gramStart"/>
      <w:r>
        <w:rPr>
          <w:rFonts w:ascii="Lato" w:hAnsi="Lato" w:cs="Times New Roman"/>
          <w:lang w:val="en-US"/>
        </w:rPr>
        <w:t>E</w:t>
      </w:r>
      <w:r w:rsidRPr="00920E02" w:rsidR="005C3161">
        <w:rPr>
          <w:rFonts w:ascii="Lato" w:hAnsi="Lato" w:cs="Times New Roman"/>
          <w:lang w:val="en-US"/>
        </w:rPr>
        <w:t>.g</w:t>
      </w:r>
      <w:proofErr w:type="spellEnd"/>
      <w:r w:rsidRPr="00920E02" w:rsidR="005C3161">
        <w:rPr>
          <w:rFonts w:ascii="Lato" w:hAnsi="Lato" w:cs="Times New Roman"/>
          <w:lang w:val="en-US"/>
        </w:rPr>
        <w:t xml:space="preserve"> :</w:t>
      </w:r>
      <w:proofErr w:type="gramEnd"/>
    </w:p>
    <w:p w:rsidRPr="00DF3CF4" w:rsidR="005C3161" w:rsidP="00DF3CF4" w:rsidRDefault="005C3161" w14:paraId="2AA989C7" w14:textId="042DC53E">
      <w:pPr>
        <w:pStyle w:val="Corpsdetexte"/>
        <w:ind w:left="2476"/>
        <w:rPr>
          <w:rFonts w:ascii="Lato" w:hAnsi="Lato" w:cs="Times New Roman"/>
          <w:color w:val="7030A0"/>
          <w:lang w:val="en-US"/>
        </w:rPr>
      </w:pPr>
      <w:r w:rsidRPr="00DF3CF4">
        <w:rPr>
          <w:rFonts w:ascii="Lato" w:hAnsi="Lato" w:cs="Times New Roman"/>
          <w:color w:val="7030A0"/>
          <w:lang w:val="en-US"/>
        </w:rPr>
        <w:t xml:space="preserve"> {</w:t>
      </w:r>
    </w:p>
    <w:p w:rsidRPr="00DF3CF4" w:rsidR="005C3161" w:rsidP="00DF3CF4" w:rsidRDefault="005C3161" w14:paraId="45175E2D" w14:textId="77777777">
      <w:pPr>
        <w:pStyle w:val="Corpsdetexte"/>
        <w:ind w:left="2476"/>
        <w:rPr>
          <w:rFonts w:ascii="Lato" w:hAnsi="Lato" w:cs="Times New Roman"/>
          <w:color w:val="7030A0"/>
          <w:lang w:val="en-US"/>
        </w:rPr>
      </w:pPr>
      <w:r w:rsidRPr="00DF3CF4">
        <w:rPr>
          <w:rFonts w:ascii="Lato" w:hAnsi="Lato" w:cs="Times New Roman"/>
          <w:color w:val="7030A0"/>
          <w:lang w:val="en-US"/>
        </w:rPr>
        <w:tab/>
      </w:r>
      <w:r w:rsidRPr="00DF3CF4">
        <w:rPr>
          <w:rFonts w:ascii="Lato" w:hAnsi="Lato" w:cs="Times New Roman"/>
          <w:color w:val="7030A0"/>
          <w:lang w:val="en-US"/>
        </w:rPr>
        <w:t>"matching": {</w:t>
      </w:r>
    </w:p>
    <w:p w:rsidRPr="00DF3CF4" w:rsidR="005C3161" w:rsidP="00DF3CF4" w:rsidRDefault="005C3161" w14:paraId="2C84B7BF" w14:textId="77777777">
      <w:pPr>
        <w:pStyle w:val="Corpsdetexte"/>
        <w:ind w:left="2476"/>
        <w:rPr>
          <w:rFonts w:ascii="Lato" w:hAnsi="Lato" w:cs="Times New Roman"/>
          <w:color w:val="7030A0"/>
          <w:lang w:val="en-US"/>
        </w:rPr>
      </w:pPr>
      <w:r w:rsidRPr="00DF3CF4">
        <w:rPr>
          <w:rFonts w:ascii="Lato" w:hAnsi="Lato" w:cs="Times New Roman"/>
          <w:color w:val="7030A0"/>
          <w:lang w:val="en-US"/>
        </w:rPr>
        <w:tab/>
      </w:r>
      <w:r w:rsidRPr="00DF3CF4">
        <w:rPr>
          <w:rFonts w:ascii="Lato" w:hAnsi="Lato" w:cs="Times New Roman"/>
          <w:color w:val="7030A0"/>
          <w:lang w:val="en-US"/>
        </w:rPr>
        <w:tab/>
      </w:r>
      <w:r w:rsidRPr="00DF3CF4">
        <w:rPr>
          <w:rFonts w:ascii="Lato" w:hAnsi="Lato" w:cs="Times New Roman"/>
          <w:color w:val="7030A0"/>
          <w:lang w:val="en-US"/>
        </w:rPr>
        <w:t>"SUBSTITUTION": 2,</w:t>
      </w:r>
    </w:p>
    <w:p w:rsidRPr="00DF3CF4" w:rsidR="005C3161" w:rsidP="00DF3CF4" w:rsidRDefault="005C3161" w14:paraId="7A89D43A" w14:textId="77777777">
      <w:pPr>
        <w:pStyle w:val="Corpsdetexte"/>
        <w:ind w:left="2476"/>
        <w:rPr>
          <w:rFonts w:ascii="Lato" w:hAnsi="Lato" w:cs="Times New Roman"/>
          <w:color w:val="7030A0"/>
          <w:lang w:val="en-US"/>
        </w:rPr>
      </w:pPr>
      <w:r w:rsidRPr="00DF3CF4">
        <w:rPr>
          <w:rFonts w:ascii="Lato" w:hAnsi="Lato" w:cs="Times New Roman"/>
          <w:color w:val="7030A0"/>
          <w:lang w:val="en-US"/>
        </w:rPr>
        <w:tab/>
      </w:r>
      <w:r w:rsidRPr="00DF3CF4">
        <w:rPr>
          <w:rFonts w:ascii="Lato" w:hAnsi="Lato" w:cs="Times New Roman"/>
          <w:color w:val="7030A0"/>
          <w:lang w:val="en-US"/>
        </w:rPr>
        <w:tab/>
      </w:r>
      <w:r w:rsidRPr="00DF3CF4">
        <w:rPr>
          <w:rFonts w:ascii="Lato" w:hAnsi="Lato" w:cs="Times New Roman"/>
          <w:color w:val="7030A0"/>
          <w:lang w:val="en-US"/>
        </w:rPr>
        <w:t>"X_SELL": 1</w:t>
      </w:r>
    </w:p>
    <w:p w:rsidRPr="00DF3CF4" w:rsidR="005C3161" w:rsidP="00DF3CF4" w:rsidRDefault="005C3161" w14:paraId="149FBDF8" w14:textId="77777777">
      <w:pPr>
        <w:pStyle w:val="Corpsdetexte"/>
        <w:ind w:left="2476"/>
        <w:rPr>
          <w:rFonts w:ascii="Lato" w:hAnsi="Lato" w:cs="Times New Roman"/>
          <w:color w:val="7030A0"/>
          <w:lang w:val="en-US"/>
        </w:rPr>
      </w:pPr>
      <w:r w:rsidRPr="00DF3CF4">
        <w:rPr>
          <w:rFonts w:ascii="Lato" w:hAnsi="Lato" w:cs="Times New Roman"/>
          <w:color w:val="7030A0"/>
          <w:lang w:val="en-US"/>
        </w:rPr>
        <w:tab/>
      </w:r>
      <w:r w:rsidRPr="00DF3CF4">
        <w:rPr>
          <w:rFonts w:ascii="Lato" w:hAnsi="Lato" w:cs="Times New Roman"/>
          <w:color w:val="7030A0"/>
          <w:lang w:val="en-US"/>
        </w:rPr>
        <w:t>}</w:t>
      </w:r>
    </w:p>
    <w:p w:rsidRPr="00DF3CF4" w:rsidR="005C3161" w:rsidP="00DF3CF4" w:rsidRDefault="005C3161" w14:paraId="651B320B" w14:textId="4F47812D">
      <w:pPr>
        <w:pStyle w:val="Paragraphedeliste"/>
        <w:ind w:left="2127" w:firstLine="349"/>
        <w:rPr>
          <w:rFonts w:ascii="Lato" w:hAnsi="Lato" w:eastAsia="Times New Roman"/>
          <w:color w:val="7030A0"/>
        </w:rPr>
      </w:pPr>
      <w:r w:rsidRPr="00DF3CF4">
        <w:rPr>
          <w:rFonts w:ascii="Lato" w:hAnsi="Lato"/>
          <w:color w:val="7030A0"/>
          <w:lang w:val="en-US"/>
        </w:rPr>
        <w:t>}</w:t>
      </w:r>
    </w:p>
    <w:p w:rsidRPr="00920E02" w:rsidR="00AF0F6D" w:rsidP="00DF3CF4" w:rsidRDefault="00D03989" w14:paraId="2D37911C" w14:textId="4035D4AC">
      <w:pPr>
        <w:pStyle w:val="Paragraphedelis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eastAsia="Times New Roman"/>
        </w:rPr>
      </w:pPr>
      <w:proofErr w:type="spellStart"/>
      <w:r w:rsidRPr="00920E02">
        <w:rPr>
          <w:rFonts w:ascii="Lato" w:hAnsi="Lato"/>
          <w:b/>
          <w:lang w:val="en-US"/>
        </w:rPr>
        <w:t>Akeneo</w:t>
      </w:r>
      <w:proofErr w:type="spellEnd"/>
      <w:r w:rsidRPr="00920E02">
        <w:rPr>
          <w:rFonts w:ascii="Lato" w:hAnsi="Lato"/>
          <w:b/>
          <w:lang w:val="en-US"/>
        </w:rPr>
        <w:t xml:space="preserve"> Product Link Mapping</w:t>
      </w:r>
      <w:r w:rsidRPr="00920E02" w:rsidR="00940EE1">
        <w:rPr>
          <w:rFonts w:ascii="Lato" w:hAnsi="Lato"/>
          <w:b/>
          <w:lang w:val="en-US"/>
        </w:rPr>
        <w:t xml:space="preserve"> </w:t>
      </w:r>
      <w:r w:rsidRPr="00920E02" w:rsidR="00940EE1">
        <w:rPr>
          <w:rFonts w:ascii="Lato" w:hAnsi="Lato"/>
          <w:lang w:val="en-US"/>
        </w:rPr>
        <w:t>(</w:t>
      </w:r>
      <w:proofErr w:type="spellStart"/>
      <w:r w:rsidRPr="00920E02" w:rsidR="00940EE1">
        <w:rPr>
          <w:rFonts w:ascii="Lato" w:hAnsi="Lato"/>
          <w:lang w:val="en-US"/>
        </w:rPr>
        <w:t>akeneoProductLinkMapping</w:t>
      </w:r>
      <w:proofErr w:type="spellEnd"/>
      <w:r w:rsidRPr="00920E02" w:rsidR="00940EE1">
        <w:rPr>
          <w:rFonts w:ascii="Lato" w:hAnsi="Lato"/>
          <w:lang w:val="en-US"/>
        </w:rPr>
        <w:t>)</w:t>
      </w:r>
      <w:r w:rsidRPr="00920E02">
        <w:rPr>
          <w:rFonts w:ascii="Lato" w:hAnsi="Lato"/>
          <w:lang w:val="en-US"/>
        </w:rPr>
        <w:t xml:space="preserve">: </w:t>
      </w:r>
      <w:r w:rsidRPr="00920E02" w:rsidR="00AF0F6D">
        <w:rPr>
          <w:rFonts w:ascii="Lato" w:hAnsi="Lato"/>
          <w:lang w:val="en-US"/>
        </w:rPr>
        <w:t xml:space="preserve">JSON configuration of products </w:t>
      </w:r>
      <w:r w:rsidRPr="00920E02" w:rsidR="00521642">
        <w:rPr>
          <w:rFonts w:ascii="Lato" w:hAnsi="Lato"/>
          <w:lang w:val="en-US"/>
        </w:rPr>
        <w:t>links</w:t>
      </w:r>
      <w:r w:rsidRPr="00920E02" w:rsidR="00AF0F6D">
        <w:rPr>
          <w:rFonts w:ascii="Lato" w:hAnsi="Lato"/>
          <w:lang w:val="en-US"/>
        </w:rPr>
        <w:t xml:space="preserve">. </w:t>
      </w:r>
      <w:proofErr w:type="spellStart"/>
      <w:r w:rsidRPr="00920E02" w:rsidR="00AF0F6D">
        <w:rPr>
          <w:rFonts w:ascii="Lato" w:hAnsi="Lato"/>
          <w:lang w:val="en-US"/>
        </w:rPr>
        <w:t>Akeneo</w:t>
      </w:r>
      <w:proofErr w:type="spellEnd"/>
      <w:r w:rsidRPr="00920E02" w:rsidR="00AF0F6D">
        <w:rPr>
          <w:rFonts w:ascii="Lato" w:hAnsi="Lato"/>
          <w:lang w:val="en-US"/>
        </w:rPr>
        <w:t xml:space="preserve"> can have multiple values of </w:t>
      </w:r>
      <w:r w:rsidRPr="00920E02" w:rsidR="00860295">
        <w:rPr>
          <w:rFonts w:ascii="Lato" w:hAnsi="Lato"/>
          <w:lang w:val="en-US"/>
        </w:rPr>
        <w:t>links</w:t>
      </w:r>
      <w:r w:rsidRPr="00920E02" w:rsidR="00AF0F6D">
        <w:rPr>
          <w:rFonts w:ascii="Lato" w:hAnsi="Lato"/>
          <w:lang w:val="en-US"/>
        </w:rPr>
        <w:t xml:space="preserve"> (as much as necessary).</w:t>
      </w:r>
    </w:p>
    <w:p w:rsidRPr="00920E02" w:rsidR="00F85A65" w:rsidP="00DF3CF4" w:rsidRDefault="00F85A65" w14:paraId="7443834E" w14:textId="77777777">
      <w:pPr>
        <w:pStyle w:val="Paragraphedeliste"/>
        <w:ind w:left="1778"/>
        <w:rPr>
          <w:rFonts w:ascii="Lato" w:hAnsi="Lato" w:eastAsia="Times New Roman"/>
        </w:rPr>
      </w:pPr>
    </w:p>
    <w:p w:rsidRPr="00920E02" w:rsidR="0080600C" w:rsidP="00DF3CF4" w:rsidRDefault="00F727C2" w14:paraId="3250F986" w14:textId="40BAED33">
      <w:pPr>
        <w:ind w:left="1069" w:firstLine="709"/>
        <w:rPr>
          <w:rFonts w:ascii="Lato" w:hAnsi="Lato" w:eastAsia="Times New Roman"/>
        </w:rPr>
      </w:pPr>
      <w:proofErr w:type="spellStart"/>
      <w:r w:rsidRPr="00920E02">
        <w:rPr>
          <w:rFonts w:ascii="Lato" w:hAnsi="Lato" w:eastAsia="Times New Roman"/>
        </w:rPr>
        <w:t>Eg</w:t>
      </w:r>
      <w:proofErr w:type="spellEnd"/>
      <w:r w:rsidRPr="00920E02">
        <w:rPr>
          <w:rFonts w:ascii="Lato" w:hAnsi="Lato" w:eastAsia="Times New Roman"/>
        </w:rPr>
        <w:t xml:space="preserve">: </w:t>
      </w:r>
    </w:p>
    <w:p w:rsidRPr="00DF3CF4" w:rsidR="00162E07" w:rsidP="00DF3CF4" w:rsidRDefault="00162E07" w14:paraId="1F8468F4" w14:textId="6E3CECAF">
      <w:pPr>
        <w:ind w:left="1418" w:firstLine="709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>{</w:t>
      </w:r>
    </w:p>
    <w:p w:rsidRPr="00DF3CF4" w:rsidR="00162E07" w:rsidP="00DF3CF4" w:rsidRDefault="00162E07" w14:paraId="35BB0FDD" w14:textId="77777777">
      <w:pPr>
        <w:pStyle w:val="Paragraphedeliste"/>
        <w:ind w:left="2127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"matching": {</w:t>
      </w:r>
    </w:p>
    <w:p w:rsidRPr="00DF3CF4" w:rsidR="00162E07" w:rsidP="00DF3CF4" w:rsidRDefault="00162E07" w14:paraId="645C661A" w14:textId="77777777">
      <w:pPr>
        <w:pStyle w:val="Paragraphedeliste"/>
        <w:ind w:left="2127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"X_SELL": "cross-sell",</w:t>
      </w:r>
    </w:p>
    <w:p w:rsidRPr="00DF3CF4" w:rsidR="00162E07" w:rsidP="00DF3CF4" w:rsidRDefault="00162E07" w14:paraId="47C5E4F6" w14:textId="77777777">
      <w:pPr>
        <w:pStyle w:val="Paragraphedeliste"/>
        <w:ind w:left="2127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"UPSELL": "up-sell",</w:t>
      </w:r>
    </w:p>
    <w:p w:rsidRPr="00DF3CF4" w:rsidR="00162E07" w:rsidP="00DF3CF4" w:rsidRDefault="00162E07" w14:paraId="0DED9254" w14:textId="77777777">
      <w:pPr>
        <w:pStyle w:val="Paragraphedeliste"/>
        <w:ind w:left="2127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"PACK": "other",</w:t>
      </w:r>
    </w:p>
    <w:p w:rsidRPr="00DF3CF4" w:rsidR="00162E07" w:rsidP="00DF3CF4" w:rsidRDefault="00162E07" w14:paraId="76C94619" w14:textId="16ABBF61">
      <w:pPr>
        <w:pStyle w:val="Paragraphedeliste"/>
        <w:ind w:left="2127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"SUBSTITUTION": "replaceme</w:t>
      </w:r>
      <w:r w:rsidRPr="00DF3CF4" w:rsidR="00843158">
        <w:rPr>
          <w:rFonts w:ascii="Lato" w:hAnsi="Lato" w:eastAsia="Times New Roman"/>
          <w:color w:val="7030A0"/>
        </w:rPr>
        <w:t>nt”</w:t>
      </w:r>
    </w:p>
    <w:p w:rsidRPr="00DF3CF4" w:rsidR="00162E07" w:rsidP="00DF3CF4" w:rsidRDefault="00162E07" w14:paraId="22931EE6" w14:textId="77777777">
      <w:pPr>
        <w:pStyle w:val="Paragraphedeliste"/>
        <w:ind w:left="2127"/>
        <w:rPr>
          <w:rFonts w:ascii="Lato" w:hAnsi="Lato" w:eastAsia="Times New Roman"/>
          <w:color w:val="7030A0"/>
        </w:rPr>
      </w:pPr>
      <w:r w:rsidRPr="00DF3CF4">
        <w:rPr>
          <w:rFonts w:ascii="Lato" w:hAnsi="Lato" w:eastAsia="Times New Roman"/>
          <w:color w:val="7030A0"/>
        </w:rPr>
        <w:tab/>
      </w:r>
      <w:r w:rsidRPr="00DF3CF4">
        <w:rPr>
          <w:rFonts w:ascii="Lato" w:hAnsi="Lato" w:eastAsia="Times New Roman"/>
          <w:color w:val="7030A0"/>
        </w:rPr>
        <w:t>}</w:t>
      </w:r>
    </w:p>
    <w:p w:rsidRPr="00AA3918" w:rsidR="002A3A35" w:rsidP="00DF3CF4" w:rsidRDefault="00162E07" w14:paraId="5CCB7196" w14:textId="7A89A0AB">
      <w:pPr>
        <w:pStyle w:val="Paragraphedeliste"/>
        <w:ind w:left="2127"/>
        <w:rPr>
          <w:rFonts w:ascii="Lato" w:hAnsi="Lato" w:eastAsia="Times New Roman"/>
          <w:color w:val="7030A0"/>
        </w:rPr>
      </w:pPr>
      <w:r w:rsidRPr="00AA3918">
        <w:rPr>
          <w:rFonts w:ascii="Lato" w:hAnsi="Lato" w:eastAsia="Times New Roman"/>
          <w:color w:val="7030A0"/>
        </w:rPr>
        <w:t>}</w:t>
      </w:r>
      <w:r w:rsidR="00AA3918">
        <w:rPr>
          <w:rFonts w:ascii="Lato" w:hAnsi="Lato" w:eastAsia="Times New Roman"/>
          <w:color w:val="7030A0"/>
        </w:rPr>
        <w:br/>
      </w:r>
    </w:p>
    <w:p w:rsidRPr="00920E02" w:rsidR="00654F2B" w:rsidP="00DF3CF4" w:rsidRDefault="00DA1E93" w14:paraId="2CC50737" w14:textId="0CE5B3F7">
      <w:pPr>
        <w:pStyle w:val="Paragraphedelis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eastAsia="Times New Roman"/>
        </w:rPr>
      </w:pPr>
      <w:r w:rsidRPr="00920E02">
        <w:rPr>
          <w:rFonts w:ascii="Lato" w:hAnsi="Lato" w:eastAsia="Times New Roman"/>
          <w:b/>
        </w:rPr>
        <w:t>Product Set Family</w:t>
      </w:r>
      <w:r w:rsidRPr="00920E02" w:rsidR="00383120">
        <w:rPr>
          <w:rFonts w:ascii="Lato" w:hAnsi="Lato" w:eastAsia="Times New Roman"/>
          <w:b/>
        </w:rPr>
        <w:t xml:space="preserve"> </w:t>
      </w:r>
      <w:r w:rsidRPr="00920E02" w:rsidR="00383120">
        <w:rPr>
          <w:rFonts w:ascii="Lato" w:hAnsi="Lato" w:eastAsia="Times New Roman"/>
        </w:rPr>
        <w:t>(</w:t>
      </w:r>
      <w:proofErr w:type="spellStart"/>
      <w:r w:rsidRPr="00920E02" w:rsidR="00383120">
        <w:rPr>
          <w:rFonts w:ascii="Lato" w:hAnsi="Lato" w:eastAsia="Times New Roman"/>
        </w:rPr>
        <w:t>akeneoProductSetFamily</w:t>
      </w:r>
      <w:proofErr w:type="spellEnd"/>
      <w:r w:rsidRPr="00920E02" w:rsidR="00383120">
        <w:rPr>
          <w:rFonts w:ascii="Lato" w:hAnsi="Lato" w:eastAsia="Times New Roman"/>
        </w:rPr>
        <w:t>)</w:t>
      </w:r>
      <w:r w:rsidRPr="00920E02" w:rsidR="002A3A35">
        <w:rPr>
          <w:rFonts w:ascii="Lato" w:hAnsi="Lato" w:eastAsia="Times New Roman"/>
          <w:b/>
        </w:rPr>
        <w:t xml:space="preserve">:   </w:t>
      </w:r>
      <w:r w:rsidRPr="00920E02" w:rsidR="002A3A35">
        <w:rPr>
          <w:rFonts w:ascii="Lato" w:hAnsi="Lato" w:eastAsia="Times New Roman"/>
        </w:rPr>
        <w:t xml:space="preserve">Determines </w:t>
      </w:r>
      <w:r w:rsidRPr="00920E02" w:rsidR="00D74352">
        <w:rPr>
          <w:rFonts w:ascii="Lato" w:hAnsi="Lato" w:eastAsia="Times New Roman"/>
        </w:rPr>
        <w:t xml:space="preserve">family name to import </w:t>
      </w:r>
      <w:r w:rsidRPr="00920E02" w:rsidR="000A6A23">
        <w:rPr>
          <w:rFonts w:ascii="Lato" w:hAnsi="Lato" w:eastAsia="Times New Roman"/>
        </w:rPr>
        <w:t xml:space="preserve">all </w:t>
      </w:r>
      <w:r w:rsidRPr="00920E02" w:rsidR="00D74352">
        <w:rPr>
          <w:rFonts w:ascii="Lato" w:hAnsi="Lato" w:eastAsia="Times New Roman"/>
        </w:rPr>
        <w:t xml:space="preserve">the products under this family as </w:t>
      </w:r>
      <w:r w:rsidRPr="00920E02" w:rsidR="00DA17D2">
        <w:rPr>
          <w:rFonts w:ascii="Lato" w:hAnsi="Lato" w:eastAsia="Times New Roman"/>
        </w:rPr>
        <w:t>“</w:t>
      </w:r>
      <w:r w:rsidRPr="00920E02" w:rsidR="00D74352">
        <w:rPr>
          <w:rFonts w:ascii="Lato" w:hAnsi="Lato" w:eastAsia="Times New Roman"/>
        </w:rPr>
        <w:t>product-sets</w:t>
      </w:r>
      <w:r w:rsidRPr="00920E02" w:rsidR="00DA17D2">
        <w:rPr>
          <w:rFonts w:ascii="Lato" w:hAnsi="Lato" w:eastAsia="Times New Roman"/>
        </w:rPr>
        <w:t>”</w:t>
      </w:r>
      <w:r w:rsidRPr="00920E02" w:rsidR="00D74352">
        <w:rPr>
          <w:rFonts w:ascii="Lato" w:hAnsi="Lato" w:eastAsia="Times New Roman"/>
        </w:rPr>
        <w:t xml:space="preserve"> into SFCC.</w:t>
      </w:r>
      <w:r w:rsidR="00AA3918">
        <w:rPr>
          <w:rFonts w:ascii="Lato" w:hAnsi="Lato" w:eastAsia="Times New Roman"/>
        </w:rPr>
        <w:br/>
      </w:r>
    </w:p>
    <w:p w:rsidR="00F67A02" w:rsidP="00DF3CF4" w:rsidRDefault="00DB468A" w14:paraId="6022089E" w14:textId="47C1EA7A">
      <w:pPr>
        <w:pStyle w:val="Paragraphedelis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eastAsia="Times New Roman"/>
        </w:rPr>
      </w:pPr>
      <w:r w:rsidRPr="00920E02">
        <w:rPr>
          <w:rFonts w:ascii="Lato" w:hAnsi="Lato" w:eastAsia="Times New Roman"/>
          <w:b/>
        </w:rPr>
        <w:t>Product Set Association Type</w:t>
      </w:r>
      <w:r w:rsidRPr="00920E02" w:rsidR="00055D15">
        <w:rPr>
          <w:rFonts w:ascii="Lato" w:hAnsi="Lato" w:eastAsia="Times New Roman"/>
          <w:b/>
        </w:rPr>
        <w:t xml:space="preserve"> </w:t>
      </w:r>
      <w:r w:rsidRPr="00920E02" w:rsidR="00055D15">
        <w:rPr>
          <w:rFonts w:ascii="Lato" w:hAnsi="Lato" w:eastAsia="Times New Roman"/>
        </w:rPr>
        <w:t>(</w:t>
      </w:r>
      <w:proofErr w:type="spellStart"/>
      <w:r w:rsidRPr="00920E02" w:rsidR="00055D15">
        <w:rPr>
          <w:rFonts w:ascii="Lato" w:hAnsi="Lato" w:eastAsia="Times New Roman"/>
        </w:rPr>
        <w:t>akeneoProductSetAssociationType</w:t>
      </w:r>
      <w:proofErr w:type="spellEnd"/>
      <w:r w:rsidRPr="00920E02" w:rsidR="00055D15">
        <w:rPr>
          <w:rFonts w:ascii="Lato" w:hAnsi="Lato" w:eastAsia="Times New Roman"/>
        </w:rPr>
        <w:t>)</w:t>
      </w:r>
      <w:r w:rsidRPr="00920E02">
        <w:rPr>
          <w:rFonts w:ascii="Lato" w:hAnsi="Lato" w:eastAsia="Times New Roman"/>
          <w:b/>
        </w:rPr>
        <w:t xml:space="preserve">:   </w:t>
      </w:r>
      <w:r w:rsidRPr="00920E02">
        <w:rPr>
          <w:rFonts w:ascii="Lato" w:hAnsi="Lato" w:eastAsia="Times New Roman"/>
        </w:rPr>
        <w:t>Determines product association type. All the associations under this type will be imported as “product-set-products” into SFCC.</w:t>
      </w:r>
    </w:p>
    <w:p w:rsidRPr="00584F4E" w:rsidR="00584F4E" w:rsidP="00584F4E" w:rsidRDefault="000B07FF" w14:paraId="16BCEB70" w14:textId="77777777">
      <w:pPr>
        <w:pStyle w:val="Paragraphedelis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eastAsia="Times New Roman"/>
        </w:rPr>
      </w:pPr>
      <w:r w:rsidRPr="00920E02">
        <w:rPr>
          <w:rFonts w:ascii="Lato" w:hAnsi="Lato" w:eastAsia="Times New Roman"/>
          <w:b/>
        </w:rPr>
        <w:t xml:space="preserve">Product </w:t>
      </w:r>
      <w:r>
        <w:rPr>
          <w:rFonts w:ascii="Lato" w:hAnsi="Lato" w:eastAsia="Times New Roman"/>
          <w:b/>
        </w:rPr>
        <w:t>Bundles</w:t>
      </w:r>
      <w:r w:rsidRPr="00920E02">
        <w:rPr>
          <w:rFonts w:ascii="Lato" w:hAnsi="Lato" w:eastAsia="Times New Roman"/>
          <w:b/>
        </w:rPr>
        <w:t xml:space="preserve"> Family </w:t>
      </w:r>
      <w:r w:rsidRPr="00920E02">
        <w:rPr>
          <w:rFonts w:ascii="Lato" w:hAnsi="Lato" w:eastAsia="Times New Roman"/>
        </w:rPr>
        <w:t>(</w:t>
      </w:r>
      <w:proofErr w:type="spellStart"/>
      <w:r w:rsidRPr="00920E02">
        <w:rPr>
          <w:rFonts w:ascii="Lato" w:hAnsi="Lato" w:eastAsia="Times New Roman"/>
        </w:rPr>
        <w:t>akeneoProduct</w:t>
      </w:r>
      <w:r>
        <w:rPr>
          <w:rFonts w:ascii="Lato" w:hAnsi="Lato" w:eastAsia="Times New Roman"/>
        </w:rPr>
        <w:t>Bundle</w:t>
      </w:r>
      <w:r w:rsidRPr="00920E02">
        <w:rPr>
          <w:rFonts w:ascii="Lato" w:hAnsi="Lato" w:eastAsia="Times New Roman"/>
        </w:rPr>
        <w:t>Family</w:t>
      </w:r>
      <w:proofErr w:type="spellEnd"/>
      <w:r w:rsidRPr="00920E02">
        <w:rPr>
          <w:rFonts w:ascii="Lato" w:hAnsi="Lato" w:eastAsia="Times New Roman"/>
        </w:rPr>
        <w:t>)</w:t>
      </w:r>
      <w:r w:rsidRPr="00920E02">
        <w:rPr>
          <w:rFonts w:ascii="Lato" w:hAnsi="Lato" w:eastAsia="Times New Roman"/>
          <w:b/>
        </w:rPr>
        <w:t xml:space="preserve">:   </w:t>
      </w:r>
      <w:r w:rsidRPr="00920E02">
        <w:rPr>
          <w:rFonts w:ascii="Lato" w:hAnsi="Lato" w:eastAsia="Times New Roman"/>
        </w:rPr>
        <w:t>Determines family name to import all the products under this family as “product-</w:t>
      </w:r>
      <w:r>
        <w:rPr>
          <w:rFonts w:ascii="Lato" w:hAnsi="Lato" w:eastAsia="Times New Roman"/>
        </w:rPr>
        <w:t>bundles</w:t>
      </w:r>
      <w:r w:rsidRPr="00920E02">
        <w:rPr>
          <w:rFonts w:ascii="Lato" w:hAnsi="Lato" w:eastAsia="Times New Roman"/>
        </w:rPr>
        <w:t>” into SFCC.</w:t>
      </w:r>
      <w:r>
        <w:rPr>
          <w:rFonts w:ascii="Lato" w:hAnsi="Lato" w:eastAsia="Times New Roman"/>
        </w:rPr>
        <w:br/>
      </w:r>
    </w:p>
    <w:p w:rsidRPr="00584F4E" w:rsidR="00103D81" w:rsidP="00A90661" w:rsidRDefault="000B07FF" w14:paraId="3D5B1ED2" w14:textId="170FAFA9">
      <w:pPr>
        <w:pStyle w:val="Paragraphedelis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eastAsia="Times New Roman"/>
        </w:rPr>
      </w:pPr>
      <w:r w:rsidRPr="00584F4E">
        <w:rPr>
          <w:rFonts w:ascii="Lato" w:hAnsi="Lato" w:eastAsia="Times New Roman"/>
          <w:b/>
        </w:rPr>
        <w:lastRenderedPageBreak/>
        <w:t xml:space="preserve">Product Bundle Association Type </w:t>
      </w:r>
      <w:r w:rsidRPr="00584F4E">
        <w:rPr>
          <w:rFonts w:ascii="Lato" w:hAnsi="Lato" w:eastAsia="Times New Roman"/>
        </w:rPr>
        <w:t>(</w:t>
      </w:r>
      <w:proofErr w:type="spellStart"/>
      <w:r w:rsidRPr="00584F4E">
        <w:rPr>
          <w:rFonts w:ascii="Lato" w:hAnsi="Lato" w:eastAsia="Times New Roman"/>
        </w:rPr>
        <w:t>akeneoProductBundleAssociationType</w:t>
      </w:r>
      <w:proofErr w:type="spellEnd"/>
      <w:r w:rsidRPr="00584F4E">
        <w:rPr>
          <w:rFonts w:ascii="Lato" w:hAnsi="Lato" w:eastAsia="Times New Roman"/>
        </w:rPr>
        <w:t>)</w:t>
      </w:r>
      <w:r w:rsidRPr="00584F4E">
        <w:rPr>
          <w:rFonts w:ascii="Lato" w:hAnsi="Lato" w:eastAsia="Times New Roman"/>
          <w:b/>
        </w:rPr>
        <w:t xml:space="preserve">:   </w:t>
      </w:r>
      <w:r w:rsidRPr="00584F4E">
        <w:rPr>
          <w:rFonts w:ascii="Lato" w:hAnsi="Lato" w:eastAsia="Times New Roman"/>
        </w:rPr>
        <w:t>Determines product association type. All the associations under this type will be imported as “bundled-products” into SFCC.</w:t>
      </w:r>
      <w:r w:rsidRPr="00584F4E" w:rsidR="00584F4E">
        <w:rPr>
          <w:rFonts w:ascii="Lato" w:hAnsi="Lato" w:eastAsia="Times New Roman"/>
        </w:rPr>
        <w:br/>
      </w:r>
      <w:r w:rsidRPr="00863F3C" w:rsidR="00863F3C">
        <w:rPr>
          <w:rFonts w:ascii="Lato" w:hAnsi="Lato" w:eastAsia="Times New Roman"/>
        </w:rPr>
        <w:t xml:space="preserve">It is possible to use the association with quantity features in </w:t>
      </w:r>
      <w:proofErr w:type="spellStart"/>
      <w:r w:rsidRPr="00863F3C" w:rsidR="00863F3C">
        <w:rPr>
          <w:rFonts w:ascii="Lato" w:hAnsi="Lato" w:eastAsia="Times New Roman"/>
        </w:rPr>
        <w:t>Akeneo</w:t>
      </w:r>
      <w:proofErr w:type="spellEnd"/>
      <w:r w:rsidRPr="00863F3C" w:rsidR="00863F3C">
        <w:rPr>
          <w:rFonts w:ascii="Lato" w:hAnsi="Lato" w:eastAsia="Times New Roman"/>
        </w:rPr>
        <w:t xml:space="preserve">. All association with quantity will be synchronized in a bundle </w:t>
      </w:r>
      <w:proofErr w:type="spellStart"/>
      <w:r w:rsidRPr="00863F3C" w:rsidR="00863F3C">
        <w:rPr>
          <w:rFonts w:ascii="Lato" w:hAnsi="Lato" w:eastAsia="Times New Roman"/>
        </w:rPr>
        <w:t>AssociationType</w:t>
      </w:r>
      <w:proofErr w:type="spellEnd"/>
      <w:r w:rsidRPr="00863F3C" w:rsidR="00863F3C">
        <w:rPr>
          <w:rFonts w:ascii="Lato" w:hAnsi="Lato" w:eastAsia="Times New Roman"/>
        </w:rPr>
        <w:t xml:space="preserve"> into SFCC. Associations with quantities are only synchronized in SFCC if the name of the </w:t>
      </w:r>
      <w:proofErr w:type="spellStart"/>
      <w:r w:rsidRPr="00863F3C" w:rsidR="00863F3C">
        <w:rPr>
          <w:rFonts w:ascii="Lato" w:hAnsi="Lato" w:eastAsia="Times New Roman"/>
        </w:rPr>
        <w:t>Akeneo’s</w:t>
      </w:r>
      <w:proofErr w:type="spellEnd"/>
      <w:r w:rsidRPr="00863F3C" w:rsidR="00863F3C">
        <w:rPr>
          <w:rFonts w:ascii="Lato" w:hAnsi="Lato" w:eastAsia="Times New Roman"/>
        </w:rPr>
        <w:t xml:space="preserve"> association is entered in the configuration. For this, it is necessary to fill the </w:t>
      </w:r>
      <w:proofErr w:type="spellStart"/>
      <w:r w:rsidRPr="00863F3C" w:rsidR="00863F3C">
        <w:rPr>
          <w:rFonts w:ascii="Lato" w:hAnsi="Lato" w:eastAsia="Times New Roman"/>
        </w:rPr>
        <w:t>productBundleAssociationType</w:t>
      </w:r>
      <w:proofErr w:type="spellEnd"/>
      <w:r w:rsidRPr="00863F3C" w:rsidR="00863F3C">
        <w:rPr>
          <w:rFonts w:ascii="Lato" w:hAnsi="Lato" w:eastAsia="Times New Roman"/>
        </w:rPr>
        <w:t xml:space="preserve"> option in the Custom Site Preference Groups section of the Business Manager.</w:t>
      </w:r>
      <w:r w:rsidRPr="00863F3C" w:rsidR="00863F3C">
        <w:rPr>
          <w:rFonts w:ascii="Lato" w:hAnsi="Lato" w:eastAsia="Times New Roman"/>
        </w:rPr>
        <w:br/>
      </w:r>
      <w:r w:rsidRPr="00863F3C" w:rsidR="00863F3C">
        <w:rPr>
          <w:rFonts w:ascii="Lato" w:hAnsi="Lato" w:eastAsia="Times New Roman"/>
          <w:b/>
          <w:bCs/>
        </w:rPr>
        <w:t>Important notice</w:t>
      </w:r>
      <w:r w:rsidRPr="00863F3C" w:rsidR="00863F3C">
        <w:rPr>
          <w:rFonts w:ascii="Lato" w:hAnsi="Lato" w:eastAsia="Times New Roman"/>
        </w:rPr>
        <w:t xml:space="preserve">: the deletion of quantity in </w:t>
      </w:r>
      <w:proofErr w:type="spellStart"/>
      <w:r w:rsidRPr="00863F3C" w:rsidR="00863F3C">
        <w:rPr>
          <w:rFonts w:ascii="Lato" w:hAnsi="Lato" w:eastAsia="Times New Roman"/>
        </w:rPr>
        <w:t>Akeneo</w:t>
      </w:r>
      <w:proofErr w:type="spellEnd"/>
      <w:r w:rsidRPr="00863F3C" w:rsidR="00863F3C">
        <w:rPr>
          <w:rFonts w:ascii="Lato" w:hAnsi="Lato" w:eastAsia="Times New Roman"/>
        </w:rPr>
        <w:t xml:space="preserve"> will not be synchronized in SFCC. Manual action will be necessary to remove the quantity in the bundle.</w:t>
      </w:r>
      <w:ins w:author="Maquignon Jérémy" w:date="2021-06-25T09:34:00Z" w:id="19">
        <w:r w:rsidRPr="00584F4E" w:rsidR="002306B2">
          <w:rPr>
            <w:rFonts w:ascii="Lato" w:hAnsi="Lato" w:eastAsia="Times New Roman"/>
          </w:rPr>
          <w:br/>
        </w:r>
      </w:ins>
    </w:p>
    <w:p w:rsidRPr="00920E02" w:rsidR="0027201A" w:rsidP="00103D81" w:rsidRDefault="0027201A" w14:paraId="59EEA09B" w14:textId="548F7E5F">
      <w:pPr>
        <w:pStyle w:val="Titre3"/>
        <w:ind w:firstLine="709"/>
        <w:rPr>
          <w:rFonts w:ascii="Lato" w:hAnsi="Lato"/>
        </w:rPr>
      </w:pPr>
      <w:bookmarkStart w:name="_Toc34644932" w:id="20"/>
      <w:r>
        <w:rPr>
          <w:rFonts w:ascii="Lato" w:hAnsi="Lato"/>
        </w:rPr>
        <w:t>3.4.3</w:t>
      </w:r>
      <w:r w:rsidRPr="00920E02">
        <w:rPr>
          <w:rFonts w:ascii="Lato" w:hAnsi="Lato"/>
        </w:rPr>
        <w:t xml:space="preserve"> Group: </w:t>
      </w:r>
      <w:proofErr w:type="spellStart"/>
      <w:r w:rsidRPr="0027201A">
        <w:rPr>
          <w:rFonts w:ascii="Lato" w:hAnsi="Lato"/>
        </w:rPr>
        <w:t>Akeneo</w:t>
      </w:r>
      <w:proofErr w:type="spellEnd"/>
      <w:r w:rsidRPr="0027201A">
        <w:rPr>
          <w:rFonts w:ascii="Lato" w:hAnsi="Lato"/>
        </w:rPr>
        <w:t xml:space="preserve"> - Reference Entity</w:t>
      </w:r>
      <w:bookmarkEnd w:id="20"/>
      <w:r>
        <w:rPr>
          <w:rFonts w:ascii="Lato" w:hAnsi="Lato"/>
        </w:rPr>
        <w:br/>
      </w:r>
    </w:p>
    <w:p w:rsidRPr="00103D81" w:rsidR="0027201A" w:rsidP="00103D81" w:rsidRDefault="00103D81" w14:paraId="1532D3A8" w14:textId="544AAFA0">
      <w:pPr>
        <w:pStyle w:val="Paragraphedeliste"/>
        <w:numPr>
          <w:ilvl w:val="0"/>
          <w:numId w:val="17"/>
        </w:numPr>
        <w:rPr>
          <w:rFonts w:eastAsia="Times New Roman"/>
        </w:rPr>
      </w:pPr>
      <w:r w:rsidRPr="00103D81">
        <w:rPr>
          <w:rFonts w:ascii="Lato" w:hAnsi="Lato" w:eastAsia="Times New Roman"/>
          <w:b/>
        </w:rPr>
        <w:t xml:space="preserve">Shared Library Id </w:t>
      </w:r>
      <w:r w:rsidRPr="00103D81">
        <w:rPr>
          <w:rFonts w:ascii="Lato" w:hAnsi="Lato" w:eastAsia="Times New Roman"/>
        </w:rPr>
        <w:t>(</w:t>
      </w:r>
      <w:proofErr w:type="spellStart"/>
      <w:r w:rsidRPr="00103D81">
        <w:rPr>
          <w:rFonts w:ascii="Lato" w:hAnsi="Lato" w:eastAsia="Times New Roman"/>
        </w:rPr>
        <w:t>akeneoSharedLibraryId</w:t>
      </w:r>
      <w:proofErr w:type="spellEnd"/>
      <w:r w:rsidRPr="00103D81">
        <w:rPr>
          <w:rFonts w:ascii="Lato" w:hAnsi="Lato" w:eastAsia="Times New Roman"/>
        </w:rPr>
        <w:t>)</w:t>
      </w:r>
      <w:r w:rsidRPr="00103D81">
        <w:rPr>
          <w:rFonts w:ascii="Lato" w:hAnsi="Lato" w:eastAsia="Times New Roman"/>
          <w:b/>
        </w:rPr>
        <w:t>:</w:t>
      </w:r>
      <w:r w:rsidRPr="00103D81" w:rsidR="0027201A">
        <w:rPr>
          <w:rFonts w:ascii="Lato" w:hAnsi="Lato" w:eastAsia="Times New Roman"/>
          <w:b/>
        </w:rPr>
        <w:t xml:space="preserve"> </w:t>
      </w:r>
      <w:r w:rsidRPr="00103D81">
        <w:rPr>
          <w:rFonts w:ascii="Lato" w:hAnsi="Lato" w:eastAsia="Times New Roman"/>
        </w:rPr>
        <w:t>I</w:t>
      </w:r>
      <w:r w:rsidRPr="00103D81">
        <w:rPr>
          <w:rFonts w:ascii="Helvetica" w:hAnsi="Helvetica" w:eastAsia="Times New Roman"/>
          <w:color w:val="1D1C1D"/>
          <w:sz w:val="23"/>
          <w:szCs w:val="23"/>
          <w:shd w:val="clear" w:color="auto" w:fill="FFFFFF"/>
        </w:rPr>
        <w:t>f your site uses Shared Library then keep Shared Library ID here. If you leave this field empty, the site's private library will be used.</w:t>
      </w:r>
    </w:p>
    <w:p w:rsidRPr="00AB5C8A" w:rsidR="002F438F" w:rsidP="002F438F" w:rsidRDefault="00103D81" w14:paraId="48019ECB" w14:textId="77777777">
      <w:pPr>
        <w:pStyle w:val="Paragraphedeliste"/>
        <w:numPr>
          <w:ilvl w:val="0"/>
          <w:numId w:val="17"/>
        </w:numPr>
        <w:rPr>
          <w:rFonts w:ascii="Lato" w:hAnsi="Lato" w:eastAsia="Times New Roman"/>
          <w:color w:val="7030A0"/>
        </w:rPr>
      </w:pPr>
      <w:r w:rsidRPr="00103D81">
        <w:rPr>
          <w:rFonts w:ascii="Lato" w:hAnsi="Lato" w:eastAsia="Times New Roman"/>
          <w:b/>
        </w:rPr>
        <w:t xml:space="preserve">Entity Records In Group </w:t>
      </w:r>
      <w:r w:rsidRPr="00103D81">
        <w:rPr>
          <w:rFonts w:ascii="Lato" w:hAnsi="Lato" w:eastAsia="Times New Roman"/>
        </w:rPr>
        <w:t>(</w:t>
      </w:r>
      <w:proofErr w:type="spellStart"/>
      <w:r w:rsidRPr="00103D81">
        <w:rPr>
          <w:rFonts w:ascii="Lato" w:hAnsi="Lato" w:eastAsia="Times New Roman"/>
        </w:rPr>
        <w:t>akeneoEntityRecordGrouping</w:t>
      </w:r>
      <w:proofErr w:type="spellEnd"/>
      <w:r w:rsidRPr="00103D81">
        <w:rPr>
          <w:rFonts w:ascii="Lato" w:hAnsi="Lato" w:eastAsia="Times New Roman"/>
        </w:rPr>
        <w:t>)</w:t>
      </w:r>
      <w:r w:rsidRPr="00103D81">
        <w:rPr>
          <w:rFonts w:ascii="Lato" w:hAnsi="Lato" w:eastAsia="Times New Roman"/>
          <w:b/>
        </w:rPr>
        <w:t xml:space="preserve">: </w:t>
      </w:r>
      <w:r w:rsidRPr="002F438F" w:rsidR="002F438F">
        <w:rPr>
          <w:rFonts w:ascii="Helvetica" w:hAnsi="Helvetica" w:eastAsia="Times New Roman"/>
          <w:color w:val="1D1C1D"/>
          <w:sz w:val="23"/>
          <w:szCs w:val="23"/>
          <w:shd w:val="clear" w:color="auto" w:fill="FFFFFF"/>
        </w:rPr>
        <w:t xml:space="preserve">Keep list of </w:t>
      </w:r>
      <w:proofErr w:type="spellStart"/>
      <w:r w:rsidRPr="002F438F" w:rsidR="002F438F">
        <w:rPr>
          <w:rFonts w:ascii="Helvetica" w:hAnsi="Helvetica" w:eastAsia="Times New Roman"/>
          <w:color w:val="1D1C1D"/>
          <w:sz w:val="23"/>
          <w:szCs w:val="23"/>
          <w:shd w:val="clear" w:color="auto" w:fill="FFFFFF"/>
        </w:rPr>
        <w:t>akeneo</w:t>
      </w:r>
      <w:proofErr w:type="spellEnd"/>
      <w:r w:rsidRPr="002F438F" w:rsidR="002F438F">
        <w:rPr>
          <w:rFonts w:ascii="Helvetica" w:hAnsi="Helvetica" w:eastAsia="Times New Roman"/>
          <w:color w:val="1D1C1D"/>
          <w:sz w:val="23"/>
          <w:szCs w:val="23"/>
          <w:shd w:val="clear" w:color="auto" w:fill="FFFFFF"/>
        </w:rPr>
        <w:t xml:space="preserve"> entity record IDs for adding to attribute group</w:t>
      </w:r>
      <w:r w:rsidR="002F438F">
        <w:rPr>
          <w:rFonts w:ascii="Helvetica" w:hAnsi="Helvetica" w:eastAsia="Times New Roman"/>
          <w:color w:val="1D1C1D"/>
          <w:sz w:val="23"/>
          <w:szCs w:val="23"/>
          <w:shd w:val="clear" w:color="auto" w:fill="FFFFFF"/>
        </w:rPr>
        <w:t>.</w:t>
      </w:r>
      <w:r w:rsidR="002F438F">
        <w:rPr>
          <w:rFonts w:ascii="Helvetica" w:hAnsi="Helvetica" w:eastAsia="Times New Roman"/>
          <w:color w:val="1D1C1D"/>
          <w:sz w:val="23"/>
          <w:szCs w:val="23"/>
          <w:shd w:val="clear" w:color="auto" w:fill="FFFFFF"/>
        </w:rPr>
        <w:br/>
      </w:r>
      <w:proofErr w:type="spellStart"/>
      <w:proofErr w:type="gramStart"/>
      <w:r w:rsidR="002F438F">
        <w:rPr>
          <w:rFonts w:ascii="Helvetica" w:hAnsi="Helvetica" w:eastAsia="Times New Roman"/>
          <w:color w:val="1D1C1D"/>
          <w:sz w:val="23"/>
          <w:szCs w:val="23"/>
          <w:shd w:val="clear" w:color="auto" w:fill="FFFFFF"/>
        </w:rPr>
        <w:t>Eg</w:t>
      </w:r>
      <w:proofErr w:type="spellEnd"/>
      <w:r w:rsidR="002F438F">
        <w:rPr>
          <w:rFonts w:ascii="Helvetica" w:hAnsi="Helvetica" w:eastAsia="Times New Roman"/>
          <w:color w:val="1D1C1D"/>
          <w:sz w:val="23"/>
          <w:szCs w:val="23"/>
          <w:shd w:val="clear" w:color="auto" w:fill="FFFFFF"/>
        </w:rPr>
        <w:t>:</w:t>
      </w:r>
      <w:r w:rsidR="002F438F">
        <w:rPr>
          <w:rFonts w:eastAsia="Times New Roman"/>
        </w:rPr>
        <w:t>-</w:t>
      </w:r>
      <w:proofErr w:type="gramEnd"/>
      <w:r w:rsidR="002F438F">
        <w:rPr>
          <w:rFonts w:eastAsia="Times New Roman"/>
        </w:rPr>
        <w:t xml:space="preserve"> </w:t>
      </w:r>
      <w:r w:rsidRPr="00AB5C8A" w:rsidR="002F438F">
        <w:rPr>
          <w:rFonts w:ascii="Lato" w:hAnsi="Lato" w:eastAsia="Times New Roman"/>
          <w:color w:val="7030A0"/>
        </w:rPr>
        <w:t>[</w:t>
      </w:r>
    </w:p>
    <w:p w:rsidRPr="00AB5C8A" w:rsidR="002F438F" w:rsidP="002F438F" w:rsidRDefault="002F438F" w14:paraId="0135A166" w14:textId="7CFBC322">
      <w:pPr>
        <w:pStyle w:val="Paragraphedeliste"/>
        <w:ind w:left="1778"/>
        <w:rPr>
          <w:rFonts w:ascii="Lato" w:hAnsi="Lato" w:eastAsia="Times New Roman"/>
          <w:color w:val="7030A0"/>
        </w:rPr>
      </w:pPr>
      <w:r w:rsidRPr="00AB5C8A">
        <w:rPr>
          <w:rFonts w:ascii="Lato" w:hAnsi="Lato" w:eastAsia="Times New Roman"/>
          <w:color w:val="7030A0"/>
        </w:rPr>
        <w:tab/>
      </w:r>
      <w:r w:rsidR="00AB5C8A">
        <w:rPr>
          <w:rFonts w:ascii="Lato" w:hAnsi="Lato" w:eastAsia="Times New Roman"/>
          <w:color w:val="7030A0"/>
        </w:rPr>
        <w:t xml:space="preserve">       </w:t>
      </w:r>
      <w:r w:rsidRPr="00AB5C8A">
        <w:rPr>
          <w:rFonts w:ascii="Lato" w:hAnsi="Lato" w:eastAsia="Times New Roman"/>
          <w:color w:val="7030A0"/>
        </w:rPr>
        <w:t>{</w:t>
      </w:r>
    </w:p>
    <w:p w:rsidRPr="00AB5C8A" w:rsidR="002F438F" w:rsidP="002F438F" w:rsidRDefault="002F438F" w14:paraId="017D7CC2" w14:textId="77777777">
      <w:pPr>
        <w:pStyle w:val="Paragraphedeliste"/>
        <w:ind w:left="1778"/>
        <w:rPr>
          <w:rFonts w:ascii="Lato" w:hAnsi="Lato" w:eastAsia="Times New Roman"/>
          <w:color w:val="7030A0"/>
        </w:rPr>
      </w:pPr>
      <w:r w:rsidRPr="00AB5C8A">
        <w:rPr>
          <w:rFonts w:ascii="Lato" w:hAnsi="Lato" w:eastAsia="Times New Roman"/>
          <w:color w:val="7030A0"/>
        </w:rPr>
        <w:tab/>
      </w:r>
      <w:r w:rsidRPr="00AB5C8A">
        <w:rPr>
          <w:rFonts w:ascii="Lato" w:hAnsi="Lato" w:eastAsia="Times New Roman"/>
          <w:color w:val="7030A0"/>
        </w:rPr>
        <w:tab/>
      </w:r>
      <w:r w:rsidRPr="00AB5C8A">
        <w:rPr>
          <w:rFonts w:ascii="Lato" w:hAnsi="Lato" w:eastAsia="Times New Roman"/>
          <w:color w:val="7030A0"/>
        </w:rPr>
        <w:t>"</w:t>
      </w:r>
      <w:proofErr w:type="spellStart"/>
      <w:proofErr w:type="gramStart"/>
      <w:r w:rsidRPr="00AB5C8A">
        <w:rPr>
          <w:rFonts w:ascii="Lato" w:hAnsi="Lato" w:eastAsia="Times New Roman"/>
          <w:color w:val="7030A0"/>
        </w:rPr>
        <w:t>entity</w:t>
      </w:r>
      <w:proofErr w:type="gramEnd"/>
      <w:r w:rsidRPr="00AB5C8A">
        <w:rPr>
          <w:rFonts w:ascii="Lato" w:hAnsi="Lato" w:eastAsia="Times New Roman"/>
          <w:color w:val="7030A0"/>
        </w:rPr>
        <w:t>_id</w:t>
      </w:r>
      <w:proofErr w:type="spellEnd"/>
      <w:r w:rsidRPr="00AB5C8A">
        <w:rPr>
          <w:rFonts w:ascii="Lato" w:hAnsi="Lato" w:eastAsia="Times New Roman"/>
          <w:color w:val="7030A0"/>
        </w:rPr>
        <w:t>": "brand",</w:t>
      </w:r>
    </w:p>
    <w:p w:rsidRPr="00AB5C8A" w:rsidR="002F438F" w:rsidP="002F438F" w:rsidRDefault="002F438F" w14:paraId="4627C285" w14:textId="77777777">
      <w:pPr>
        <w:pStyle w:val="Paragraphedeliste"/>
        <w:ind w:left="1778"/>
        <w:rPr>
          <w:rFonts w:ascii="Lato" w:hAnsi="Lato" w:eastAsia="Times New Roman"/>
          <w:color w:val="7030A0"/>
        </w:rPr>
      </w:pPr>
      <w:r w:rsidRPr="00AB5C8A">
        <w:rPr>
          <w:rFonts w:ascii="Lato" w:hAnsi="Lato" w:eastAsia="Times New Roman"/>
          <w:color w:val="7030A0"/>
        </w:rPr>
        <w:tab/>
      </w:r>
      <w:r w:rsidRPr="00AB5C8A">
        <w:rPr>
          <w:rFonts w:ascii="Lato" w:hAnsi="Lato" w:eastAsia="Times New Roman"/>
          <w:color w:val="7030A0"/>
        </w:rPr>
        <w:tab/>
      </w:r>
      <w:r w:rsidRPr="00AB5C8A">
        <w:rPr>
          <w:rFonts w:ascii="Lato" w:hAnsi="Lato" w:eastAsia="Times New Roman"/>
          <w:color w:val="7030A0"/>
        </w:rPr>
        <w:t>"</w:t>
      </w:r>
      <w:proofErr w:type="spellStart"/>
      <w:proofErr w:type="gramStart"/>
      <w:r w:rsidRPr="00AB5C8A">
        <w:rPr>
          <w:rFonts w:ascii="Lato" w:hAnsi="Lato" w:eastAsia="Times New Roman"/>
          <w:color w:val="7030A0"/>
        </w:rPr>
        <w:t>entity</w:t>
      </w:r>
      <w:proofErr w:type="gramEnd"/>
      <w:r w:rsidRPr="00AB5C8A">
        <w:rPr>
          <w:rFonts w:ascii="Lato" w:hAnsi="Lato" w:eastAsia="Times New Roman"/>
          <w:color w:val="7030A0"/>
        </w:rPr>
        <w:t>_record_ids</w:t>
      </w:r>
      <w:proofErr w:type="spellEnd"/>
      <w:r w:rsidRPr="00AB5C8A">
        <w:rPr>
          <w:rFonts w:ascii="Lato" w:hAnsi="Lato" w:eastAsia="Times New Roman"/>
          <w:color w:val="7030A0"/>
        </w:rPr>
        <w:t>": ["</w:t>
      </w:r>
      <w:proofErr w:type="spellStart"/>
      <w:r w:rsidRPr="00AB5C8A">
        <w:rPr>
          <w:rFonts w:ascii="Lato" w:hAnsi="Lato" w:eastAsia="Times New Roman"/>
          <w:color w:val="7030A0"/>
        </w:rPr>
        <w:t>alessi</w:t>
      </w:r>
      <w:proofErr w:type="spellEnd"/>
      <w:r w:rsidRPr="00AB5C8A">
        <w:rPr>
          <w:rFonts w:ascii="Lato" w:hAnsi="Lato" w:eastAsia="Times New Roman"/>
          <w:color w:val="7030A0"/>
        </w:rPr>
        <w:t>", "</w:t>
      </w:r>
      <w:proofErr w:type="spellStart"/>
      <w:r w:rsidRPr="00AB5C8A">
        <w:rPr>
          <w:rFonts w:ascii="Lato" w:hAnsi="Lato" w:eastAsia="Times New Roman"/>
          <w:color w:val="7030A0"/>
        </w:rPr>
        <w:t>fatboy</w:t>
      </w:r>
      <w:proofErr w:type="spellEnd"/>
      <w:r w:rsidRPr="00AB5C8A">
        <w:rPr>
          <w:rFonts w:ascii="Lato" w:hAnsi="Lato" w:eastAsia="Times New Roman"/>
          <w:color w:val="7030A0"/>
        </w:rPr>
        <w:t>", "</w:t>
      </w:r>
      <w:proofErr w:type="spellStart"/>
      <w:r w:rsidRPr="00AB5C8A">
        <w:rPr>
          <w:rFonts w:ascii="Lato" w:hAnsi="Lato" w:eastAsia="Times New Roman"/>
          <w:color w:val="7030A0"/>
        </w:rPr>
        <w:t>fermob</w:t>
      </w:r>
      <w:proofErr w:type="spellEnd"/>
      <w:r w:rsidRPr="00AB5C8A">
        <w:rPr>
          <w:rFonts w:ascii="Lato" w:hAnsi="Lato" w:eastAsia="Times New Roman"/>
          <w:color w:val="7030A0"/>
        </w:rPr>
        <w:t>"]</w:t>
      </w:r>
    </w:p>
    <w:p w:rsidRPr="00AB5C8A" w:rsidR="002F438F" w:rsidP="002F438F" w:rsidRDefault="002F438F" w14:paraId="7E5E3573" w14:textId="45F30B27">
      <w:pPr>
        <w:pStyle w:val="Paragraphedeliste"/>
        <w:ind w:left="1778"/>
        <w:rPr>
          <w:rFonts w:ascii="Lato" w:hAnsi="Lato" w:eastAsia="Times New Roman"/>
          <w:color w:val="7030A0"/>
        </w:rPr>
      </w:pPr>
      <w:r w:rsidRPr="00AB5C8A">
        <w:rPr>
          <w:rFonts w:ascii="Lato" w:hAnsi="Lato" w:eastAsia="Times New Roman"/>
          <w:color w:val="7030A0"/>
        </w:rPr>
        <w:tab/>
      </w:r>
      <w:r w:rsidR="00AB5C8A">
        <w:rPr>
          <w:rFonts w:ascii="Lato" w:hAnsi="Lato" w:eastAsia="Times New Roman"/>
          <w:color w:val="7030A0"/>
        </w:rPr>
        <w:t xml:space="preserve">       </w:t>
      </w:r>
      <w:r w:rsidRPr="00AB5C8A">
        <w:rPr>
          <w:rFonts w:ascii="Lato" w:hAnsi="Lato" w:eastAsia="Times New Roman"/>
          <w:color w:val="7030A0"/>
        </w:rPr>
        <w:t>},</w:t>
      </w:r>
    </w:p>
    <w:p w:rsidRPr="00AB5C8A" w:rsidR="002F438F" w:rsidP="002F438F" w:rsidRDefault="002F438F" w14:paraId="7F357928" w14:textId="429C2836">
      <w:pPr>
        <w:pStyle w:val="Paragraphedeliste"/>
        <w:ind w:left="1778"/>
        <w:rPr>
          <w:rFonts w:ascii="Lato" w:hAnsi="Lato" w:eastAsia="Times New Roman"/>
          <w:color w:val="7030A0"/>
        </w:rPr>
      </w:pPr>
      <w:r w:rsidRPr="00AB5C8A">
        <w:rPr>
          <w:rFonts w:ascii="Lato" w:hAnsi="Lato" w:eastAsia="Times New Roman"/>
          <w:color w:val="7030A0"/>
        </w:rPr>
        <w:tab/>
      </w:r>
      <w:r w:rsidR="00AB5C8A">
        <w:rPr>
          <w:rFonts w:ascii="Lato" w:hAnsi="Lato" w:eastAsia="Times New Roman"/>
          <w:color w:val="7030A0"/>
        </w:rPr>
        <w:t xml:space="preserve">       </w:t>
      </w:r>
      <w:r w:rsidRPr="00AB5C8A">
        <w:rPr>
          <w:rFonts w:ascii="Lato" w:hAnsi="Lato" w:eastAsia="Times New Roman"/>
          <w:color w:val="7030A0"/>
        </w:rPr>
        <w:t>{</w:t>
      </w:r>
    </w:p>
    <w:p w:rsidRPr="00AB5C8A" w:rsidR="002F438F" w:rsidP="002F438F" w:rsidRDefault="002F438F" w14:paraId="4175E174" w14:textId="77777777">
      <w:pPr>
        <w:pStyle w:val="Paragraphedeliste"/>
        <w:ind w:left="1778"/>
        <w:rPr>
          <w:rFonts w:ascii="Lato" w:hAnsi="Lato" w:eastAsia="Times New Roman"/>
          <w:color w:val="7030A0"/>
        </w:rPr>
      </w:pPr>
      <w:r w:rsidRPr="00AB5C8A">
        <w:rPr>
          <w:rFonts w:ascii="Lato" w:hAnsi="Lato" w:eastAsia="Times New Roman"/>
          <w:color w:val="7030A0"/>
        </w:rPr>
        <w:tab/>
      </w:r>
      <w:r w:rsidRPr="00AB5C8A">
        <w:rPr>
          <w:rFonts w:ascii="Lato" w:hAnsi="Lato" w:eastAsia="Times New Roman"/>
          <w:color w:val="7030A0"/>
        </w:rPr>
        <w:tab/>
      </w:r>
      <w:r w:rsidRPr="00AB5C8A">
        <w:rPr>
          <w:rFonts w:ascii="Lato" w:hAnsi="Lato" w:eastAsia="Times New Roman"/>
          <w:color w:val="7030A0"/>
        </w:rPr>
        <w:t>"</w:t>
      </w:r>
      <w:proofErr w:type="spellStart"/>
      <w:proofErr w:type="gramStart"/>
      <w:r w:rsidRPr="00AB5C8A">
        <w:rPr>
          <w:rFonts w:ascii="Lato" w:hAnsi="Lato" w:eastAsia="Times New Roman"/>
          <w:color w:val="7030A0"/>
        </w:rPr>
        <w:t>entity</w:t>
      </w:r>
      <w:proofErr w:type="gramEnd"/>
      <w:r w:rsidRPr="00AB5C8A">
        <w:rPr>
          <w:rFonts w:ascii="Lato" w:hAnsi="Lato" w:eastAsia="Times New Roman"/>
          <w:color w:val="7030A0"/>
        </w:rPr>
        <w:t>_id</w:t>
      </w:r>
      <w:proofErr w:type="spellEnd"/>
      <w:r w:rsidRPr="00AB5C8A">
        <w:rPr>
          <w:rFonts w:ascii="Lato" w:hAnsi="Lato" w:eastAsia="Times New Roman"/>
          <w:color w:val="7030A0"/>
        </w:rPr>
        <w:t>": "designer",</w:t>
      </w:r>
    </w:p>
    <w:p w:rsidRPr="00AB5C8A" w:rsidR="002F438F" w:rsidP="002F438F" w:rsidRDefault="002F438F" w14:paraId="6256E499" w14:textId="77777777">
      <w:pPr>
        <w:pStyle w:val="Paragraphedeliste"/>
        <w:ind w:left="1778"/>
        <w:rPr>
          <w:rFonts w:ascii="Lato" w:hAnsi="Lato" w:eastAsia="Times New Roman"/>
          <w:color w:val="7030A0"/>
        </w:rPr>
      </w:pPr>
      <w:r w:rsidRPr="00AB5C8A">
        <w:rPr>
          <w:rFonts w:ascii="Lato" w:hAnsi="Lato" w:eastAsia="Times New Roman"/>
          <w:color w:val="7030A0"/>
        </w:rPr>
        <w:tab/>
      </w:r>
      <w:r w:rsidRPr="00AB5C8A">
        <w:rPr>
          <w:rFonts w:ascii="Lato" w:hAnsi="Lato" w:eastAsia="Times New Roman"/>
          <w:color w:val="7030A0"/>
        </w:rPr>
        <w:tab/>
      </w:r>
      <w:r w:rsidRPr="00AB5C8A">
        <w:rPr>
          <w:rFonts w:ascii="Lato" w:hAnsi="Lato" w:eastAsia="Times New Roman"/>
          <w:color w:val="7030A0"/>
        </w:rPr>
        <w:t>"</w:t>
      </w:r>
      <w:proofErr w:type="spellStart"/>
      <w:proofErr w:type="gramStart"/>
      <w:r w:rsidRPr="00AB5C8A">
        <w:rPr>
          <w:rFonts w:ascii="Lato" w:hAnsi="Lato" w:eastAsia="Times New Roman"/>
          <w:color w:val="7030A0"/>
        </w:rPr>
        <w:t>entity</w:t>
      </w:r>
      <w:proofErr w:type="gramEnd"/>
      <w:r w:rsidRPr="00AB5C8A">
        <w:rPr>
          <w:rFonts w:ascii="Lato" w:hAnsi="Lato" w:eastAsia="Times New Roman"/>
          <w:color w:val="7030A0"/>
        </w:rPr>
        <w:t>_record_ids</w:t>
      </w:r>
      <w:proofErr w:type="spellEnd"/>
      <w:r w:rsidRPr="00AB5C8A">
        <w:rPr>
          <w:rFonts w:ascii="Lato" w:hAnsi="Lato" w:eastAsia="Times New Roman"/>
          <w:color w:val="7030A0"/>
        </w:rPr>
        <w:t>": ["</w:t>
      </w:r>
      <w:proofErr w:type="spellStart"/>
      <w:r w:rsidRPr="00AB5C8A">
        <w:rPr>
          <w:rFonts w:ascii="Lato" w:hAnsi="Lato" w:eastAsia="Times New Roman"/>
          <w:color w:val="7030A0"/>
        </w:rPr>
        <w:t>arad</w:t>
      </w:r>
      <w:proofErr w:type="spellEnd"/>
      <w:r w:rsidRPr="00AB5C8A">
        <w:rPr>
          <w:rFonts w:ascii="Lato" w:hAnsi="Lato" w:eastAsia="Times New Roman"/>
          <w:color w:val="7030A0"/>
        </w:rPr>
        <w:t>", "</w:t>
      </w:r>
      <w:proofErr w:type="spellStart"/>
      <w:r w:rsidRPr="00AB5C8A">
        <w:rPr>
          <w:rFonts w:ascii="Lato" w:hAnsi="Lato" w:eastAsia="Times New Roman"/>
          <w:color w:val="7030A0"/>
        </w:rPr>
        <w:t>dyson</w:t>
      </w:r>
      <w:proofErr w:type="spellEnd"/>
      <w:r w:rsidRPr="00AB5C8A">
        <w:rPr>
          <w:rFonts w:ascii="Lato" w:hAnsi="Lato" w:eastAsia="Times New Roman"/>
          <w:color w:val="7030A0"/>
        </w:rPr>
        <w:t>", "</w:t>
      </w:r>
      <w:proofErr w:type="spellStart"/>
      <w:r w:rsidRPr="00AB5C8A">
        <w:rPr>
          <w:rFonts w:ascii="Lato" w:hAnsi="Lato" w:eastAsia="Times New Roman"/>
          <w:color w:val="7030A0"/>
        </w:rPr>
        <w:t>newson</w:t>
      </w:r>
      <w:proofErr w:type="spellEnd"/>
      <w:r w:rsidRPr="00AB5C8A">
        <w:rPr>
          <w:rFonts w:ascii="Lato" w:hAnsi="Lato" w:eastAsia="Times New Roman"/>
          <w:color w:val="7030A0"/>
        </w:rPr>
        <w:t>"]</w:t>
      </w:r>
    </w:p>
    <w:p w:rsidRPr="00AB5C8A" w:rsidR="002F438F" w:rsidP="002F438F" w:rsidRDefault="002F438F" w14:paraId="3A8CAA08" w14:textId="59AAC946">
      <w:pPr>
        <w:pStyle w:val="Paragraphedeliste"/>
        <w:ind w:left="1778"/>
        <w:rPr>
          <w:rFonts w:ascii="Lato" w:hAnsi="Lato" w:eastAsia="Times New Roman"/>
          <w:color w:val="7030A0"/>
        </w:rPr>
      </w:pPr>
      <w:r w:rsidRPr="00AB5C8A">
        <w:rPr>
          <w:rFonts w:ascii="Lato" w:hAnsi="Lato" w:eastAsia="Times New Roman"/>
          <w:color w:val="7030A0"/>
        </w:rPr>
        <w:tab/>
      </w:r>
      <w:r w:rsidR="00AB5C8A">
        <w:rPr>
          <w:rFonts w:ascii="Lato" w:hAnsi="Lato" w:eastAsia="Times New Roman"/>
          <w:color w:val="7030A0"/>
        </w:rPr>
        <w:t xml:space="preserve">      </w:t>
      </w:r>
      <w:r w:rsidRPr="00AB5C8A">
        <w:rPr>
          <w:rFonts w:ascii="Lato" w:hAnsi="Lato" w:eastAsia="Times New Roman"/>
          <w:color w:val="7030A0"/>
        </w:rPr>
        <w:t>}</w:t>
      </w:r>
    </w:p>
    <w:p w:rsidRPr="00AB5C8A" w:rsidR="002F438F" w:rsidP="002F438F" w:rsidRDefault="00AB5C8A" w14:paraId="4699252D" w14:textId="07F869AF">
      <w:pPr>
        <w:pStyle w:val="Paragraphedeliste"/>
        <w:ind w:left="1778"/>
        <w:rPr>
          <w:rFonts w:ascii="Lato" w:hAnsi="Lato" w:eastAsia="Times New Roman"/>
          <w:color w:val="7030A0"/>
        </w:rPr>
      </w:pPr>
      <w:r>
        <w:rPr>
          <w:rFonts w:ascii="Lato" w:hAnsi="Lato" w:eastAsia="Times New Roman"/>
          <w:color w:val="7030A0"/>
        </w:rPr>
        <w:t xml:space="preserve">       </w:t>
      </w:r>
      <w:r w:rsidRPr="00AB5C8A" w:rsidR="002F438F">
        <w:rPr>
          <w:rFonts w:ascii="Lato" w:hAnsi="Lato" w:eastAsia="Times New Roman"/>
          <w:color w:val="7030A0"/>
        </w:rPr>
        <w:t>]</w:t>
      </w:r>
    </w:p>
    <w:p w:rsidRPr="00D42339" w:rsidR="002F438F" w:rsidP="002F438F" w:rsidRDefault="002F438F" w14:paraId="2E2FF95A" w14:textId="5B7FB567">
      <w:pPr>
        <w:pStyle w:val="Paragraphedeliste"/>
        <w:numPr>
          <w:ilvl w:val="0"/>
          <w:numId w:val="17"/>
        </w:numPr>
        <w:rPr>
          <w:rFonts w:eastAsia="Times New Roman"/>
        </w:rPr>
      </w:pPr>
      <w:r w:rsidRPr="002F438F">
        <w:rPr>
          <w:rFonts w:ascii="Lato" w:hAnsi="Lato" w:eastAsia="Times New Roman"/>
          <w:b/>
        </w:rPr>
        <w:t>Entity Records Group</w:t>
      </w:r>
      <w:r w:rsidRPr="00103D81">
        <w:rPr>
          <w:rFonts w:ascii="Lato" w:hAnsi="Lato" w:eastAsia="Times New Roman"/>
          <w:b/>
        </w:rPr>
        <w:t xml:space="preserve"> </w:t>
      </w:r>
      <w:r w:rsidRPr="00103D81">
        <w:rPr>
          <w:rFonts w:ascii="Lato" w:hAnsi="Lato" w:eastAsia="Times New Roman"/>
        </w:rPr>
        <w:t>(</w:t>
      </w:r>
      <w:proofErr w:type="spellStart"/>
      <w:r w:rsidRPr="002F438F">
        <w:rPr>
          <w:rFonts w:ascii="Lato" w:hAnsi="Lato" w:eastAsia="Times New Roman"/>
        </w:rPr>
        <w:t>akeneoContentAttrGrpID</w:t>
      </w:r>
      <w:proofErr w:type="spellEnd"/>
      <w:r w:rsidRPr="00103D81">
        <w:rPr>
          <w:rFonts w:ascii="Lato" w:hAnsi="Lato" w:eastAsia="Times New Roman"/>
        </w:rPr>
        <w:t>)</w:t>
      </w:r>
      <w:r w:rsidRPr="00103D81">
        <w:rPr>
          <w:rFonts w:ascii="Lato" w:hAnsi="Lato" w:eastAsia="Times New Roman"/>
          <w:b/>
        </w:rPr>
        <w:t xml:space="preserve">: </w:t>
      </w:r>
      <w:r w:rsidRPr="002F438F">
        <w:rPr>
          <w:rFonts w:ascii="Lato" w:hAnsi="Lato" w:eastAsia="Times New Roman"/>
        </w:rPr>
        <w:t>Keep Group Name of Content Asset entity records (Attributes) or leave empty to take default value</w:t>
      </w:r>
      <w:r w:rsidRPr="00103D81">
        <w:rPr>
          <w:rFonts w:ascii="Helvetica" w:hAnsi="Helvetica" w:eastAsia="Times New Roman"/>
          <w:color w:val="1D1C1D"/>
          <w:sz w:val="23"/>
          <w:szCs w:val="23"/>
          <w:shd w:val="clear" w:color="auto" w:fill="FFFFFF"/>
        </w:rPr>
        <w:t>.</w:t>
      </w:r>
    </w:p>
    <w:p w:rsidR="00D42339" w:rsidP="00D42339" w:rsidRDefault="003D675F" w14:paraId="271B442B" w14:textId="328E2653">
      <w:pPr>
        <w:pStyle w:val="Paragraphedeliste"/>
        <w:ind w:left="1778"/>
        <w:rPr>
          <w:rFonts w:ascii="Lato" w:hAnsi="Lato" w:eastAsia="Times New Roman"/>
        </w:rPr>
      </w:pPr>
      <w:r>
        <w:rPr>
          <w:rFonts w:ascii="Lato" w:hAnsi="Lato" w:eastAsia="Times New Roman"/>
        </w:rPr>
        <w:t xml:space="preserve">Note: </w:t>
      </w:r>
      <w:r w:rsidRPr="00D42339" w:rsidR="00D42339">
        <w:rPr>
          <w:rFonts w:ascii="Lato" w:hAnsi="Lato" w:eastAsia="Times New Roman"/>
        </w:rPr>
        <w:t xml:space="preserve">If we add all the available </w:t>
      </w:r>
      <w:r w:rsidR="00D42339">
        <w:rPr>
          <w:rFonts w:ascii="Lato" w:hAnsi="Lato" w:eastAsia="Times New Roman"/>
        </w:rPr>
        <w:t>records to Content Asset attributes</w:t>
      </w:r>
      <w:r w:rsidR="0078383C">
        <w:rPr>
          <w:rFonts w:ascii="Lato" w:hAnsi="Lato" w:eastAsia="Times New Roman"/>
        </w:rPr>
        <w:t>’</w:t>
      </w:r>
      <w:r w:rsidR="00D42339">
        <w:rPr>
          <w:rFonts w:ascii="Lato" w:hAnsi="Lato" w:eastAsia="Times New Roman"/>
        </w:rPr>
        <w:t xml:space="preserve"> </w:t>
      </w:r>
      <w:r w:rsidR="0078383C">
        <w:rPr>
          <w:rFonts w:ascii="Lato" w:hAnsi="Lato" w:eastAsia="Times New Roman"/>
        </w:rPr>
        <w:t>group,</w:t>
      </w:r>
      <w:r w:rsidR="00D42339">
        <w:rPr>
          <w:rFonts w:ascii="Lato" w:hAnsi="Lato" w:eastAsia="Times New Roman"/>
        </w:rPr>
        <w:t xml:space="preserve"> then there is a challenge of loading the Business Manager web page considering the number of entity records and weight of JSON content of each entity record. </w:t>
      </w:r>
      <w:proofErr w:type="gramStart"/>
      <w:r w:rsidR="00D42339">
        <w:rPr>
          <w:rFonts w:ascii="Lato" w:hAnsi="Lato" w:eastAsia="Times New Roman"/>
        </w:rPr>
        <w:t>So</w:t>
      </w:r>
      <w:proofErr w:type="gramEnd"/>
      <w:r w:rsidR="00D42339">
        <w:rPr>
          <w:rFonts w:ascii="Lato" w:hAnsi="Lato" w:eastAsia="Times New Roman"/>
        </w:rPr>
        <w:t xml:space="preserve"> we recommend</w:t>
      </w:r>
      <w:r w:rsidR="0078383C">
        <w:rPr>
          <w:rFonts w:ascii="Lato" w:hAnsi="Lato" w:eastAsia="Times New Roman"/>
        </w:rPr>
        <w:t xml:space="preserve"> not to add all the </w:t>
      </w:r>
      <w:proofErr w:type="spellStart"/>
      <w:r w:rsidR="0078383C">
        <w:rPr>
          <w:rFonts w:ascii="Lato" w:hAnsi="Lato" w:eastAsia="Times New Roman"/>
        </w:rPr>
        <w:t>entory</w:t>
      </w:r>
      <w:proofErr w:type="spellEnd"/>
      <w:r w:rsidR="0078383C">
        <w:rPr>
          <w:rFonts w:ascii="Lato" w:hAnsi="Lato" w:eastAsia="Times New Roman"/>
        </w:rPr>
        <w:t xml:space="preserve"> records to attribute grouping. R</w:t>
      </w:r>
      <w:r w:rsidR="00D42339">
        <w:rPr>
          <w:rFonts w:ascii="Lato" w:hAnsi="Lato" w:eastAsia="Times New Roman"/>
        </w:rPr>
        <w:t>un this job whenever there is a need of viewing any entity record’s JSON in Busine</w:t>
      </w:r>
      <w:r w:rsidR="00F40E58">
        <w:rPr>
          <w:rFonts w:ascii="Lato" w:hAnsi="Lato" w:eastAsia="Times New Roman"/>
        </w:rPr>
        <w:t>ss Manager Content Asset page after</w:t>
      </w:r>
      <w:r w:rsidR="00D42339">
        <w:rPr>
          <w:rFonts w:ascii="Lato" w:hAnsi="Lato" w:eastAsia="Times New Roman"/>
        </w:rPr>
        <w:t xml:space="preserve"> adding those entity record IDs in site preference - </w:t>
      </w:r>
      <w:r w:rsidR="00F30C84">
        <w:rPr>
          <w:rFonts w:ascii="Lato" w:hAnsi="Lato" w:eastAsia="Times New Roman"/>
        </w:rPr>
        <w:t>Entity Records i</w:t>
      </w:r>
      <w:r w:rsidRPr="00BC7DBB" w:rsidR="00BC7DBB">
        <w:rPr>
          <w:rFonts w:ascii="Lato" w:hAnsi="Lato" w:eastAsia="Times New Roman"/>
        </w:rPr>
        <w:t>n Group</w:t>
      </w:r>
      <w:r w:rsidR="00BC7DBB">
        <w:rPr>
          <w:rFonts w:ascii="Lato" w:hAnsi="Lato" w:eastAsia="Times New Roman"/>
        </w:rPr>
        <w:t>.</w:t>
      </w:r>
    </w:p>
    <w:p w:rsidRPr="00CF44B2" w:rsidR="00CF44B2" w:rsidP="00CF44B2" w:rsidRDefault="00CF44B2" w14:paraId="1260FB39" w14:textId="77777777">
      <w:pPr>
        <w:rPr>
          <w:rFonts w:eastAsia="Times New Roman"/>
        </w:rPr>
      </w:pPr>
    </w:p>
    <w:p w:rsidRPr="00920E02" w:rsidR="00CF44B2" w:rsidP="00CF44B2" w:rsidRDefault="00CF44B2" w14:paraId="774E78CC" w14:textId="58472C88">
      <w:pPr>
        <w:pStyle w:val="Titre3"/>
        <w:ind w:firstLine="709"/>
        <w:rPr>
          <w:rFonts w:ascii="Lato" w:hAnsi="Lato"/>
        </w:rPr>
      </w:pPr>
      <w:r>
        <w:rPr>
          <w:rFonts w:ascii="Lato" w:hAnsi="Lato"/>
        </w:rPr>
        <w:t>3.4.4</w:t>
      </w:r>
      <w:r w:rsidRPr="00920E02">
        <w:rPr>
          <w:rFonts w:ascii="Lato" w:hAnsi="Lato"/>
        </w:rPr>
        <w:t xml:space="preserve"> Group: </w:t>
      </w:r>
      <w:proofErr w:type="spellStart"/>
      <w:r w:rsidRPr="00CF44B2">
        <w:rPr>
          <w:rFonts w:ascii="Lato" w:hAnsi="Lato"/>
        </w:rPr>
        <w:t>Akeneo</w:t>
      </w:r>
      <w:proofErr w:type="spellEnd"/>
      <w:r w:rsidRPr="00CF44B2">
        <w:rPr>
          <w:rFonts w:ascii="Lato" w:hAnsi="Lato"/>
        </w:rPr>
        <w:t xml:space="preserve"> - Image &amp; Asset Configs</w:t>
      </w:r>
      <w:r>
        <w:rPr>
          <w:rFonts w:ascii="Lato" w:hAnsi="Lato"/>
        </w:rPr>
        <w:br/>
      </w:r>
    </w:p>
    <w:p w:rsidR="00CF44B2" w:rsidP="00CF44B2" w:rsidRDefault="00CF44B2" w14:paraId="11EF91C3" w14:textId="01067000">
      <w:pPr>
        <w:pStyle w:val="Corpsdetex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lang w:val="en-US"/>
        </w:rPr>
      </w:pPr>
      <w:proofErr w:type="spellStart"/>
      <w:r w:rsidRPr="00920E02">
        <w:rPr>
          <w:rFonts w:ascii="Lato" w:hAnsi="Lato" w:cs="Times New Roman"/>
          <w:b/>
          <w:bCs/>
          <w:lang w:val="en-US"/>
        </w:rPr>
        <w:t>Akeneo</w:t>
      </w:r>
      <w:proofErr w:type="spellEnd"/>
      <w:r w:rsidRPr="00920E02">
        <w:rPr>
          <w:rFonts w:ascii="Lato" w:hAnsi="Lato" w:cs="Times New Roman"/>
          <w:b/>
          <w:bCs/>
          <w:lang w:val="en-US"/>
        </w:rPr>
        <w:t xml:space="preserve"> Image Type</w:t>
      </w:r>
      <w:r w:rsidRPr="00920E02">
        <w:rPr>
          <w:rFonts w:ascii="Lato" w:hAnsi="Lato" w:cs="Times New Roman"/>
          <w:bCs/>
          <w:lang w:val="en-US"/>
        </w:rPr>
        <w:t xml:space="preserve"> (</w:t>
      </w:r>
      <w:proofErr w:type="spellStart"/>
      <w:r w:rsidRPr="00920E02">
        <w:rPr>
          <w:rFonts w:ascii="Lato" w:hAnsi="Lato" w:cs="Times New Roman"/>
          <w:bCs/>
          <w:lang w:val="en-US"/>
        </w:rPr>
        <w:t>akeneoImageType</w:t>
      </w:r>
      <w:proofErr w:type="spellEnd"/>
      <w:r w:rsidRPr="00920E02">
        <w:rPr>
          <w:rFonts w:ascii="Lato" w:hAnsi="Lato" w:cs="Times New Roman"/>
          <w:bCs/>
          <w:lang w:val="en-US"/>
        </w:rPr>
        <w:t>)</w:t>
      </w:r>
      <w:r w:rsidRPr="00920E02">
        <w:rPr>
          <w:rFonts w:ascii="Lato" w:hAnsi="Lato" w:cs="Times New Roman"/>
          <w:lang w:val="en-US"/>
        </w:rPr>
        <w:t>: Select what type of media data (Images or Assets or Both</w:t>
      </w:r>
      <w:r>
        <w:rPr>
          <w:rFonts w:ascii="Lato" w:hAnsi="Lato" w:cs="Times New Roman"/>
          <w:lang w:val="en-US"/>
        </w:rPr>
        <w:t xml:space="preserve"> or None</w:t>
      </w:r>
      <w:r w:rsidRPr="00920E02">
        <w:rPr>
          <w:rFonts w:ascii="Lato" w:hAnsi="Lato" w:cs="Times New Roman"/>
          <w:lang w:val="en-US"/>
        </w:rPr>
        <w:t>) should be considered for the product. In case if ‘images’ is selected then image paths for product will be retrieved from the attributes ‘picture’, ’image’ etc.,</w:t>
      </w:r>
    </w:p>
    <w:p w:rsidRPr="006F3387" w:rsidR="006F3387" w:rsidP="00CF44B2" w:rsidRDefault="006F3387" w14:paraId="6F0372A5" w14:textId="0A6601B3">
      <w:pPr>
        <w:pStyle w:val="Corpsdetex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b/>
          <w:bCs/>
          <w:lang w:val="en-US"/>
        </w:rPr>
      </w:pPr>
      <w:r w:rsidRPr="006F3387">
        <w:rPr>
          <w:rFonts w:ascii="Lato" w:hAnsi="Lato" w:cs="Times New Roman"/>
          <w:b/>
          <w:bCs/>
          <w:lang w:val="en-US"/>
        </w:rPr>
        <w:t>Asset System Version</w:t>
      </w:r>
      <w:r>
        <w:rPr>
          <w:rFonts w:ascii="Lato" w:hAnsi="Lato" w:cs="Times New Roman"/>
          <w:b/>
          <w:bCs/>
          <w:lang w:val="en-US"/>
        </w:rPr>
        <w:t xml:space="preserve"> </w:t>
      </w:r>
      <w:r>
        <w:rPr>
          <w:rFonts w:ascii="Lato" w:hAnsi="Lato" w:cs="Times New Roman"/>
          <w:lang w:val="en-US"/>
        </w:rPr>
        <w:t>(</w:t>
      </w:r>
      <w:proofErr w:type="spellStart"/>
      <w:r>
        <w:rPr>
          <w:rFonts w:ascii="Lato" w:hAnsi="Lato" w:cs="Times New Roman"/>
          <w:lang w:val="en-US"/>
        </w:rPr>
        <w:t>akeneoAssetSytem</w:t>
      </w:r>
      <w:proofErr w:type="spellEnd"/>
      <w:r>
        <w:rPr>
          <w:rFonts w:ascii="Lato" w:hAnsi="Lato" w:cs="Times New Roman"/>
          <w:lang w:val="en-US"/>
        </w:rPr>
        <w:t xml:space="preserve">): Select (if you are using </w:t>
      </w:r>
      <w:r>
        <w:rPr>
          <w:rFonts w:ascii="Lato" w:hAnsi="Lato" w:cs="Times New Roman"/>
          <w:lang w:val="en-US"/>
        </w:rPr>
        <w:lastRenderedPageBreak/>
        <w:t xml:space="preserve">assets) what type of Asset system </w:t>
      </w:r>
      <w:proofErr w:type="gramStart"/>
      <w:r>
        <w:rPr>
          <w:rFonts w:ascii="Lato" w:hAnsi="Lato" w:cs="Times New Roman"/>
          <w:lang w:val="en-US"/>
        </w:rPr>
        <w:t>are</w:t>
      </w:r>
      <w:proofErr w:type="gramEnd"/>
      <w:r>
        <w:rPr>
          <w:rFonts w:ascii="Lato" w:hAnsi="Lato" w:cs="Times New Roman"/>
          <w:lang w:val="en-US"/>
        </w:rPr>
        <w:t xml:space="preserve"> you using, for PAM (version &lt; 4.0) select the old Asset system and for Asset Management system (version &gt;= 4.0) select new asset system.</w:t>
      </w:r>
    </w:p>
    <w:p w:rsidR="006F3387" w:rsidP="00CF44B2" w:rsidRDefault="003242F0" w14:paraId="065BEC0C" w14:textId="7A8656B0">
      <w:pPr>
        <w:pStyle w:val="Corpsdetexte"/>
        <w:numPr>
          <w:ilvl w:val="0"/>
          <w:numId w:val="5"/>
        </w:numPr>
        <w:tabs>
          <w:tab w:val="clear" w:pos="720"/>
          <w:tab w:val="num" w:pos="1778"/>
        </w:tabs>
        <w:ind w:left="1778"/>
        <w:rPr>
          <w:rFonts w:ascii="Lato" w:hAnsi="Lato" w:cs="Times New Roman"/>
          <w:b/>
          <w:bCs/>
          <w:lang w:val="en-US"/>
        </w:rPr>
      </w:pPr>
      <w:proofErr w:type="spellStart"/>
      <w:r w:rsidRPr="003242F0">
        <w:rPr>
          <w:rFonts w:ascii="Lato" w:hAnsi="Lato" w:cs="Times New Roman"/>
          <w:b/>
          <w:bCs/>
          <w:lang w:val="en-US"/>
        </w:rPr>
        <w:t>Akeneo</w:t>
      </w:r>
      <w:proofErr w:type="spellEnd"/>
      <w:r w:rsidRPr="003242F0">
        <w:rPr>
          <w:rFonts w:ascii="Lato" w:hAnsi="Lato" w:cs="Times New Roman"/>
          <w:b/>
          <w:bCs/>
          <w:lang w:val="en-US"/>
        </w:rPr>
        <w:t xml:space="preserve"> Image Import Type</w:t>
      </w:r>
      <w:r>
        <w:rPr>
          <w:rFonts w:ascii="Lato" w:hAnsi="Lato" w:cs="Times New Roman"/>
          <w:b/>
          <w:bCs/>
          <w:lang w:val="en-US"/>
        </w:rPr>
        <w:t xml:space="preserve"> </w:t>
      </w:r>
      <w:r>
        <w:rPr>
          <w:rFonts w:ascii="Lato" w:hAnsi="Lato" w:cs="Times New Roman"/>
          <w:lang w:val="en-US"/>
        </w:rPr>
        <w:t>(</w:t>
      </w:r>
      <w:proofErr w:type="spellStart"/>
      <w:r>
        <w:rPr>
          <w:rFonts w:ascii="Lato" w:hAnsi="Lato" w:cs="Times New Roman"/>
          <w:lang w:val="en-US"/>
        </w:rPr>
        <w:t>akeneoImageImportType</w:t>
      </w:r>
      <w:proofErr w:type="spellEnd"/>
      <w:r>
        <w:rPr>
          <w:rFonts w:ascii="Lato" w:hAnsi="Lato" w:cs="Times New Roman"/>
          <w:lang w:val="en-US"/>
        </w:rPr>
        <w:t xml:space="preserve">): (Only for New Asset System Users): Merchants can select if they want to import Image binaries only </w:t>
      </w:r>
      <w:r w:rsidRPr="003242F0">
        <w:rPr>
          <w:rFonts w:ascii="Lato" w:hAnsi="Lato" w:cs="Times New Roman"/>
          <w:b/>
          <w:bCs/>
          <w:lang w:val="en-US"/>
        </w:rPr>
        <w:t>(Image Media File only)</w:t>
      </w:r>
      <w:r>
        <w:rPr>
          <w:rFonts w:ascii="Lato" w:hAnsi="Lato" w:cs="Times New Roman"/>
          <w:b/>
          <w:bCs/>
          <w:lang w:val="en-US"/>
        </w:rPr>
        <w:t xml:space="preserve"> </w:t>
      </w:r>
      <w:r>
        <w:rPr>
          <w:rFonts w:ascii="Lato" w:hAnsi="Lato" w:cs="Times New Roman"/>
          <w:lang w:val="en-US"/>
        </w:rPr>
        <w:t>In this mode image binaries will be linked to products</w:t>
      </w:r>
      <w:r w:rsidR="00AD0F99">
        <w:rPr>
          <w:rFonts w:ascii="Lato" w:hAnsi="Lato" w:cs="Times New Roman"/>
          <w:lang w:val="en-US"/>
        </w:rPr>
        <w:t xml:space="preserve">. </w:t>
      </w:r>
      <w:r w:rsidR="00A54450">
        <w:rPr>
          <w:rFonts w:ascii="Lato" w:hAnsi="Lato" w:cs="Times New Roman"/>
          <w:lang w:val="en-US"/>
        </w:rPr>
        <w:br/>
      </w:r>
      <w:r w:rsidRPr="00AD0F99" w:rsidR="00AD0F99">
        <w:rPr>
          <w:rFonts w:ascii="Lato" w:hAnsi="Lato" w:cs="Times New Roman"/>
          <w:b/>
          <w:bCs/>
          <w:lang w:val="en-US"/>
        </w:rPr>
        <w:t>Or</w:t>
      </w:r>
      <w:r w:rsidR="00AD0F99">
        <w:rPr>
          <w:rFonts w:ascii="Lato" w:hAnsi="Lato" w:cs="Times New Roman"/>
          <w:lang w:val="en-US"/>
        </w:rPr>
        <w:t xml:space="preserve"> they can choose to import Image media links only </w:t>
      </w:r>
      <w:r w:rsidR="00AD0F99">
        <w:rPr>
          <w:rFonts w:ascii="Lato" w:hAnsi="Lato" w:cs="Times New Roman"/>
          <w:b/>
          <w:bCs/>
          <w:lang w:val="en-US"/>
        </w:rPr>
        <w:t xml:space="preserve">(Image Media Links Only) </w:t>
      </w:r>
      <w:r w:rsidR="00AD0F99">
        <w:rPr>
          <w:rFonts w:ascii="Lato" w:hAnsi="Lato" w:cs="Times New Roman"/>
          <w:lang w:val="en-US"/>
        </w:rPr>
        <w:t xml:space="preserve">In this mode image links will be linked to products using SFCC’s external Image Management system. </w:t>
      </w:r>
      <w:r w:rsidR="00A54450">
        <w:rPr>
          <w:rFonts w:ascii="Lato" w:hAnsi="Lato" w:cs="Times New Roman"/>
          <w:lang w:val="en-US"/>
        </w:rPr>
        <w:t xml:space="preserve">If there are locale specific image links for different locales, they will be imported for the various view-types by appending view-type with locale (e.g.: </w:t>
      </w:r>
      <w:proofErr w:type="spellStart"/>
      <w:r w:rsidR="00A54450">
        <w:rPr>
          <w:rFonts w:ascii="Lato" w:hAnsi="Lato" w:cs="Times New Roman"/>
          <w:lang w:val="en-US"/>
        </w:rPr>
        <w:t>large_en</w:t>
      </w:r>
      <w:proofErr w:type="spellEnd"/>
      <w:r w:rsidR="00A54450">
        <w:rPr>
          <w:rFonts w:ascii="Lato" w:hAnsi="Lato" w:cs="Times New Roman"/>
          <w:lang w:val="en-US"/>
        </w:rPr>
        <w:t xml:space="preserve">-US, </w:t>
      </w:r>
      <w:proofErr w:type="spellStart"/>
      <w:r w:rsidR="00A54450">
        <w:rPr>
          <w:rFonts w:ascii="Lato" w:hAnsi="Lato" w:cs="Times New Roman"/>
          <w:lang w:val="en-US"/>
        </w:rPr>
        <w:t>swatch_fr</w:t>
      </w:r>
      <w:proofErr w:type="spellEnd"/>
      <w:r w:rsidR="00A709C0">
        <w:rPr>
          <w:rFonts w:ascii="Lato" w:hAnsi="Lato" w:cs="Times New Roman"/>
          <w:lang w:val="en-US"/>
        </w:rPr>
        <w:t>-</w:t>
      </w:r>
      <w:r w:rsidR="00A54450">
        <w:rPr>
          <w:rFonts w:ascii="Lato" w:hAnsi="Lato" w:cs="Times New Roman"/>
          <w:lang w:val="en-US"/>
        </w:rPr>
        <w:t xml:space="preserve">FR </w:t>
      </w:r>
      <w:proofErr w:type="spellStart"/>
      <w:r w:rsidR="00A54450">
        <w:rPr>
          <w:rFonts w:ascii="Lato" w:hAnsi="Lato" w:cs="Times New Roman"/>
          <w:lang w:val="en-US"/>
        </w:rPr>
        <w:t>etc</w:t>
      </w:r>
      <w:proofErr w:type="spellEnd"/>
      <w:r w:rsidR="00A54450">
        <w:rPr>
          <w:rFonts w:ascii="Lato" w:hAnsi="Lato" w:cs="Times New Roman"/>
          <w:lang w:val="en-US"/>
        </w:rPr>
        <w:t>)</w:t>
      </w:r>
      <w:r w:rsidR="00A54450">
        <w:rPr>
          <w:rFonts w:ascii="Lato" w:hAnsi="Lato" w:cs="Times New Roman"/>
          <w:lang w:val="en-US"/>
        </w:rPr>
        <w:br/>
      </w:r>
      <w:r w:rsidRPr="00AD0F99" w:rsidR="00AD0F99">
        <w:rPr>
          <w:rFonts w:ascii="Lato" w:hAnsi="Lato" w:cs="Times New Roman"/>
          <w:b/>
          <w:bCs/>
          <w:lang w:val="en-US"/>
        </w:rPr>
        <w:t>Or</w:t>
      </w:r>
      <w:r w:rsidR="00AD0F99">
        <w:rPr>
          <w:rFonts w:ascii="Lato" w:hAnsi="Lato" w:cs="Times New Roman"/>
          <w:b/>
          <w:bCs/>
          <w:lang w:val="en-US"/>
        </w:rPr>
        <w:t xml:space="preserve"> </w:t>
      </w:r>
      <w:r w:rsidR="00AD0F99">
        <w:rPr>
          <w:rFonts w:ascii="Lato" w:hAnsi="Lato" w:cs="Times New Roman"/>
          <w:lang w:val="en-US"/>
        </w:rPr>
        <w:t xml:space="preserve">they can choose to import both media files and media links </w:t>
      </w:r>
      <w:r w:rsidRPr="00AD0F99" w:rsidR="00AD0F99">
        <w:rPr>
          <w:rFonts w:ascii="Lato" w:hAnsi="Lato" w:cs="Times New Roman"/>
          <w:b/>
          <w:bCs/>
          <w:lang w:val="en-US"/>
        </w:rPr>
        <w:t>(Both)</w:t>
      </w:r>
      <w:r w:rsidR="00AD0F99">
        <w:rPr>
          <w:rFonts w:ascii="Lato" w:hAnsi="Lato" w:cs="Times New Roman"/>
          <w:b/>
          <w:bCs/>
          <w:lang w:val="en-US"/>
        </w:rPr>
        <w:t xml:space="preserve"> </w:t>
      </w:r>
      <w:r w:rsidR="00AD0F99">
        <w:rPr>
          <w:rFonts w:ascii="Lato" w:hAnsi="Lato" w:cs="Times New Roman"/>
          <w:lang w:val="en-US"/>
        </w:rPr>
        <w:t xml:space="preserve">In this mode image binaries will be linked to products and image links will be imported to product custom attribute with the ID matching the following pattern, </w:t>
      </w:r>
      <w:r w:rsidR="00AD0F99">
        <w:rPr>
          <w:rFonts w:ascii="Lato" w:hAnsi="Lato" w:cs="Times New Roman"/>
          <w:lang w:val="en-US"/>
        </w:rPr>
        <w:br/>
      </w:r>
      <w:proofErr w:type="spellStart"/>
      <w:r w:rsidRPr="00AD0F99" w:rsidR="00AD0F99">
        <w:rPr>
          <w:rFonts w:ascii="Lato" w:hAnsi="Lato" w:cs="Times New Roman"/>
          <w:b/>
          <w:bCs/>
          <w:lang w:val="en-US"/>
        </w:rPr>
        <w:t>akeneo</w:t>
      </w:r>
      <w:proofErr w:type="spellEnd"/>
      <w:r w:rsidRPr="00AD0F99" w:rsidR="00AD0F99">
        <w:rPr>
          <w:rFonts w:ascii="Lato" w:hAnsi="Lato" w:cs="Times New Roman"/>
          <w:b/>
          <w:bCs/>
          <w:lang w:val="en-US"/>
        </w:rPr>
        <w:t>_</w:t>
      </w:r>
      <w:r w:rsidR="00AD0F99">
        <w:rPr>
          <w:rFonts w:ascii="Lato" w:hAnsi="Lato" w:cs="Times New Roman"/>
          <w:b/>
          <w:bCs/>
          <w:lang w:val="en-US"/>
        </w:rPr>
        <w:t>&lt;</w:t>
      </w:r>
      <w:proofErr w:type="spellStart"/>
      <w:r w:rsidR="00AD0F99">
        <w:rPr>
          <w:rFonts w:ascii="Lato" w:hAnsi="Lato" w:cs="Times New Roman"/>
          <w:b/>
          <w:bCs/>
          <w:lang w:val="en-US"/>
        </w:rPr>
        <w:t>camelizedAssetCode</w:t>
      </w:r>
      <w:proofErr w:type="spellEnd"/>
      <w:r w:rsidR="00AD0F99">
        <w:rPr>
          <w:rFonts w:ascii="Lato" w:hAnsi="Lato" w:cs="Times New Roman"/>
          <w:b/>
          <w:bCs/>
          <w:lang w:val="en-US"/>
        </w:rPr>
        <w:t>&gt;_&lt;</w:t>
      </w:r>
      <w:proofErr w:type="spellStart"/>
      <w:r w:rsidR="00AD0F99">
        <w:rPr>
          <w:rFonts w:ascii="Lato" w:hAnsi="Lato" w:cs="Times New Roman"/>
          <w:b/>
          <w:bCs/>
          <w:lang w:val="en-US"/>
        </w:rPr>
        <w:t>camelizedAssetAttributeCode</w:t>
      </w:r>
      <w:proofErr w:type="spellEnd"/>
      <w:r w:rsidR="00AD0F99">
        <w:rPr>
          <w:rFonts w:ascii="Lato" w:hAnsi="Lato" w:cs="Times New Roman"/>
          <w:b/>
          <w:bCs/>
          <w:lang w:val="en-US"/>
        </w:rPr>
        <w:t>&gt;</w:t>
      </w:r>
    </w:p>
    <w:p w:rsidRPr="0089618E" w:rsidR="0089618E" w:rsidP="0089618E" w:rsidRDefault="0089618E" w14:paraId="56BAA960" w14:textId="69A0D60D">
      <w:pPr>
        <w:pStyle w:val="Paragraphedeliste"/>
        <w:numPr>
          <w:ilvl w:val="3"/>
          <w:numId w:val="5"/>
        </w:numPr>
        <w:rPr>
          <w:rFonts w:ascii="Lato" w:hAnsi="Lato" w:eastAsia="Times New Roman"/>
          <w:color w:val="7030A0"/>
        </w:rPr>
      </w:pPr>
      <w:r w:rsidRPr="0089618E">
        <w:rPr>
          <w:rFonts w:ascii="Lato" w:hAnsi="Lato"/>
          <w:b/>
          <w:bCs/>
          <w:lang w:val="en-US"/>
        </w:rPr>
        <w:t xml:space="preserve">Asset Image </w:t>
      </w:r>
      <w:r w:rsidRPr="00796BC2">
        <w:rPr>
          <w:rFonts w:ascii="Lato" w:hAnsi="Lato"/>
          <w:b/>
          <w:bCs/>
          <w:lang w:val="en-US"/>
        </w:rPr>
        <w:t>Metadata</w:t>
      </w:r>
      <w:r w:rsidRPr="0089618E">
        <w:rPr>
          <w:rFonts w:ascii="Lato" w:hAnsi="Lato"/>
          <w:b/>
          <w:bCs/>
          <w:lang w:val="en-US"/>
        </w:rPr>
        <w:t xml:space="preserve"> Mapping </w:t>
      </w:r>
      <w:r w:rsidRPr="0089618E">
        <w:rPr>
          <w:rFonts w:ascii="Lato" w:hAnsi="Lato"/>
          <w:lang w:val="en-US"/>
        </w:rPr>
        <w:t>(</w:t>
      </w:r>
      <w:proofErr w:type="spellStart"/>
      <w:r w:rsidRPr="0089618E">
        <w:rPr>
          <w:rFonts w:ascii="Lato" w:hAnsi="Lato"/>
          <w:lang w:val="en-US"/>
        </w:rPr>
        <w:t>akeneoImageMetadataMapping</w:t>
      </w:r>
      <w:proofErr w:type="spellEnd"/>
      <w:r w:rsidRPr="0089618E">
        <w:rPr>
          <w:rFonts w:ascii="Lato" w:hAnsi="Lato"/>
          <w:lang w:val="en-US"/>
        </w:rPr>
        <w:t xml:space="preserve">): (Only for New Asset System Users) JSON configuration, corresponding to what we want to define, what </w:t>
      </w:r>
      <w:proofErr w:type="spellStart"/>
      <w:r w:rsidRPr="0089618E">
        <w:rPr>
          <w:rFonts w:ascii="Lato" w:hAnsi="Lato"/>
          <w:lang w:val="en-US"/>
        </w:rPr>
        <w:t>akeneo</w:t>
      </w:r>
      <w:proofErr w:type="spellEnd"/>
      <w:r w:rsidRPr="0089618E">
        <w:rPr>
          <w:rFonts w:ascii="Lato" w:hAnsi="Lato"/>
          <w:lang w:val="en-US"/>
        </w:rPr>
        <w:t xml:space="preserve"> asset attribute is associated with which salesforce's image attributes like ‘alt’ and ‘title’</w:t>
      </w:r>
      <w:r w:rsidRPr="0089618E">
        <w:rPr>
          <w:rFonts w:ascii="Lato" w:hAnsi="Lato"/>
          <w:lang w:val="en-US"/>
        </w:rPr>
        <w:br/>
      </w:r>
      <w:proofErr w:type="spellStart"/>
      <w:proofErr w:type="gramStart"/>
      <w:r w:rsidRPr="0089618E">
        <w:rPr>
          <w:rFonts w:ascii="Lato" w:hAnsi="Lato"/>
          <w:lang w:val="en-US"/>
        </w:rPr>
        <w:t>Eg</w:t>
      </w:r>
      <w:proofErr w:type="spellEnd"/>
      <w:r w:rsidRPr="0089618E">
        <w:rPr>
          <w:rFonts w:ascii="Lato" w:hAnsi="Lato"/>
          <w:lang w:val="en-US"/>
        </w:rPr>
        <w:t>:-</w:t>
      </w:r>
      <w:proofErr w:type="gramEnd"/>
      <w:r w:rsidRPr="0089618E">
        <w:rPr>
          <w:rFonts w:ascii="Lato" w:hAnsi="Lato"/>
          <w:lang w:val="en-US"/>
        </w:rPr>
        <w:t xml:space="preserve"> </w:t>
      </w:r>
      <w:r w:rsidRPr="0089618E">
        <w:rPr>
          <w:rFonts w:ascii="Lato" w:hAnsi="Lato" w:eastAsia="Times New Roman"/>
          <w:color w:val="7030A0"/>
        </w:rPr>
        <w:t>{</w:t>
      </w:r>
    </w:p>
    <w:p w:rsidRPr="0089618E" w:rsidR="0089618E" w:rsidP="0089618E" w:rsidRDefault="0089618E" w14:paraId="5200A682" w14:textId="77777777">
      <w:pPr>
        <w:ind w:left="2138"/>
        <w:rPr>
          <w:rFonts w:ascii="Lato" w:hAnsi="Lato" w:eastAsia="Times New Roman"/>
          <w:color w:val="7030A0"/>
        </w:rPr>
      </w:pPr>
      <w:r w:rsidRPr="0089618E">
        <w:rPr>
          <w:rFonts w:ascii="Lato" w:hAnsi="Lato" w:eastAsia="Times New Roman"/>
          <w:color w:val="7030A0"/>
        </w:rPr>
        <w:tab/>
      </w:r>
      <w:r w:rsidRPr="0089618E">
        <w:rPr>
          <w:rFonts w:ascii="Lato" w:hAnsi="Lato" w:eastAsia="Times New Roman"/>
          <w:color w:val="7030A0"/>
        </w:rPr>
        <w:t>"matching": {</w:t>
      </w:r>
    </w:p>
    <w:p w:rsidRPr="0089618E" w:rsidR="0089618E" w:rsidP="0089618E" w:rsidRDefault="0089618E" w14:paraId="7E00B2DF" w14:textId="77777777">
      <w:pPr>
        <w:ind w:left="2138"/>
        <w:rPr>
          <w:rFonts w:ascii="Lato" w:hAnsi="Lato" w:eastAsia="Times New Roman"/>
          <w:color w:val="7030A0"/>
        </w:rPr>
      </w:pPr>
      <w:r w:rsidRPr="0089618E">
        <w:rPr>
          <w:rFonts w:ascii="Lato" w:hAnsi="Lato" w:eastAsia="Times New Roman"/>
          <w:color w:val="7030A0"/>
        </w:rPr>
        <w:tab/>
      </w:r>
      <w:r w:rsidRPr="0089618E">
        <w:rPr>
          <w:rFonts w:ascii="Lato" w:hAnsi="Lato" w:eastAsia="Times New Roman"/>
          <w:color w:val="7030A0"/>
        </w:rPr>
        <w:tab/>
      </w:r>
      <w:r w:rsidRPr="0089618E">
        <w:rPr>
          <w:rFonts w:ascii="Lato" w:hAnsi="Lato" w:eastAsia="Times New Roman"/>
          <w:color w:val="7030A0"/>
        </w:rPr>
        <w:t>"alt": "label",</w:t>
      </w:r>
    </w:p>
    <w:p w:rsidRPr="0089618E" w:rsidR="0089618E" w:rsidP="0089618E" w:rsidRDefault="0089618E" w14:paraId="7BDB198E" w14:textId="77777777">
      <w:pPr>
        <w:ind w:left="2138"/>
        <w:rPr>
          <w:rFonts w:ascii="Lato" w:hAnsi="Lato" w:eastAsia="Times New Roman"/>
          <w:color w:val="7030A0"/>
        </w:rPr>
      </w:pPr>
      <w:r w:rsidRPr="0089618E">
        <w:rPr>
          <w:rFonts w:ascii="Lato" w:hAnsi="Lato" w:eastAsia="Times New Roman"/>
          <w:color w:val="7030A0"/>
        </w:rPr>
        <w:tab/>
      </w:r>
      <w:r w:rsidRPr="0089618E">
        <w:rPr>
          <w:rFonts w:ascii="Lato" w:hAnsi="Lato" w:eastAsia="Times New Roman"/>
          <w:color w:val="7030A0"/>
        </w:rPr>
        <w:tab/>
      </w:r>
      <w:r w:rsidRPr="0089618E">
        <w:rPr>
          <w:rFonts w:ascii="Lato" w:hAnsi="Lato" w:eastAsia="Times New Roman"/>
          <w:color w:val="7030A0"/>
        </w:rPr>
        <w:t>"title": "label"</w:t>
      </w:r>
    </w:p>
    <w:p w:rsidRPr="0089618E" w:rsidR="0089618E" w:rsidP="0089618E" w:rsidRDefault="0089618E" w14:paraId="1F70693B" w14:textId="77777777">
      <w:pPr>
        <w:ind w:left="2138"/>
        <w:rPr>
          <w:rFonts w:ascii="Lato" w:hAnsi="Lato" w:eastAsia="Times New Roman"/>
          <w:color w:val="7030A0"/>
        </w:rPr>
      </w:pPr>
      <w:r w:rsidRPr="0089618E">
        <w:rPr>
          <w:rFonts w:ascii="Lato" w:hAnsi="Lato" w:eastAsia="Times New Roman"/>
          <w:color w:val="7030A0"/>
        </w:rPr>
        <w:tab/>
      </w:r>
      <w:r w:rsidRPr="0089618E">
        <w:rPr>
          <w:rFonts w:ascii="Lato" w:hAnsi="Lato" w:eastAsia="Times New Roman"/>
          <w:color w:val="7030A0"/>
        </w:rPr>
        <w:t>}</w:t>
      </w:r>
    </w:p>
    <w:p w:rsidR="00796BC2" w:rsidP="00796BC2" w:rsidRDefault="0089618E" w14:paraId="68F45270" w14:textId="321863E1">
      <w:pPr>
        <w:ind w:left="2138"/>
        <w:rPr>
          <w:rFonts w:ascii="Lato" w:hAnsi="Lato" w:eastAsia="Times New Roman"/>
          <w:color w:val="7030A0"/>
        </w:rPr>
      </w:pPr>
      <w:r w:rsidRPr="0089618E">
        <w:rPr>
          <w:rFonts w:ascii="Lato" w:hAnsi="Lato" w:eastAsia="Times New Roman"/>
          <w:color w:val="7030A0"/>
        </w:rPr>
        <w:t>}</w:t>
      </w:r>
    </w:p>
    <w:p w:rsidRPr="00796BC2" w:rsidR="00796BC2" w:rsidP="00796BC2" w:rsidRDefault="00796BC2" w14:paraId="6CBC8F8B" w14:textId="417BDD26">
      <w:pPr>
        <w:pStyle w:val="Paragraphedeliste"/>
        <w:numPr>
          <w:ilvl w:val="3"/>
          <w:numId w:val="20"/>
        </w:numPr>
        <w:rPr>
          <w:rFonts w:ascii="Lato" w:hAnsi="Lato" w:eastAsia="Times New Roman"/>
          <w:b/>
          <w:bCs/>
        </w:rPr>
      </w:pPr>
      <w:r w:rsidRPr="00796BC2">
        <w:rPr>
          <w:rFonts w:ascii="Lato" w:hAnsi="Lato" w:eastAsia="Times New Roman"/>
          <w:b/>
          <w:bCs/>
        </w:rPr>
        <w:t>Image Link View-Types Mapping</w:t>
      </w:r>
      <w:r>
        <w:rPr>
          <w:rFonts w:ascii="Lato" w:hAnsi="Lato" w:eastAsia="Times New Roman"/>
          <w:b/>
          <w:bCs/>
        </w:rPr>
        <w:t xml:space="preserve"> </w:t>
      </w:r>
      <w:r w:rsidRPr="00796BC2">
        <w:rPr>
          <w:rFonts w:ascii="Lato" w:hAnsi="Lato" w:eastAsia="Times New Roman"/>
        </w:rPr>
        <w:t>(</w:t>
      </w:r>
      <w:proofErr w:type="spellStart"/>
      <w:r w:rsidRPr="00796BC2">
        <w:rPr>
          <w:rFonts w:ascii="Lato" w:hAnsi="Lato" w:eastAsia="Times New Roman"/>
        </w:rPr>
        <w:t>akeneoImageLinkViewTypesMapping</w:t>
      </w:r>
      <w:proofErr w:type="spellEnd"/>
      <w:r w:rsidRPr="00796BC2">
        <w:rPr>
          <w:rFonts w:ascii="Lato" w:hAnsi="Lato" w:eastAsia="Times New Roman"/>
        </w:rPr>
        <w:t>)</w:t>
      </w:r>
      <w:r>
        <w:rPr>
          <w:rFonts w:ascii="Lato" w:hAnsi="Lato" w:eastAsia="Times New Roman"/>
        </w:rPr>
        <w:t xml:space="preserve">: </w:t>
      </w:r>
      <w:r w:rsidRPr="0089618E">
        <w:rPr>
          <w:rFonts w:ascii="Lato" w:hAnsi="Lato"/>
          <w:lang w:val="en-US"/>
        </w:rPr>
        <w:t>(Only for New Asset System Users)</w:t>
      </w:r>
      <w:r>
        <w:rPr>
          <w:rFonts w:ascii="Lato" w:hAnsi="Lato"/>
          <w:lang w:val="en-US"/>
        </w:rPr>
        <w:t xml:space="preserve"> </w:t>
      </w:r>
      <w:r w:rsidRPr="00796BC2">
        <w:rPr>
          <w:rFonts w:ascii="Lato" w:hAnsi="Lato" w:eastAsia="Times New Roman"/>
        </w:rPr>
        <w:t xml:space="preserve">JSON configuration, corresponding to what we want to define, what </w:t>
      </w:r>
      <w:proofErr w:type="spellStart"/>
      <w:r w:rsidR="00FA7F1E">
        <w:rPr>
          <w:rFonts w:ascii="Lato" w:hAnsi="Lato" w:eastAsia="Times New Roman"/>
        </w:rPr>
        <w:t>Akeneo</w:t>
      </w:r>
      <w:proofErr w:type="spellEnd"/>
      <w:r w:rsidR="00FA7F1E">
        <w:rPr>
          <w:rFonts w:ascii="Lato" w:hAnsi="Lato" w:eastAsia="Times New Roman"/>
        </w:rPr>
        <w:t xml:space="preserve"> image link</w:t>
      </w:r>
      <w:r w:rsidRPr="00796BC2">
        <w:rPr>
          <w:rFonts w:ascii="Lato" w:hAnsi="Lato" w:eastAsia="Times New Roman"/>
        </w:rPr>
        <w:t xml:space="preserve"> asset attribute is associated with which salesforce's image view-types like </w:t>
      </w:r>
      <w:r>
        <w:rPr>
          <w:rFonts w:ascii="Lato" w:hAnsi="Lato" w:eastAsia="Times New Roman"/>
        </w:rPr>
        <w:t>‘</w:t>
      </w:r>
      <w:r w:rsidRPr="00796BC2">
        <w:rPr>
          <w:rFonts w:ascii="Lato" w:hAnsi="Lato" w:eastAsia="Times New Roman"/>
        </w:rPr>
        <w:t>large</w:t>
      </w:r>
      <w:r>
        <w:rPr>
          <w:rFonts w:ascii="Lato" w:hAnsi="Lato" w:eastAsia="Times New Roman"/>
        </w:rPr>
        <w:t>’</w:t>
      </w:r>
      <w:r w:rsidRPr="00796BC2">
        <w:rPr>
          <w:rFonts w:ascii="Lato" w:hAnsi="Lato" w:eastAsia="Times New Roman"/>
        </w:rPr>
        <w:t xml:space="preserve"> and </w:t>
      </w:r>
      <w:r>
        <w:rPr>
          <w:rFonts w:ascii="Lato" w:hAnsi="Lato" w:eastAsia="Times New Roman"/>
        </w:rPr>
        <w:t>‘</w:t>
      </w:r>
      <w:r w:rsidRPr="00796BC2">
        <w:rPr>
          <w:rFonts w:ascii="Lato" w:hAnsi="Lato" w:eastAsia="Times New Roman"/>
        </w:rPr>
        <w:t>swatch</w:t>
      </w:r>
      <w:r>
        <w:rPr>
          <w:rFonts w:ascii="Lato" w:hAnsi="Lato" w:eastAsia="Times New Roman"/>
        </w:rPr>
        <w:t>’</w:t>
      </w:r>
    </w:p>
    <w:p w:rsidRPr="0089618E" w:rsidR="00796BC2" w:rsidP="00796BC2" w:rsidRDefault="00796BC2" w14:paraId="10474291" w14:textId="55BF5113">
      <w:pPr>
        <w:pStyle w:val="Paragraphedeliste"/>
        <w:ind w:left="1800"/>
        <w:rPr>
          <w:rFonts w:ascii="Lato" w:hAnsi="Lato" w:eastAsia="Times New Roman"/>
          <w:color w:val="7030A0"/>
        </w:rPr>
      </w:pPr>
      <w:proofErr w:type="spellStart"/>
      <w:proofErr w:type="gramStart"/>
      <w:r w:rsidRPr="0089618E">
        <w:rPr>
          <w:rFonts w:ascii="Lato" w:hAnsi="Lato"/>
          <w:lang w:val="en-US"/>
        </w:rPr>
        <w:t>Eg</w:t>
      </w:r>
      <w:proofErr w:type="spellEnd"/>
      <w:r w:rsidRPr="0089618E">
        <w:rPr>
          <w:rFonts w:ascii="Lato" w:hAnsi="Lato"/>
          <w:lang w:val="en-US"/>
        </w:rPr>
        <w:t>:-</w:t>
      </w:r>
      <w:proofErr w:type="gramEnd"/>
      <w:r w:rsidRPr="0089618E">
        <w:rPr>
          <w:rFonts w:ascii="Lato" w:hAnsi="Lato"/>
          <w:lang w:val="en-US"/>
        </w:rPr>
        <w:t xml:space="preserve"> </w:t>
      </w:r>
      <w:r w:rsidRPr="0089618E">
        <w:rPr>
          <w:rFonts w:ascii="Lato" w:hAnsi="Lato" w:eastAsia="Times New Roman"/>
          <w:color w:val="7030A0"/>
        </w:rPr>
        <w:t>{</w:t>
      </w:r>
    </w:p>
    <w:p w:rsidRPr="0089618E" w:rsidR="00796BC2" w:rsidP="00796BC2" w:rsidRDefault="00796BC2" w14:paraId="18D17DF5" w14:textId="77777777">
      <w:pPr>
        <w:ind w:left="2138"/>
        <w:rPr>
          <w:rFonts w:ascii="Lato" w:hAnsi="Lato" w:eastAsia="Times New Roman"/>
          <w:color w:val="7030A0"/>
        </w:rPr>
      </w:pPr>
      <w:r w:rsidRPr="0089618E">
        <w:rPr>
          <w:rFonts w:ascii="Lato" w:hAnsi="Lato" w:eastAsia="Times New Roman"/>
          <w:color w:val="7030A0"/>
        </w:rPr>
        <w:tab/>
      </w:r>
      <w:r w:rsidRPr="0089618E">
        <w:rPr>
          <w:rFonts w:ascii="Lato" w:hAnsi="Lato" w:eastAsia="Times New Roman"/>
          <w:color w:val="7030A0"/>
        </w:rPr>
        <w:t>"matching": {</w:t>
      </w:r>
    </w:p>
    <w:p w:rsidRPr="00796BC2" w:rsidR="00796BC2" w:rsidP="00796BC2" w:rsidRDefault="00796BC2" w14:paraId="5DA8E7FB" w14:textId="77777777">
      <w:pPr>
        <w:ind w:left="2138"/>
        <w:rPr>
          <w:rFonts w:ascii="Lato" w:hAnsi="Lato" w:eastAsia="Times New Roman"/>
          <w:color w:val="7030A0"/>
        </w:rPr>
      </w:pPr>
      <w:r w:rsidRPr="0089618E">
        <w:rPr>
          <w:rFonts w:ascii="Lato" w:hAnsi="Lato" w:eastAsia="Times New Roman"/>
          <w:color w:val="7030A0"/>
        </w:rPr>
        <w:tab/>
      </w:r>
      <w:r w:rsidRPr="0089618E">
        <w:rPr>
          <w:rFonts w:ascii="Lato" w:hAnsi="Lato" w:eastAsia="Times New Roman"/>
          <w:color w:val="7030A0"/>
        </w:rPr>
        <w:tab/>
      </w:r>
      <w:r w:rsidRPr="00796BC2">
        <w:rPr>
          <w:rFonts w:ascii="Lato" w:hAnsi="Lato" w:eastAsia="Times New Roman"/>
          <w:color w:val="7030A0"/>
        </w:rPr>
        <w:t>"large": "</w:t>
      </w:r>
      <w:proofErr w:type="spellStart"/>
      <w:r w:rsidRPr="00796BC2">
        <w:rPr>
          <w:rFonts w:ascii="Lato" w:hAnsi="Lato" w:eastAsia="Times New Roman"/>
          <w:color w:val="7030A0"/>
        </w:rPr>
        <w:t>link_large</w:t>
      </w:r>
      <w:proofErr w:type="spellEnd"/>
      <w:r w:rsidRPr="00796BC2">
        <w:rPr>
          <w:rFonts w:ascii="Lato" w:hAnsi="Lato" w:eastAsia="Times New Roman"/>
          <w:color w:val="7030A0"/>
        </w:rPr>
        <w:t>",</w:t>
      </w:r>
    </w:p>
    <w:p w:rsidRPr="00796BC2" w:rsidR="00796BC2" w:rsidP="00796BC2" w:rsidRDefault="00796BC2" w14:paraId="33D867A5" w14:textId="77777777">
      <w:pPr>
        <w:ind w:left="2138"/>
        <w:rPr>
          <w:rFonts w:ascii="Lato" w:hAnsi="Lato" w:eastAsia="Times New Roman"/>
          <w:color w:val="7030A0"/>
        </w:rPr>
      </w:pPr>
      <w:r w:rsidRPr="00796BC2">
        <w:rPr>
          <w:rFonts w:ascii="Lato" w:hAnsi="Lato" w:eastAsia="Times New Roman"/>
          <w:color w:val="7030A0"/>
        </w:rPr>
        <w:tab/>
      </w:r>
      <w:r w:rsidRPr="00796BC2">
        <w:rPr>
          <w:rFonts w:ascii="Lato" w:hAnsi="Lato" w:eastAsia="Times New Roman"/>
          <w:color w:val="7030A0"/>
        </w:rPr>
        <w:tab/>
      </w:r>
      <w:r w:rsidRPr="00796BC2">
        <w:rPr>
          <w:rFonts w:ascii="Lato" w:hAnsi="Lato" w:eastAsia="Times New Roman"/>
          <w:color w:val="7030A0"/>
        </w:rPr>
        <w:t>"medium": "</w:t>
      </w:r>
      <w:proofErr w:type="spellStart"/>
      <w:r w:rsidRPr="00796BC2">
        <w:rPr>
          <w:rFonts w:ascii="Lato" w:hAnsi="Lato" w:eastAsia="Times New Roman"/>
          <w:color w:val="7030A0"/>
        </w:rPr>
        <w:t>link_medium</w:t>
      </w:r>
      <w:proofErr w:type="spellEnd"/>
      <w:r w:rsidRPr="00796BC2">
        <w:rPr>
          <w:rFonts w:ascii="Lato" w:hAnsi="Lato" w:eastAsia="Times New Roman"/>
          <w:color w:val="7030A0"/>
        </w:rPr>
        <w:t>",</w:t>
      </w:r>
    </w:p>
    <w:p w:rsidRPr="00796BC2" w:rsidR="00796BC2" w:rsidP="00796BC2" w:rsidRDefault="00796BC2" w14:paraId="100CE828" w14:textId="77777777">
      <w:pPr>
        <w:ind w:left="2138"/>
        <w:rPr>
          <w:rFonts w:ascii="Lato" w:hAnsi="Lato" w:eastAsia="Times New Roman"/>
          <w:color w:val="7030A0"/>
        </w:rPr>
      </w:pPr>
      <w:r w:rsidRPr="00796BC2">
        <w:rPr>
          <w:rFonts w:ascii="Lato" w:hAnsi="Lato" w:eastAsia="Times New Roman"/>
          <w:color w:val="7030A0"/>
        </w:rPr>
        <w:tab/>
      </w:r>
      <w:r w:rsidRPr="00796BC2">
        <w:rPr>
          <w:rFonts w:ascii="Lato" w:hAnsi="Lato" w:eastAsia="Times New Roman"/>
          <w:color w:val="7030A0"/>
        </w:rPr>
        <w:tab/>
      </w:r>
      <w:r w:rsidRPr="00796BC2">
        <w:rPr>
          <w:rFonts w:ascii="Lato" w:hAnsi="Lato" w:eastAsia="Times New Roman"/>
          <w:color w:val="7030A0"/>
        </w:rPr>
        <w:t>"small": "</w:t>
      </w:r>
      <w:proofErr w:type="spellStart"/>
      <w:r w:rsidRPr="00796BC2">
        <w:rPr>
          <w:rFonts w:ascii="Lato" w:hAnsi="Lato" w:eastAsia="Times New Roman"/>
          <w:color w:val="7030A0"/>
        </w:rPr>
        <w:t>link_small</w:t>
      </w:r>
      <w:proofErr w:type="spellEnd"/>
      <w:r w:rsidRPr="00796BC2">
        <w:rPr>
          <w:rFonts w:ascii="Lato" w:hAnsi="Lato" w:eastAsia="Times New Roman"/>
          <w:color w:val="7030A0"/>
        </w:rPr>
        <w:t>",</w:t>
      </w:r>
    </w:p>
    <w:p w:rsidRPr="0089618E" w:rsidR="00796BC2" w:rsidP="00796BC2" w:rsidRDefault="00796BC2" w14:paraId="5786E75E" w14:textId="704954EC">
      <w:pPr>
        <w:ind w:left="2138"/>
        <w:rPr>
          <w:rFonts w:ascii="Lato" w:hAnsi="Lato" w:eastAsia="Times New Roman"/>
          <w:color w:val="7030A0"/>
        </w:rPr>
      </w:pPr>
      <w:r w:rsidRPr="00796BC2">
        <w:rPr>
          <w:rFonts w:ascii="Lato" w:hAnsi="Lato" w:eastAsia="Times New Roman"/>
          <w:color w:val="7030A0"/>
        </w:rPr>
        <w:tab/>
      </w:r>
      <w:r w:rsidRPr="00796BC2">
        <w:rPr>
          <w:rFonts w:ascii="Lato" w:hAnsi="Lato" w:eastAsia="Times New Roman"/>
          <w:color w:val="7030A0"/>
        </w:rPr>
        <w:tab/>
      </w:r>
      <w:r w:rsidRPr="00796BC2">
        <w:rPr>
          <w:rFonts w:ascii="Lato" w:hAnsi="Lato" w:eastAsia="Times New Roman"/>
          <w:color w:val="7030A0"/>
        </w:rPr>
        <w:t>"swatch": "</w:t>
      </w:r>
      <w:proofErr w:type="spellStart"/>
      <w:r w:rsidRPr="00796BC2">
        <w:rPr>
          <w:rFonts w:ascii="Lato" w:hAnsi="Lato" w:eastAsia="Times New Roman"/>
          <w:color w:val="7030A0"/>
        </w:rPr>
        <w:t>link_swatch</w:t>
      </w:r>
      <w:proofErr w:type="spellEnd"/>
      <w:r w:rsidRPr="00796BC2">
        <w:rPr>
          <w:rFonts w:ascii="Lato" w:hAnsi="Lato" w:eastAsia="Times New Roman"/>
          <w:color w:val="7030A0"/>
        </w:rPr>
        <w:t>"</w:t>
      </w:r>
      <w:r>
        <w:rPr>
          <w:rFonts w:ascii="Lato" w:hAnsi="Lato" w:eastAsia="Times New Roman"/>
          <w:color w:val="7030A0"/>
        </w:rPr>
        <w:br/>
      </w:r>
      <w:r w:rsidRPr="0089618E">
        <w:rPr>
          <w:rFonts w:ascii="Lato" w:hAnsi="Lato" w:eastAsia="Times New Roman"/>
          <w:color w:val="7030A0"/>
        </w:rPr>
        <w:tab/>
      </w:r>
      <w:r w:rsidRPr="0089618E">
        <w:rPr>
          <w:rFonts w:ascii="Lato" w:hAnsi="Lato" w:eastAsia="Times New Roman"/>
          <w:color w:val="7030A0"/>
        </w:rPr>
        <w:t>}</w:t>
      </w:r>
    </w:p>
    <w:p w:rsidR="00796BC2" w:rsidP="00796BC2" w:rsidRDefault="00796BC2" w14:paraId="6D66D7EA" w14:textId="3511C4A8">
      <w:pPr>
        <w:ind w:left="2138"/>
        <w:rPr>
          <w:rFonts w:ascii="Lato" w:hAnsi="Lato" w:eastAsia="Times New Roman"/>
          <w:color w:val="7030A0"/>
        </w:rPr>
      </w:pPr>
      <w:r w:rsidRPr="0089618E">
        <w:rPr>
          <w:rFonts w:ascii="Lato" w:hAnsi="Lato" w:eastAsia="Times New Roman"/>
          <w:color w:val="7030A0"/>
        </w:rPr>
        <w:t>}</w:t>
      </w:r>
      <w:r>
        <w:rPr>
          <w:rFonts w:ascii="Lato" w:hAnsi="Lato" w:eastAsia="Times New Roman"/>
          <w:color w:val="7030A0"/>
        </w:rPr>
        <w:br/>
      </w:r>
    </w:p>
    <w:p w:rsidRPr="00FA7F1E" w:rsidR="00796BC2" w:rsidP="00796BC2" w:rsidRDefault="00796BC2" w14:paraId="05B23554" w14:textId="22838BFD">
      <w:pPr>
        <w:pStyle w:val="Paragraphedeliste"/>
        <w:numPr>
          <w:ilvl w:val="3"/>
          <w:numId w:val="20"/>
        </w:numPr>
        <w:rPr>
          <w:rFonts w:ascii="Lato" w:hAnsi="Lato" w:eastAsia="Times New Roman"/>
          <w:b/>
          <w:bCs/>
        </w:rPr>
      </w:pPr>
      <w:r w:rsidRPr="00796BC2">
        <w:rPr>
          <w:rFonts w:ascii="Lato" w:hAnsi="Lato" w:eastAsia="Times New Roman"/>
          <w:b/>
          <w:bCs/>
        </w:rPr>
        <w:t>External Image Location</w:t>
      </w:r>
      <w:r>
        <w:rPr>
          <w:rFonts w:ascii="Lato" w:hAnsi="Lato" w:eastAsia="Times New Roman"/>
          <w:b/>
          <w:bCs/>
        </w:rPr>
        <w:t xml:space="preserve"> </w:t>
      </w:r>
      <w:r w:rsidRPr="00796BC2">
        <w:rPr>
          <w:rFonts w:ascii="Lato" w:hAnsi="Lato" w:eastAsia="Times New Roman"/>
        </w:rPr>
        <w:t>(</w:t>
      </w:r>
      <w:proofErr w:type="spellStart"/>
      <w:r w:rsidRPr="00796BC2">
        <w:rPr>
          <w:rFonts w:ascii="Lato" w:hAnsi="Lato" w:eastAsia="Times New Roman"/>
        </w:rPr>
        <w:t>akeneoExternalImageLocation</w:t>
      </w:r>
      <w:proofErr w:type="spellEnd"/>
      <w:r w:rsidRPr="00796BC2">
        <w:rPr>
          <w:rFonts w:ascii="Lato" w:hAnsi="Lato" w:eastAsia="Times New Roman"/>
        </w:rPr>
        <w:t>)</w:t>
      </w:r>
      <w:r>
        <w:rPr>
          <w:rFonts w:ascii="Lato" w:hAnsi="Lato" w:eastAsia="Times New Roman"/>
        </w:rPr>
        <w:t xml:space="preserve">: </w:t>
      </w:r>
      <w:r w:rsidRPr="0089618E">
        <w:rPr>
          <w:rFonts w:ascii="Lato" w:hAnsi="Lato"/>
          <w:lang w:val="en-US"/>
        </w:rPr>
        <w:t>(Only for New Asset System Users)</w:t>
      </w:r>
      <w:r>
        <w:rPr>
          <w:rFonts w:ascii="Lato" w:hAnsi="Lato"/>
          <w:lang w:val="en-US"/>
        </w:rPr>
        <w:t xml:space="preserve"> The base URL of the external location where your images are stored</w:t>
      </w:r>
      <w:r>
        <w:rPr>
          <w:rFonts w:ascii="Lato" w:hAnsi="Lato"/>
          <w:lang w:val="en-US"/>
        </w:rPr>
        <w:br/>
      </w:r>
      <w:proofErr w:type="spellStart"/>
      <w:proofErr w:type="gramStart"/>
      <w:r>
        <w:rPr>
          <w:rFonts w:ascii="Lato" w:hAnsi="Lato"/>
          <w:lang w:val="en-US"/>
        </w:rPr>
        <w:t>Eg</w:t>
      </w:r>
      <w:proofErr w:type="spellEnd"/>
      <w:r>
        <w:rPr>
          <w:rFonts w:ascii="Lato" w:hAnsi="Lato"/>
          <w:lang w:val="en-US"/>
        </w:rPr>
        <w:t>:-</w:t>
      </w:r>
      <w:proofErr w:type="gramEnd"/>
      <w:r>
        <w:rPr>
          <w:rFonts w:ascii="Lato" w:hAnsi="Lato"/>
          <w:lang w:val="en-US"/>
        </w:rPr>
        <w:t xml:space="preserve"> </w:t>
      </w:r>
      <w:hyperlink w:history="1" r:id="rId16">
        <w:r w:rsidRPr="00A4266E" w:rsidR="00FA7F1E">
          <w:rPr>
            <w:rStyle w:val="Lienhypertexte"/>
            <w:rFonts w:ascii="Lato" w:hAnsi="Lato" w:eastAsia="Times New Roman"/>
          </w:rPr>
          <w:t>https://yoursecureimagelocation.com/foo/bar/</w:t>
        </w:r>
      </w:hyperlink>
    </w:p>
    <w:p w:rsidRPr="00FA7F1E" w:rsidR="00FA7F1E" w:rsidP="00FA7F1E" w:rsidRDefault="00FA7F1E" w14:paraId="2B9E375D" w14:textId="77777777">
      <w:pPr>
        <w:pStyle w:val="Paragraphedeliste"/>
        <w:ind w:left="1800"/>
        <w:rPr>
          <w:rFonts w:ascii="Lato" w:hAnsi="Lato" w:eastAsia="Times New Roman"/>
          <w:b/>
          <w:bCs/>
        </w:rPr>
      </w:pPr>
    </w:p>
    <w:p w:rsidRPr="00796BC2" w:rsidR="00FA7F1E" w:rsidP="00FA7F1E" w:rsidRDefault="00FA7F1E" w14:paraId="636783E7" w14:textId="1CB6AAB3">
      <w:pPr>
        <w:pStyle w:val="Paragraphedeliste"/>
        <w:numPr>
          <w:ilvl w:val="3"/>
          <w:numId w:val="20"/>
        </w:numPr>
        <w:rPr>
          <w:rFonts w:ascii="Lato" w:hAnsi="Lato" w:eastAsia="Times New Roman"/>
          <w:b/>
          <w:bCs/>
        </w:rPr>
      </w:pPr>
      <w:r w:rsidRPr="00796BC2">
        <w:rPr>
          <w:rFonts w:ascii="Lato" w:hAnsi="Lato" w:eastAsia="Times New Roman"/>
          <w:b/>
          <w:bCs/>
        </w:rPr>
        <w:lastRenderedPageBreak/>
        <w:t xml:space="preserve">Image </w:t>
      </w:r>
      <w:r>
        <w:rPr>
          <w:rFonts w:ascii="Lato" w:hAnsi="Lato" w:eastAsia="Times New Roman"/>
          <w:b/>
          <w:bCs/>
        </w:rPr>
        <w:t>File</w:t>
      </w:r>
      <w:r w:rsidRPr="00796BC2">
        <w:rPr>
          <w:rFonts w:ascii="Lato" w:hAnsi="Lato" w:eastAsia="Times New Roman"/>
          <w:b/>
          <w:bCs/>
        </w:rPr>
        <w:t xml:space="preserve"> View-Types Mapping</w:t>
      </w:r>
      <w:r>
        <w:rPr>
          <w:rFonts w:ascii="Lato" w:hAnsi="Lato" w:eastAsia="Times New Roman"/>
          <w:b/>
          <w:bCs/>
        </w:rPr>
        <w:t xml:space="preserve"> </w:t>
      </w:r>
      <w:r w:rsidRPr="00796BC2">
        <w:rPr>
          <w:rFonts w:ascii="Lato" w:hAnsi="Lato" w:eastAsia="Times New Roman"/>
        </w:rPr>
        <w:t>(</w:t>
      </w:r>
      <w:proofErr w:type="spellStart"/>
      <w:r w:rsidRPr="00796BC2">
        <w:rPr>
          <w:rFonts w:ascii="Lato" w:hAnsi="Lato" w:eastAsia="Times New Roman"/>
        </w:rPr>
        <w:t>akeneoImage</w:t>
      </w:r>
      <w:r>
        <w:rPr>
          <w:rFonts w:ascii="Lato" w:hAnsi="Lato" w:eastAsia="Times New Roman"/>
        </w:rPr>
        <w:t>File</w:t>
      </w:r>
      <w:r w:rsidRPr="00796BC2">
        <w:rPr>
          <w:rFonts w:ascii="Lato" w:hAnsi="Lato" w:eastAsia="Times New Roman"/>
        </w:rPr>
        <w:t>ViewTypesMapping</w:t>
      </w:r>
      <w:proofErr w:type="spellEnd"/>
      <w:r w:rsidRPr="00796BC2">
        <w:rPr>
          <w:rFonts w:ascii="Lato" w:hAnsi="Lato" w:eastAsia="Times New Roman"/>
        </w:rPr>
        <w:t>)</w:t>
      </w:r>
      <w:r>
        <w:rPr>
          <w:rFonts w:ascii="Lato" w:hAnsi="Lato" w:eastAsia="Times New Roman"/>
        </w:rPr>
        <w:t xml:space="preserve">: </w:t>
      </w:r>
      <w:r w:rsidRPr="0089618E">
        <w:rPr>
          <w:rFonts w:ascii="Lato" w:hAnsi="Lato"/>
          <w:lang w:val="en-US"/>
        </w:rPr>
        <w:t>(Only for New Asset System Users)</w:t>
      </w:r>
      <w:r>
        <w:rPr>
          <w:rFonts w:ascii="Lato" w:hAnsi="Lato"/>
          <w:lang w:val="en-US"/>
        </w:rPr>
        <w:t xml:space="preserve"> </w:t>
      </w:r>
      <w:r w:rsidRPr="00796BC2">
        <w:rPr>
          <w:rFonts w:ascii="Lato" w:hAnsi="Lato" w:eastAsia="Times New Roman"/>
        </w:rPr>
        <w:t xml:space="preserve">JSON configuration, corresponding to what we want to define, what </w:t>
      </w:r>
      <w:proofErr w:type="spellStart"/>
      <w:r>
        <w:rPr>
          <w:rFonts w:ascii="Lato" w:hAnsi="Lato" w:eastAsia="Times New Roman"/>
        </w:rPr>
        <w:t>Akeneo</w:t>
      </w:r>
      <w:proofErr w:type="spellEnd"/>
      <w:r>
        <w:rPr>
          <w:rFonts w:ascii="Lato" w:hAnsi="Lato" w:eastAsia="Times New Roman"/>
        </w:rPr>
        <w:t xml:space="preserve"> image file</w:t>
      </w:r>
      <w:r w:rsidRPr="00796BC2">
        <w:rPr>
          <w:rFonts w:ascii="Lato" w:hAnsi="Lato" w:eastAsia="Times New Roman"/>
        </w:rPr>
        <w:t xml:space="preserve"> asset attribute is associated with which salesforce's image view-types like </w:t>
      </w:r>
      <w:r>
        <w:rPr>
          <w:rFonts w:ascii="Lato" w:hAnsi="Lato" w:eastAsia="Times New Roman"/>
        </w:rPr>
        <w:t>‘</w:t>
      </w:r>
      <w:r w:rsidRPr="00796BC2">
        <w:rPr>
          <w:rFonts w:ascii="Lato" w:hAnsi="Lato" w:eastAsia="Times New Roman"/>
        </w:rPr>
        <w:t>large</w:t>
      </w:r>
      <w:r>
        <w:rPr>
          <w:rFonts w:ascii="Lato" w:hAnsi="Lato" w:eastAsia="Times New Roman"/>
        </w:rPr>
        <w:t>’</w:t>
      </w:r>
      <w:r w:rsidRPr="00796BC2">
        <w:rPr>
          <w:rFonts w:ascii="Lato" w:hAnsi="Lato" w:eastAsia="Times New Roman"/>
        </w:rPr>
        <w:t xml:space="preserve"> and </w:t>
      </w:r>
      <w:r>
        <w:rPr>
          <w:rFonts w:ascii="Lato" w:hAnsi="Lato" w:eastAsia="Times New Roman"/>
        </w:rPr>
        <w:t>‘</w:t>
      </w:r>
      <w:r w:rsidRPr="00796BC2">
        <w:rPr>
          <w:rFonts w:ascii="Lato" w:hAnsi="Lato" w:eastAsia="Times New Roman"/>
        </w:rPr>
        <w:t>swatch</w:t>
      </w:r>
      <w:r>
        <w:rPr>
          <w:rFonts w:ascii="Lato" w:hAnsi="Lato" w:eastAsia="Times New Roman"/>
        </w:rPr>
        <w:t>’</w:t>
      </w:r>
    </w:p>
    <w:p w:rsidRPr="0089618E" w:rsidR="00FA7F1E" w:rsidP="00FA7F1E" w:rsidRDefault="00FA7F1E" w14:paraId="153C1714" w14:textId="77777777">
      <w:pPr>
        <w:pStyle w:val="Paragraphedeliste"/>
        <w:ind w:left="1800"/>
        <w:rPr>
          <w:rFonts w:ascii="Lato" w:hAnsi="Lato" w:eastAsia="Times New Roman"/>
          <w:color w:val="7030A0"/>
        </w:rPr>
      </w:pPr>
      <w:proofErr w:type="spellStart"/>
      <w:proofErr w:type="gramStart"/>
      <w:r w:rsidRPr="0089618E">
        <w:rPr>
          <w:rFonts w:ascii="Lato" w:hAnsi="Lato"/>
          <w:lang w:val="en-US"/>
        </w:rPr>
        <w:t>Eg</w:t>
      </w:r>
      <w:proofErr w:type="spellEnd"/>
      <w:r w:rsidRPr="0089618E">
        <w:rPr>
          <w:rFonts w:ascii="Lato" w:hAnsi="Lato"/>
          <w:lang w:val="en-US"/>
        </w:rPr>
        <w:t>:-</w:t>
      </w:r>
      <w:proofErr w:type="gramEnd"/>
      <w:r w:rsidRPr="0089618E">
        <w:rPr>
          <w:rFonts w:ascii="Lato" w:hAnsi="Lato"/>
          <w:lang w:val="en-US"/>
        </w:rPr>
        <w:t xml:space="preserve"> </w:t>
      </w:r>
      <w:r w:rsidRPr="0089618E">
        <w:rPr>
          <w:rFonts w:ascii="Lato" w:hAnsi="Lato" w:eastAsia="Times New Roman"/>
          <w:color w:val="7030A0"/>
        </w:rPr>
        <w:t>{</w:t>
      </w:r>
    </w:p>
    <w:p w:rsidRPr="0089618E" w:rsidR="00FA7F1E" w:rsidP="00FA7F1E" w:rsidRDefault="00FA7F1E" w14:paraId="3D4E0BCB" w14:textId="77777777">
      <w:pPr>
        <w:ind w:left="2138"/>
        <w:rPr>
          <w:rFonts w:ascii="Lato" w:hAnsi="Lato" w:eastAsia="Times New Roman"/>
          <w:color w:val="7030A0"/>
        </w:rPr>
      </w:pPr>
      <w:r w:rsidRPr="0089618E">
        <w:rPr>
          <w:rFonts w:ascii="Lato" w:hAnsi="Lato" w:eastAsia="Times New Roman"/>
          <w:color w:val="7030A0"/>
        </w:rPr>
        <w:tab/>
      </w:r>
      <w:r w:rsidRPr="0089618E">
        <w:rPr>
          <w:rFonts w:ascii="Lato" w:hAnsi="Lato" w:eastAsia="Times New Roman"/>
          <w:color w:val="7030A0"/>
        </w:rPr>
        <w:t>"matching": {</w:t>
      </w:r>
    </w:p>
    <w:p w:rsidRPr="00796BC2" w:rsidR="00FA7F1E" w:rsidP="00FA7F1E" w:rsidRDefault="00FA7F1E" w14:paraId="7627470E" w14:textId="76FC326E">
      <w:pPr>
        <w:ind w:left="2138"/>
        <w:rPr>
          <w:rFonts w:ascii="Lato" w:hAnsi="Lato" w:eastAsia="Times New Roman"/>
          <w:color w:val="7030A0"/>
        </w:rPr>
      </w:pPr>
      <w:r w:rsidRPr="0089618E">
        <w:rPr>
          <w:rFonts w:ascii="Lato" w:hAnsi="Lato" w:eastAsia="Times New Roman"/>
          <w:color w:val="7030A0"/>
        </w:rPr>
        <w:tab/>
      </w:r>
      <w:r w:rsidRPr="0089618E">
        <w:rPr>
          <w:rFonts w:ascii="Lato" w:hAnsi="Lato" w:eastAsia="Times New Roman"/>
          <w:color w:val="7030A0"/>
        </w:rPr>
        <w:tab/>
      </w:r>
      <w:r w:rsidRPr="00796BC2">
        <w:rPr>
          <w:rFonts w:ascii="Lato" w:hAnsi="Lato" w:eastAsia="Times New Roman"/>
          <w:color w:val="7030A0"/>
        </w:rPr>
        <w:t>"large": "</w:t>
      </w:r>
      <w:proofErr w:type="spellStart"/>
      <w:r>
        <w:rPr>
          <w:rFonts w:ascii="Lato" w:hAnsi="Lato" w:eastAsia="Times New Roman"/>
          <w:color w:val="7030A0"/>
        </w:rPr>
        <w:t>file</w:t>
      </w:r>
      <w:r w:rsidRPr="00796BC2">
        <w:rPr>
          <w:rFonts w:ascii="Lato" w:hAnsi="Lato" w:eastAsia="Times New Roman"/>
          <w:color w:val="7030A0"/>
        </w:rPr>
        <w:t>_large</w:t>
      </w:r>
      <w:proofErr w:type="spellEnd"/>
      <w:r w:rsidRPr="00796BC2">
        <w:rPr>
          <w:rFonts w:ascii="Lato" w:hAnsi="Lato" w:eastAsia="Times New Roman"/>
          <w:color w:val="7030A0"/>
        </w:rPr>
        <w:t>",</w:t>
      </w:r>
    </w:p>
    <w:p w:rsidRPr="00796BC2" w:rsidR="00FA7F1E" w:rsidP="00FA7F1E" w:rsidRDefault="00FA7F1E" w14:paraId="5BDDDBE5" w14:textId="7867B30C">
      <w:pPr>
        <w:ind w:left="2138"/>
        <w:rPr>
          <w:rFonts w:ascii="Lato" w:hAnsi="Lato" w:eastAsia="Times New Roman"/>
          <w:color w:val="7030A0"/>
        </w:rPr>
      </w:pPr>
      <w:r w:rsidRPr="00796BC2">
        <w:rPr>
          <w:rFonts w:ascii="Lato" w:hAnsi="Lato" w:eastAsia="Times New Roman"/>
          <w:color w:val="7030A0"/>
        </w:rPr>
        <w:tab/>
      </w:r>
      <w:r w:rsidRPr="00796BC2">
        <w:rPr>
          <w:rFonts w:ascii="Lato" w:hAnsi="Lato" w:eastAsia="Times New Roman"/>
          <w:color w:val="7030A0"/>
        </w:rPr>
        <w:tab/>
      </w:r>
      <w:r w:rsidRPr="00796BC2">
        <w:rPr>
          <w:rFonts w:ascii="Lato" w:hAnsi="Lato" w:eastAsia="Times New Roman"/>
          <w:color w:val="7030A0"/>
        </w:rPr>
        <w:t>"medium": "</w:t>
      </w:r>
      <w:proofErr w:type="spellStart"/>
      <w:r>
        <w:rPr>
          <w:rFonts w:ascii="Lato" w:hAnsi="Lato" w:eastAsia="Times New Roman"/>
          <w:color w:val="7030A0"/>
        </w:rPr>
        <w:t>file</w:t>
      </w:r>
      <w:r w:rsidRPr="00796BC2">
        <w:rPr>
          <w:rFonts w:ascii="Lato" w:hAnsi="Lato" w:eastAsia="Times New Roman"/>
          <w:color w:val="7030A0"/>
        </w:rPr>
        <w:t>_medium</w:t>
      </w:r>
      <w:proofErr w:type="spellEnd"/>
      <w:r w:rsidRPr="00796BC2">
        <w:rPr>
          <w:rFonts w:ascii="Lato" w:hAnsi="Lato" w:eastAsia="Times New Roman"/>
          <w:color w:val="7030A0"/>
        </w:rPr>
        <w:t>",</w:t>
      </w:r>
    </w:p>
    <w:p w:rsidRPr="00796BC2" w:rsidR="00FA7F1E" w:rsidP="00FA7F1E" w:rsidRDefault="00FA7F1E" w14:paraId="6949CB1D" w14:textId="1D04178B">
      <w:pPr>
        <w:ind w:left="2138"/>
        <w:rPr>
          <w:rFonts w:ascii="Lato" w:hAnsi="Lato" w:eastAsia="Times New Roman"/>
          <w:color w:val="7030A0"/>
        </w:rPr>
      </w:pPr>
      <w:r w:rsidRPr="00796BC2">
        <w:rPr>
          <w:rFonts w:ascii="Lato" w:hAnsi="Lato" w:eastAsia="Times New Roman"/>
          <w:color w:val="7030A0"/>
        </w:rPr>
        <w:tab/>
      </w:r>
      <w:r w:rsidRPr="00796BC2">
        <w:rPr>
          <w:rFonts w:ascii="Lato" w:hAnsi="Lato" w:eastAsia="Times New Roman"/>
          <w:color w:val="7030A0"/>
        </w:rPr>
        <w:tab/>
      </w:r>
      <w:r w:rsidRPr="00796BC2">
        <w:rPr>
          <w:rFonts w:ascii="Lato" w:hAnsi="Lato" w:eastAsia="Times New Roman"/>
          <w:color w:val="7030A0"/>
        </w:rPr>
        <w:t>"small": "</w:t>
      </w:r>
      <w:proofErr w:type="spellStart"/>
      <w:r>
        <w:rPr>
          <w:rFonts w:ascii="Lato" w:hAnsi="Lato" w:eastAsia="Times New Roman"/>
          <w:color w:val="7030A0"/>
        </w:rPr>
        <w:t>file</w:t>
      </w:r>
      <w:r w:rsidRPr="00796BC2">
        <w:rPr>
          <w:rFonts w:ascii="Lato" w:hAnsi="Lato" w:eastAsia="Times New Roman"/>
          <w:color w:val="7030A0"/>
        </w:rPr>
        <w:t>_small</w:t>
      </w:r>
      <w:proofErr w:type="spellEnd"/>
      <w:r w:rsidRPr="00796BC2">
        <w:rPr>
          <w:rFonts w:ascii="Lato" w:hAnsi="Lato" w:eastAsia="Times New Roman"/>
          <w:color w:val="7030A0"/>
        </w:rPr>
        <w:t>",</w:t>
      </w:r>
    </w:p>
    <w:p w:rsidRPr="0089618E" w:rsidR="00FA7F1E" w:rsidP="00FA7F1E" w:rsidRDefault="00FA7F1E" w14:paraId="4F01F917" w14:textId="5C0F38A9">
      <w:pPr>
        <w:ind w:left="2138"/>
        <w:rPr>
          <w:rFonts w:ascii="Lato" w:hAnsi="Lato" w:eastAsia="Times New Roman"/>
          <w:color w:val="7030A0"/>
        </w:rPr>
      </w:pPr>
      <w:r w:rsidRPr="00796BC2">
        <w:rPr>
          <w:rFonts w:ascii="Lato" w:hAnsi="Lato" w:eastAsia="Times New Roman"/>
          <w:color w:val="7030A0"/>
        </w:rPr>
        <w:tab/>
      </w:r>
      <w:r w:rsidRPr="00796BC2">
        <w:rPr>
          <w:rFonts w:ascii="Lato" w:hAnsi="Lato" w:eastAsia="Times New Roman"/>
          <w:color w:val="7030A0"/>
        </w:rPr>
        <w:tab/>
      </w:r>
      <w:r w:rsidRPr="00796BC2">
        <w:rPr>
          <w:rFonts w:ascii="Lato" w:hAnsi="Lato" w:eastAsia="Times New Roman"/>
          <w:color w:val="7030A0"/>
        </w:rPr>
        <w:t>"swatch": "</w:t>
      </w:r>
      <w:proofErr w:type="spellStart"/>
      <w:r>
        <w:rPr>
          <w:rFonts w:ascii="Lato" w:hAnsi="Lato" w:eastAsia="Times New Roman"/>
          <w:color w:val="7030A0"/>
        </w:rPr>
        <w:t>file</w:t>
      </w:r>
      <w:r w:rsidRPr="00796BC2">
        <w:rPr>
          <w:rFonts w:ascii="Lato" w:hAnsi="Lato" w:eastAsia="Times New Roman"/>
          <w:color w:val="7030A0"/>
        </w:rPr>
        <w:t>_swatch</w:t>
      </w:r>
      <w:proofErr w:type="spellEnd"/>
      <w:r w:rsidRPr="00796BC2">
        <w:rPr>
          <w:rFonts w:ascii="Lato" w:hAnsi="Lato" w:eastAsia="Times New Roman"/>
          <w:color w:val="7030A0"/>
        </w:rPr>
        <w:t>"</w:t>
      </w:r>
      <w:r>
        <w:rPr>
          <w:rFonts w:ascii="Lato" w:hAnsi="Lato" w:eastAsia="Times New Roman"/>
          <w:color w:val="7030A0"/>
        </w:rPr>
        <w:br/>
      </w:r>
      <w:r w:rsidRPr="0089618E">
        <w:rPr>
          <w:rFonts w:ascii="Lato" w:hAnsi="Lato" w:eastAsia="Times New Roman"/>
          <w:color w:val="7030A0"/>
        </w:rPr>
        <w:tab/>
      </w:r>
      <w:r w:rsidRPr="0089618E">
        <w:rPr>
          <w:rFonts w:ascii="Lato" w:hAnsi="Lato" w:eastAsia="Times New Roman"/>
          <w:color w:val="7030A0"/>
        </w:rPr>
        <w:t>}</w:t>
      </w:r>
    </w:p>
    <w:p w:rsidRPr="00796BC2" w:rsidR="00FA7F1E" w:rsidP="00FA7F1E" w:rsidRDefault="00FA7F1E" w14:paraId="1608BE73" w14:textId="19BDD43B">
      <w:pPr>
        <w:pStyle w:val="Paragraphedeliste"/>
        <w:ind w:left="1800"/>
        <w:rPr>
          <w:rFonts w:ascii="Lato" w:hAnsi="Lato" w:eastAsia="Times New Roman"/>
          <w:b/>
          <w:bCs/>
        </w:rPr>
      </w:pPr>
      <w:r w:rsidRPr="0089618E">
        <w:rPr>
          <w:rFonts w:ascii="Lato" w:hAnsi="Lato" w:eastAsia="Times New Roman"/>
          <w:color w:val="7030A0"/>
        </w:rPr>
        <w:t>}</w:t>
      </w:r>
    </w:p>
    <w:p w:rsidRPr="00BA75A2" w:rsidR="00BA75A2" w:rsidP="00BA75A2" w:rsidRDefault="00BA75A2" w14:paraId="5474F624" w14:textId="77777777">
      <w:pPr>
        <w:pStyle w:val="Paragraphedeliste"/>
        <w:ind w:left="1800"/>
        <w:rPr>
          <w:rFonts w:ascii="Lato" w:hAnsi="Lato" w:eastAsia="Times New Roman"/>
        </w:rPr>
      </w:pPr>
    </w:p>
    <w:p w:rsidRPr="00DF3CF4" w:rsidR="00BA75A2" w:rsidP="00BA75A2" w:rsidRDefault="00BA75A2" w14:paraId="769E1792" w14:textId="30269D80">
      <w:pPr>
        <w:pStyle w:val="Paragraphedeliste"/>
        <w:numPr>
          <w:ilvl w:val="3"/>
          <w:numId w:val="20"/>
        </w:numPr>
        <w:rPr>
          <w:rFonts w:ascii="Lato" w:hAnsi="Lato" w:eastAsia="Times New Roman"/>
        </w:rPr>
      </w:pPr>
      <w:proofErr w:type="spellStart"/>
      <w:r>
        <w:rPr>
          <w:rFonts w:ascii="Lato" w:hAnsi="Lato" w:eastAsia="Times New Roman"/>
          <w:b/>
          <w:color w:val="000000"/>
          <w:shd w:val="clear" w:color="auto" w:fill="FFFFFF"/>
        </w:rPr>
        <w:t>Ak</w:t>
      </w:r>
      <w:r w:rsidRPr="00920E02">
        <w:rPr>
          <w:rFonts w:ascii="Lato" w:hAnsi="Lato" w:eastAsia="Times New Roman"/>
          <w:b/>
          <w:color w:val="000000"/>
          <w:shd w:val="clear" w:color="auto" w:fill="FFFFFF"/>
        </w:rPr>
        <w:t>eneo</w:t>
      </w:r>
      <w:proofErr w:type="spellEnd"/>
      <w:r w:rsidRPr="00920E02">
        <w:rPr>
          <w:rFonts w:ascii="Lato" w:hAnsi="Lato" w:eastAsia="Times New Roman"/>
          <w:b/>
          <w:color w:val="000000"/>
          <w:shd w:val="clear" w:color="auto" w:fill="FFFFFF"/>
        </w:rPr>
        <w:t xml:space="preserve"> Variation Value for Images </w:t>
      </w:r>
      <w:r w:rsidRPr="00920E02">
        <w:rPr>
          <w:rFonts w:ascii="Lato" w:hAnsi="Lato" w:eastAsia="Times New Roman"/>
          <w:color w:val="000000"/>
          <w:shd w:val="clear" w:color="auto" w:fill="FFFFFF"/>
        </w:rPr>
        <w:t>(</w:t>
      </w:r>
      <w:proofErr w:type="spellStart"/>
      <w:r w:rsidRPr="00920E02">
        <w:rPr>
          <w:rFonts w:ascii="Lato" w:hAnsi="Lato" w:eastAsia="Times New Roman"/>
          <w:color w:val="000000"/>
          <w:shd w:val="clear" w:color="auto" w:fill="FFFFFF"/>
        </w:rPr>
        <w:t>akeneoImageVariationValue</w:t>
      </w:r>
      <w:proofErr w:type="spellEnd"/>
      <w:r w:rsidRPr="00920E02">
        <w:rPr>
          <w:rFonts w:ascii="Lato" w:hAnsi="Lato" w:eastAsia="Times New Roman"/>
          <w:color w:val="000000"/>
          <w:shd w:val="clear" w:color="auto" w:fill="FFFFFF"/>
        </w:rPr>
        <w:t xml:space="preserve">): Which variation value determines different variation images for master </w:t>
      </w:r>
    </w:p>
    <w:p w:rsidR="00BA75A2" w:rsidP="00BA75A2" w:rsidRDefault="00BA75A2" w14:paraId="29FB3726" w14:textId="0260D8A6">
      <w:pPr>
        <w:pStyle w:val="Paragraphedeliste"/>
        <w:ind w:left="1778"/>
        <w:rPr>
          <w:rFonts w:ascii="Lato" w:hAnsi="Lato" w:eastAsia="Times New Roman"/>
          <w:color w:val="000000"/>
          <w:shd w:val="clear" w:color="auto" w:fill="FFFFFF"/>
        </w:rPr>
      </w:pPr>
      <w:proofErr w:type="spellStart"/>
      <w:r w:rsidRPr="00920E02">
        <w:rPr>
          <w:rFonts w:ascii="Lato" w:hAnsi="Lato" w:eastAsia="Times New Roman"/>
          <w:color w:val="000000"/>
          <w:shd w:val="clear" w:color="auto" w:fill="FFFFFF"/>
        </w:rPr>
        <w:t>Eg</w:t>
      </w:r>
      <w:proofErr w:type="spellEnd"/>
      <w:r w:rsidRPr="00920E02">
        <w:rPr>
          <w:rFonts w:ascii="Lato" w:hAnsi="Lato" w:eastAsia="Times New Roman"/>
          <w:color w:val="000000"/>
          <w:shd w:val="clear" w:color="auto" w:fill="FFFFFF"/>
        </w:rPr>
        <w:t>:</w:t>
      </w:r>
      <w:r>
        <w:rPr>
          <w:rFonts w:ascii="Lato" w:hAnsi="Lato" w:eastAsia="Times New Roman"/>
          <w:color w:val="000000"/>
          <w:shd w:val="clear" w:color="auto" w:fill="FFFFFF"/>
        </w:rPr>
        <w:t xml:space="preserve"> </w:t>
      </w:r>
      <w:proofErr w:type="spellStart"/>
      <w:r w:rsidRPr="00920E02">
        <w:rPr>
          <w:rFonts w:ascii="Lato" w:hAnsi="Lato" w:eastAsia="Times New Roman"/>
          <w:color w:val="000000"/>
          <w:shd w:val="clear" w:color="auto" w:fill="FFFFFF"/>
        </w:rPr>
        <w:t>color</w:t>
      </w:r>
      <w:proofErr w:type="spellEnd"/>
    </w:p>
    <w:p w:rsidR="00BA75A2" w:rsidP="00BA75A2" w:rsidRDefault="00BA75A2" w14:paraId="58640483" w14:textId="100DF5E1">
      <w:pPr>
        <w:pStyle w:val="Paragraphedeliste"/>
        <w:ind w:left="1778"/>
        <w:rPr>
          <w:rFonts w:ascii="Lato" w:hAnsi="Lato" w:eastAsia="Times New Roman"/>
          <w:color w:val="000000"/>
          <w:shd w:val="clear" w:color="auto" w:fill="FFFFFF"/>
        </w:rPr>
      </w:pPr>
    </w:p>
    <w:p w:rsidR="00BA75A2" w:rsidP="00BA75A2" w:rsidRDefault="00BA75A2" w14:paraId="12B5CB23" w14:textId="77777777">
      <w:pPr>
        <w:pStyle w:val="Paragraphedeliste"/>
        <w:numPr>
          <w:ilvl w:val="0"/>
          <w:numId w:val="3"/>
        </w:numPr>
        <w:tabs>
          <w:tab w:val="clear" w:pos="720"/>
          <w:tab w:val="num" w:pos="1778"/>
        </w:tabs>
        <w:ind w:left="1778"/>
        <w:rPr>
          <w:rFonts w:ascii="Lato" w:hAnsi="Lato"/>
          <w:bCs/>
          <w:lang w:val="en-US"/>
        </w:rPr>
      </w:pPr>
      <w:proofErr w:type="spellStart"/>
      <w:r w:rsidRPr="00920E02">
        <w:rPr>
          <w:rFonts w:ascii="Lato" w:hAnsi="Lato"/>
          <w:b/>
          <w:bCs/>
          <w:lang w:val="en-US"/>
        </w:rPr>
        <w:t>Akeneo</w:t>
      </w:r>
      <w:proofErr w:type="spellEnd"/>
      <w:r w:rsidRPr="00920E02">
        <w:rPr>
          <w:rFonts w:ascii="Lato" w:hAnsi="Lato"/>
          <w:b/>
          <w:bCs/>
          <w:lang w:val="en-US"/>
        </w:rPr>
        <w:t xml:space="preserve"> Image View Types</w:t>
      </w:r>
      <w:r w:rsidRPr="00920E02">
        <w:rPr>
          <w:rFonts w:ascii="Lato" w:hAnsi="Lato"/>
          <w:bCs/>
          <w:lang w:val="en-US"/>
        </w:rPr>
        <w:t xml:space="preserve"> (</w:t>
      </w:r>
      <w:proofErr w:type="spellStart"/>
      <w:r w:rsidRPr="00920E02">
        <w:rPr>
          <w:rFonts w:ascii="Lato" w:hAnsi="Lato"/>
          <w:bCs/>
          <w:lang w:val="en-US"/>
        </w:rPr>
        <w:t>akeneoViewTypesConfig</w:t>
      </w:r>
      <w:proofErr w:type="spellEnd"/>
      <w:r w:rsidRPr="00920E02">
        <w:rPr>
          <w:rFonts w:ascii="Lato" w:hAnsi="Lato"/>
          <w:bCs/>
          <w:lang w:val="en-US"/>
        </w:rPr>
        <w:t>): List of Image View types in SFCC</w:t>
      </w:r>
      <w:r w:rsidRPr="00920E02">
        <w:rPr>
          <w:rFonts w:ascii="Lato" w:hAnsi="Lato"/>
          <w:bCs/>
          <w:lang w:val="en-US"/>
        </w:rPr>
        <w:br/>
      </w:r>
    </w:p>
    <w:p w:rsidR="00BA75A2" w:rsidP="00BA75A2" w:rsidRDefault="00BA75A2" w14:paraId="633EC69F" w14:textId="77777777">
      <w:pPr>
        <w:ind w:left="2138"/>
        <w:rPr>
          <w:rFonts w:ascii="Lato" w:hAnsi="Lato"/>
          <w:bCs/>
          <w:lang w:val="en-US"/>
        </w:rPr>
      </w:pPr>
      <w:proofErr w:type="spellStart"/>
      <w:proofErr w:type="gramStart"/>
      <w:r>
        <w:rPr>
          <w:rFonts w:ascii="Lato" w:hAnsi="Lato"/>
          <w:bCs/>
          <w:lang w:val="en-US"/>
        </w:rPr>
        <w:t>E</w:t>
      </w:r>
      <w:r w:rsidRPr="008124E9">
        <w:rPr>
          <w:rFonts w:ascii="Lato" w:hAnsi="Lato"/>
          <w:bCs/>
          <w:lang w:val="en-US"/>
        </w:rPr>
        <w:t>.g</w:t>
      </w:r>
      <w:proofErr w:type="spellEnd"/>
      <w:r w:rsidRPr="008124E9">
        <w:rPr>
          <w:rFonts w:ascii="Lato" w:hAnsi="Lato"/>
          <w:bCs/>
          <w:lang w:val="en-US"/>
        </w:rPr>
        <w:t xml:space="preserve"> :</w:t>
      </w:r>
      <w:proofErr w:type="gramEnd"/>
    </w:p>
    <w:p w:rsidRPr="008124E9" w:rsidR="00BA75A2" w:rsidP="00BA75A2" w:rsidRDefault="00BA75A2" w14:paraId="7A56A87C" w14:textId="77777777">
      <w:pPr>
        <w:ind w:left="2138"/>
        <w:rPr>
          <w:rFonts w:ascii="Lato" w:hAnsi="Lato"/>
          <w:bCs/>
          <w:lang w:val="en-US"/>
        </w:rPr>
      </w:pPr>
    </w:p>
    <w:p w:rsidRPr="00DF3CF4" w:rsidR="00BA75A2" w:rsidP="00BA75A2" w:rsidRDefault="00BA75A2" w14:paraId="698A9E5F" w14:textId="77777777">
      <w:pPr>
        <w:pStyle w:val="Paragraphedeliste"/>
        <w:ind w:left="2487"/>
        <w:rPr>
          <w:rFonts w:ascii="Lato" w:hAnsi="Lato"/>
          <w:bCs/>
          <w:color w:val="7030A0"/>
          <w:lang w:val="en-US"/>
        </w:rPr>
      </w:pPr>
      <w:r w:rsidRPr="00DF3CF4">
        <w:rPr>
          <w:rFonts w:ascii="Lato" w:hAnsi="Lato"/>
          <w:bCs/>
          <w:color w:val="7030A0"/>
          <w:lang w:val="en-US"/>
        </w:rPr>
        <w:t>{</w:t>
      </w:r>
    </w:p>
    <w:p w:rsidRPr="00DF3CF4" w:rsidR="00BA75A2" w:rsidP="00BA75A2" w:rsidRDefault="00BA75A2" w14:paraId="05EA9023" w14:textId="77777777">
      <w:pPr>
        <w:ind w:left="1058"/>
        <w:rPr>
          <w:rFonts w:ascii="Lato" w:hAnsi="Lato"/>
          <w:bCs/>
          <w:color w:val="7030A0"/>
          <w:lang w:val="en-US"/>
        </w:rPr>
      </w:pPr>
      <w:r w:rsidRPr="00DF3CF4">
        <w:rPr>
          <w:rFonts w:ascii="Lato" w:hAnsi="Lato"/>
          <w:bCs/>
          <w:color w:val="7030A0"/>
          <w:lang w:val="en-US"/>
        </w:rPr>
        <w:tab/>
      </w:r>
      <w:r w:rsidRPr="00DF3CF4">
        <w:rPr>
          <w:rFonts w:ascii="Lato" w:hAnsi="Lato"/>
          <w:bCs/>
          <w:color w:val="7030A0"/>
          <w:lang w:val="en-US"/>
        </w:rPr>
        <w:tab/>
      </w:r>
      <w:r w:rsidRPr="00DF3CF4">
        <w:rPr>
          <w:rFonts w:ascii="Lato" w:hAnsi="Lato"/>
          <w:bCs/>
          <w:color w:val="7030A0"/>
          <w:lang w:val="en-US"/>
        </w:rPr>
        <w:tab/>
      </w:r>
      <w:r w:rsidRPr="00DF3CF4">
        <w:rPr>
          <w:rFonts w:ascii="Lato" w:hAnsi="Lato"/>
          <w:bCs/>
          <w:color w:val="7030A0"/>
          <w:lang w:val="en-US"/>
        </w:rPr>
        <w:t>"</w:t>
      </w:r>
      <w:proofErr w:type="gramStart"/>
      <w:r w:rsidRPr="00DF3CF4">
        <w:rPr>
          <w:rFonts w:ascii="Lato" w:hAnsi="Lato"/>
          <w:bCs/>
          <w:color w:val="7030A0"/>
          <w:lang w:val="en-US"/>
        </w:rPr>
        <w:t>view</w:t>
      </w:r>
      <w:proofErr w:type="gramEnd"/>
      <w:r w:rsidRPr="00DF3CF4">
        <w:rPr>
          <w:rFonts w:ascii="Lato" w:hAnsi="Lato"/>
          <w:bCs/>
          <w:color w:val="7030A0"/>
          <w:lang w:val="en-US"/>
        </w:rPr>
        <w:t>-types": [</w:t>
      </w:r>
    </w:p>
    <w:p w:rsidRPr="00DF3CF4" w:rsidR="00BA75A2" w:rsidP="00BA75A2" w:rsidRDefault="00BA75A2" w14:paraId="12A8383A" w14:textId="77777777">
      <w:pPr>
        <w:ind w:left="1058"/>
        <w:rPr>
          <w:rFonts w:ascii="Lato" w:hAnsi="Lato"/>
          <w:bCs/>
          <w:color w:val="7030A0"/>
          <w:lang w:val="en-US"/>
        </w:rPr>
      </w:pPr>
      <w:r w:rsidRPr="00DF3CF4">
        <w:rPr>
          <w:rFonts w:ascii="Lato" w:hAnsi="Lato"/>
          <w:bCs/>
          <w:color w:val="7030A0"/>
          <w:lang w:val="en-US"/>
        </w:rPr>
        <w:t xml:space="preserve">            </w:t>
      </w:r>
      <w:r w:rsidRPr="00DF3CF4">
        <w:rPr>
          <w:rFonts w:ascii="Lato" w:hAnsi="Lato"/>
          <w:bCs/>
          <w:color w:val="7030A0"/>
          <w:lang w:val="en-US"/>
        </w:rPr>
        <w:tab/>
      </w:r>
      <w:r w:rsidRPr="00DF3CF4">
        <w:rPr>
          <w:rFonts w:ascii="Lato" w:hAnsi="Lato"/>
          <w:bCs/>
          <w:color w:val="7030A0"/>
          <w:lang w:val="en-US"/>
        </w:rPr>
        <w:tab/>
      </w:r>
      <w:r w:rsidRPr="00DF3CF4">
        <w:rPr>
          <w:rFonts w:ascii="Lato" w:hAnsi="Lato"/>
          <w:bCs/>
          <w:color w:val="7030A0"/>
          <w:lang w:val="en-US"/>
        </w:rPr>
        <w:tab/>
      </w:r>
      <w:r w:rsidRPr="00DF3CF4">
        <w:rPr>
          <w:rFonts w:ascii="Lato" w:hAnsi="Lato"/>
          <w:bCs/>
          <w:color w:val="7030A0"/>
          <w:lang w:val="en-US"/>
        </w:rPr>
        <w:t>"large",</w:t>
      </w:r>
    </w:p>
    <w:p w:rsidRPr="00DF3CF4" w:rsidR="00BA75A2" w:rsidP="00BA75A2" w:rsidRDefault="00BA75A2" w14:paraId="5A81D4AC" w14:textId="77777777">
      <w:pPr>
        <w:ind w:left="1058"/>
        <w:rPr>
          <w:rFonts w:ascii="Lato" w:hAnsi="Lato"/>
          <w:bCs/>
          <w:color w:val="7030A0"/>
          <w:lang w:val="en-US"/>
        </w:rPr>
      </w:pPr>
      <w:r w:rsidRPr="00DF3CF4">
        <w:rPr>
          <w:rFonts w:ascii="Lato" w:hAnsi="Lato"/>
          <w:bCs/>
          <w:color w:val="7030A0"/>
          <w:lang w:val="en-US"/>
        </w:rPr>
        <w:t xml:space="preserve">            </w:t>
      </w:r>
      <w:r w:rsidRPr="00DF3CF4">
        <w:rPr>
          <w:rFonts w:ascii="Lato" w:hAnsi="Lato"/>
          <w:bCs/>
          <w:color w:val="7030A0"/>
          <w:lang w:val="en-US"/>
        </w:rPr>
        <w:tab/>
      </w:r>
      <w:r w:rsidRPr="00DF3CF4">
        <w:rPr>
          <w:rFonts w:ascii="Lato" w:hAnsi="Lato"/>
          <w:bCs/>
          <w:color w:val="7030A0"/>
          <w:lang w:val="en-US"/>
        </w:rPr>
        <w:tab/>
      </w:r>
      <w:r w:rsidRPr="00DF3CF4">
        <w:rPr>
          <w:rFonts w:ascii="Lato" w:hAnsi="Lato"/>
          <w:bCs/>
          <w:color w:val="7030A0"/>
          <w:lang w:val="en-US"/>
        </w:rPr>
        <w:tab/>
      </w:r>
      <w:r w:rsidRPr="00DF3CF4">
        <w:rPr>
          <w:rFonts w:ascii="Lato" w:hAnsi="Lato"/>
          <w:bCs/>
          <w:color w:val="7030A0"/>
          <w:lang w:val="en-US"/>
        </w:rPr>
        <w:t>"medium",</w:t>
      </w:r>
    </w:p>
    <w:p w:rsidRPr="00DF3CF4" w:rsidR="00BA75A2" w:rsidP="00BA75A2" w:rsidRDefault="00BA75A2" w14:paraId="41C8AEE3" w14:textId="77777777">
      <w:pPr>
        <w:ind w:left="1058"/>
        <w:rPr>
          <w:rFonts w:ascii="Lato" w:hAnsi="Lato"/>
          <w:bCs/>
          <w:color w:val="7030A0"/>
          <w:lang w:val="en-US"/>
        </w:rPr>
      </w:pPr>
      <w:r w:rsidRPr="00DF3CF4">
        <w:rPr>
          <w:rFonts w:ascii="Lato" w:hAnsi="Lato"/>
          <w:bCs/>
          <w:color w:val="7030A0"/>
          <w:lang w:val="en-US"/>
        </w:rPr>
        <w:t xml:space="preserve">            </w:t>
      </w:r>
      <w:r w:rsidRPr="00DF3CF4">
        <w:rPr>
          <w:rFonts w:ascii="Lato" w:hAnsi="Lato"/>
          <w:bCs/>
          <w:color w:val="7030A0"/>
          <w:lang w:val="en-US"/>
        </w:rPr>
        <w:tab/>
      </w:r>
      <w:r w:rsidRPr="00DF3CF4">
        <w:rPr>
          <w:rFonts w:ascii="Lato" w:hAnsi="Lato"/>
          <w:bCs/>
          <w:color w:val="7030A0"/>
          <w:lang w:val="en-US"/>
        </w:rPr>
        <w:tab/>
      </w:r>
      <w:r w:rsidRPr="00DF3CF4">
        <w:rPr>
          <w:rFonts w:ascii="Lato" w:hAnsi="Lato"/>
          <w:bCs/>
          <w:color w:val="7030A0"/>
          <w:lang w:val="en-US"/>
        </w:rPr>
        <w:tab/>
      </w:r>
      <w:r w:rsidRPr="00DF3CF4">
        <w:rPr>
          <w:rFonts w:ascii="Lato" w:hAnsi="Lato"/>
          <w:bCs/>
          <w:color w:val="7030A0"/>
          <w:lang w:val="en-US"/>
        </w:rPr>
        <w:t>"small"</w:t>
      </w:r>
    </w:p>
    <w:p w:rsidRPr="00DF3CF4" w:rsidR="00BA75A2" w:rsidP="00BA75A2" w:rsidRDefault="00BA75A2" w14:paraId="4AEA2397" w14:textId="77777777">
      <w:pPr>
        <w:ind w:left="1058"/>
        <w:rPr>
          <w:rFonts w:ascii="Lato" w:hAnsi="Lato"/>
          <w:bCs/>
          <w:color w:val="7030A0"/>
          <w:lang w:val="en-US"/>
        </w:rPr>
      </w:pPr>
      <w:r w:rsidRPr="00DF3CF4">
        <w:rPr>
          <w:rFonts w:ascii="Lato" w:hAnsi="Lato"/>
          <w:bCs/>
          <w:color w:val="7030A0"/>
          <w:lang w:val="en-US"/>
        </w:rPr>
        <w:tab/>
      </w:r>
      <w:r w:rsidRPr="00DF3CF4">
        <w:rPr>
          <w:rFonts w:ascii="Lato" w:hAnsi="Lato"/>
          <w:bCs/>
          <w:color w:val="7030A0"/>
          <w:lang w:val="en-US"/>
        </w:rPr>
        <w:tab/>
      </w:r>
      <w:r w:rsidRPr="00DF3CF4">
        <w:rPr>
          <w:rFonts w:ascii="Lato" w:hAnsi="Lato"/>
          <w:bCs/>
          <w:color w:val="7030A0"/>
          <w:lang w:val="en-US"/>
        </w:rPr>
        <w:tab/>
      </w:r>
      <w:r w:rsidRPr="00DF3CF4">
        <w:rPr>
          <w:rFonts w:ascii="Lato" w:hAnsi="Lato"/>
          <w:bCs/>
          <w:color w:val="7030A0"/>
          <w:lang w:val="en-US"/>
        </w:rPr>
        <w:t>]</w:t>
      </w:r>
    </w:p>
    <w:p w:rsidRPr="00DF3CF4" w:rsidR="00BA75A2" w:rsidP="00BA75A2" w:rsidRDefault="00BA75A2" w14:paraId="13642BA1" w14:textId="77777777">
      <w:pPr>
        <w:ind w:left="2127"/>
        <w:rPr>
          <w:rFonts w:ascii="Lato" w:hAnsi="Lato"/>
          <w:color w:val="7030A0"/>
          <w:lang w:val="en-US"/>
        </w:rPr>
      </w:pPr>
      <w:r w:rsidRPr="00DF3CF4">
        <w:rPr>
          <w:rFonts w:ascii="Lato" w:hAnsi="Lato"/>
          <w:bCs/>
          <w:color w:val="7030A0"/>
          <w:lang w:val="en-US"/>
        </w:rPr>
        <w:t xml:space="preserve">     }</w:t>
      </w:r>
    </w:p>
    <w:p w:rsidRPr="006726E0" w:rsidR="005C3161" w:rsidP="006726E0" w:rsidRDefault="005C3161" w14:paraId="6FE860F5" w14:textId="77777777">
      <w:pPr>
        <w:rPr>
          <w:rFonts w:ascii="Lato" w:hAnsi="Lato" w:eastAsia="Times New Roman"/>
          <w:b/>
        </w:rPr>
      </w:pPr>
    </w:p>
    <w:p w:rsidRPr="002F438F" w:rsidR="00F67A02" w:rsidP="00645A83" w:rsidRDefault="00DE2583" w14:paraId="14B18379" w14:textId="15D532C2">
      <w:pPr>
        <w:pStyle w:val="Heading21"/>
        <w:rPr>
          <w:rFonts w:eastAsia="Times New Roman"/>
          <w:lang w:val="en-GB"/>
        </w:rPr>
      </w:pPr>
      <w:bookmarkStart w:name="_Toc34644933" w:id="21"/>
      <w:r w:rsidRPr="00920E02">
        <w:t>3.</w:t>
      </w:r>
      <w:r w:rsidR="006726E0">
        <w:t>5</w:t>
      </w:r>
      <w:r w:rsidRPr="00920E02">
        <w:t xml:space="preserve"> </w:t>
      </w:r>
      <w:r w:rsidRPr="00920E02" w:rsidR="006D400E">
        <w:t>J</w:t>
      </w:r>
      <w:r w:rsidRPr="00920E02">
        <w:t>obs List</w:t>
      </w:r>
      <w:bookmarkEnd w:id="21"/>
    </w:p>
    <w:p w:rsidRPr="00920E02" w:rsidR="00E3650E" w:rsidP="00AA3918" w:rsidRDefault="00E3650E" w14:paraId="790D65E9" w14:textId="77777777">
      <w:pPr>
        <w:pStyle w:val="Corpsdetexte"/>
        <w:ind w:left="709"/>
        <w:rPr>
          <w:rFonts w:ascii="Lato" w:hAnsi="Lato" w:cs="Times New Roman"/>
          <w:b/>
          <w:bCs/>
          <w:color w:val="548DD4" w:themeColor="text2" w:themeTint="99"/>
          <w:lang w:val="en-US"/>
        </w:rPr>
      </w:pPr>
      <w:r w:rsidRPr="00920E02">
        <w:rPr>
          <w:rFonts w:ascii="Lato" w:hAnsi="Lato" w:cs="Times New Roman"/>
          <w:b/>
          <w:bCs/>
          <w:color w:val="548DD4" w:themeColor="text2" w:themeTint="99"/>
          <w:lang w:val="en-US"/>
        </w:rPr>
        <w:t>1-Akeneo-Import-Attributes</w:t>
      </w:r>
    </w:p>
    <w:p w:rsidRPr="00920E02" w:rsidR="00F67A02" w:rsidP="00AA3918" w:rsidRDefault="006C0E93" w14:paraId="120B9B40" w14:textId="365C046E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Job for importing </w:t>
      </w:r>
      <w:proofErr w:type="spellStart"/>
      <w:r w:rsidRPr="00920E02">
        <w:rPr>
          <w:rFonts w:ascii="Lato" w:hAnsi="Lato" w:cs="Times New Roman"/>
          <w:lang w:val="en-US"/>
        </w:rPr>
        <w:t>Akeneo's</w:t>
      </w:r>
      <w:proofErr w:type="spellEnd"/>
      <w:r w:rsidRPr="00920E02">
        <w:rPr>
          <w:rFonts w:ascii="Lato" w:hAnsi="Lato" w:cs="Times New Roman"/>
          <w:lang w:val="en-US"/>
        </w:rPr>
        <w:t xml:space="preserve"> products attributes. </w:t>
      </w:r>
      <w:r w:rsidRPr="00920E02" w:rsidR="0073748F">
        <w:rPr>
          <w:rFonts w:ascii="Lato" w:hAnsi="Lato" w:cs="Times New Roman"/>
          <w:lang w:val="en-US"/>
        </w:rPr>
        <w:t>This import job will generate an xml file which need</w:t>
      </w:r>
      <w:r w:rsidRPr="00920E02" w:rsidR="00457FC6">
        <w:rPr>
          <w:rFonts w:ascii="Lato" w:hAnsi="Lato" w:cs="Times New Roman"/>
          <w:lang w:val="en-US"/>
        </w:rPr>
        <w:t>s</w:t>
      </w:r>
      <w:r w:rsidRPr="00920E02" w:rsidR="0073748F">
        <w:rPr>
          <w:rFonts w:ascii="Lato" w:hAnsi="Lato" w:cs="Times New Roman"/>
          <w:lang w:val="en-US"/>
        </w:rPr>
        <w:t xml:space="preserve"> to be imported by zip archive. </w:t>
      </w:r>
      <w:r w:rsidRPr="00920E02">
        <w:rPr>
          <w:rFonts w:ascii="Lato" w:hAnsi="Lato" w:cs="Times New Roman"/>
          <w:lang w:val="en-US"/>
        </w:rPr>
        <w:t>There is no standard component for directly importing attributes.</w:t>
      </w:r>
    </w:p>
    <w:p w:rsidRPr="00920E02" w:rsidR="0013485C" w:rsidP="00AA3918" w:rsidRDefault="0013485C" w14:paraId="234313E1" w14:textId="7A334472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This job must be assigned to any one of the available sites. This is because importing attributes is organization level</w:t>
      </w:r>
      <w:r w:rsidRPr="00920E02" w:rsidR="007B6E76">
        <w:rPr>
          <w:rFonts w:ascii="Lato" w:hAnsi="Lato" w:cs="Times New Roman"/>
          <w:lang w:val="en-US"/>
        </w:rPr>
        <w:t xml:space="preserve"> feature</w:t>
      </w:r>
      <w:r w:rsidRPr="00920E02">
        <w:rPr>
          <w:rFonts w:ascii="Lato" w:hAnsi="Lato" w:cs="Times New Roman"/>
          <w:lang w:val="en-US"/>
        </w:rPr>
        <w:t>.</w:t>
      </w:r>
    </w:p>
    <w:p w:rsidRPr="00920E02" w:rsidR="00F67A02" w:rsidP="00AA3918" w:rsidRDefault="006C0E93" w14:paraId="624FA69D" w14:textId="33FE6841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There are </w:t>
      </w:r>
      <w:r w:rsidRPr="00920E02" w:rsidR="00D87605">
        <w:rPr>
          <w:rFonts w:ascii="Lato" w:hAnsi="Lato" w:cs="Times New Roman"/>
          <w:lang w:val="en-US"/>
        </w:rPr>
        <w:t>3</w:t>
      </w:r>
      <w:r w:rsidRPr="00920E02">
        <w:rPr>
          <w:rFonts w:ascii="Lato" w:hAnsi="Lato" w:cs="Times New Roman"/>
          <w:lang w:val="en-US"/>
        </w:rPr>
        <w:t xml:space="preserve"> steps for this </w:t>
      </w:r>
      <w:r w:rsidRPr="00920E02" w:rsidR="0073748F">
        <w:rPr>
          <w:rFonts w:ascii="Lato" w:hAnsi="Lato" w:cs="Times New Roman"/>
          <w:lang w:val="en-US"/>
        </w:rPr>
        <w:t>job:</w:t>
      </w:r>
      <w:r w:rsidRPr="00920E02">
        <w:rPr>
          <w:rFonts w:ascii="Lato" w:hAnsi="Lato" w:cs="Times New Roman"/>
          <w:lang w:val="en-US"/>
        </w:rPr>
        <w:t xml:space="preserve"> </w:t>
      </w:r>
    </w:p>
    <w:p w:rsidRPr="00920E02" w:rsidR="00F67A02" w:rsidP="00AA3918" w:rsidRDefault="006C0E93" w14:paraId="627B5904" w14:textId="77777777">
      <w:pPr>
        <w:pStyle w:val="Corpsdetexte"/>
        <w:ind w:left="1418"/>
        <w:rPr>
          <w:rFonts w:ascii="Lato" w:hAnsi="Lato" w:cs="Times New Roman"/>
          <w:i/>
          <w:iCs/>
          <w:u w:val="single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</w:t>
      </w:r>
      <w:proofErr w:type="gramStart"/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attributes</w:t>
      </w:r>
      <w:r w:rsidRPr="00920E02">
        <w:rPr>
          <w:rFonts w:ascii="Lato" w:hAnsi="Lato" w:cs="Times New Roman"/>
          <w:i/>
          <w:iCs/>
          <w:u w:val="single"/>
          <w:lang w:val="en-US"/>
        </w:rPr>
        <w:t> </w:t>
      </w:r>
      <w:r w:rsidRPr="00920E02">
        <w:rPr>
          <w:rFonts w:ascii="Lato" w:hAnsi="Lato" w:cs="Times New Roman"/>
          <w:lang w:val="en-US"/>
        </w:rPr>
        <w:t>:</w:t>
      </w:r>
      <w:proofErr w:type="gramEnd"/>
      <w:r w:rsidRPr="00920E02">
        <w:rPr>
          <w:rFonts w:ascii="Lato" w:hAnsi="Lato" w:cs="Times New Roman"/>
          <w:lang w:val="en-US"/>
        </w:rPr>
        <w:t xml:space="preserve"> This step will generate xml file corresponding to all attributes define in </w:t>
      </w:r>
      <w:proofErr w:type="spellStart"/>
      <w:r w:rsidRPr="00920E02">
        <w:rPr>
          <w:rFonts w:ascii="Lato" w:hAnsi="Lato" w:cs="Times New Roman"/>
          <w:lang w:val="en-US"/>
        </w:rPr>
        <w:t>Akeneo’s</w:t>
      </w:r>
      <w:proofErr w:type="spellEnd"/>
      <w:r w:rsidRPr="00920E02">
        <w:rPr>
          <w:rFonts w:ascii="Lato" w:hAnsi="Lato" w:cs="Times New Roman"/>
          <w:lang w:val="en-US"/>
        </w:rPr>
        <w:t xml:space="preserve"> instance.</w:t>
      </w:r>
    </w:p>
    <w:p w:rsidRPr="00D25498" w:rsidR="00AA3918" w:rsidP="00D25498" w:rsidRDefault="006C0E93" w14:paraId="551587FB" w14:textId="17349825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 </w:t>
      </w:r>
    </w:p>
    <w:p w:rsidRPr="00920E02" w:rsidR="00F67A02" w:rsidP="00AA3918" w:rsidRDefault="006C0E93" w14:paraId="10705E71" w14:textId="77777777">
      <w:pPr>
        <w:pStyle w:val="Corpsdetexte"/>
        <w:ind w:left="1418"/>
        <w:rPr>
          <w:rFonts w:ascii="Lato" w:hAnsi="Lato" w:cs="Times New Roman"/>
          <w:i/>
          <w:iCs/>
          <w:u w:val="single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job-workflow-step-prepare-attributes-</w:t>
      </w:r>
      <w:proofErr w:type="gramStart"/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import</w:t>
      </w:r>
      <w:r w:rsidRPr="00920E02">
        <w:rPr>
          <w:rFonts w:ascii="Lato" w:hAnsi="Lato" w:cs="Times New Roman"/>
          <w:i/>
          <w:iCs/>
          <w:u w:val="single"/>
          <w:lang w:val="en-US"/>
        </w:rPr>
        <w:t> :</w:t>
      </w:r>
      <w:proofErr w:type="gramEnd"/>
      <w:r w:rsidRPr="00920E02">
        <w:rPr>
          <w:rFonts w:ascii="Lato" w:hAnsi="Lato" w:cs="Times New Roman"/>
          <w:lang w:val="en-US"/>
        </w:rPr>
        <w:t xml:space="preserve"> It will prepare import file, that is, it will take file and generate an archive with it for being correctly import by </w:t>
      </w:r>
      <w:proofErr w:type="spellStart"/>
      <w:r w:rsidRPr="00920E02">
        <w:rPr>
          <w:rFonts w:ascii="Lato" w:hAnsi="Lato" w:cs="Times New Roman"/>
          <w:lang w:val="en-US"/>
        </w:rPr>
        <w:t>ImportSiteArchive</w:t>
      </w:r>
      <w:proofErr w:type="spellEnd"/>
      <w:r w:rsidRPr="00920E02">
        <w:rPr>
          <w:rFonts w:ascii="Lato" w:hAnsi="Lato" w:cs="Times New Roman"/>
          <w:lang w:val="en-US"/>
        </w:rPr>
        <w:t xml:space="preserve"> available in </w:t>
      </w:r>
      <w:proofErr w:type="spellStart"/>
      <w:r w:rsidRPr="00920E02">
        <w:rPr>
          <w:rFonts w:ascii="Lato" w:hAnsi="Lato" w:cs="Times New Roman"/>
          <w:lang w:val="en-US"/>
        </w:rPr>
        <w:t>IntegrationFramework</w:t>
      </w:r>
      <w:proofErr w:type="spellEnd"/>
      <w:r w:rsidRPr="00920E02">
        <w:rPr>
          <w:rFonts w:ascii="Lato" w:hAnsi="Lato" w:cs="Times New Roman"/>
          <w:lang w:val="en-US"/>
        </w:rPr>
        <w:t>.</w:t>
      </w:r>
    </w:p>
    <w:p w:rsidRPr="00920E02" w:rsidR="00F67A02" w:rsidP="00AA3918" w:rsidRDefault="006C0E93" w14:paraId="41E3C7A1" w14:textId="77777777">
      <w:pPr>
        <w:pStyle w:val="Corpsdetexte"/>
        <w:ind w:left="1418"/>
        <w:rPr>
          <w:rFonts w:ascii="Lato" w:hAnsi="Lato" w:cs="Times New Roman"/>
          <w:i/>
          <w:iCs/>
          <w:u w:val="single"/>
          <w:lang w:val="en-US"/>
        </w:rPr>
      </w:pPr>
      <w:r w:rsidRPr="00920E02">
        <w:rPr>
          <w:rFonts w:ascii="Lato" w:hAnsi="Lato" w:cs="Times New Roman"/>
          <w:lang w:val="en-US"/>
        </w:rPr>
        <w:lastRenderedPageBreak/>
        <w:t xml:space="preserve">     This step need 1 parameter which </w:t>
      </w:r>
      <w:proofErr w:type="gramStart"/>
      <w:r w:rsidRPr="00920E02">
        <w:rPr>
          <w:rFonts w:ascii="Lato" w:hAnsi="Lato" w:cs="Times New Roman"/>
          <w:lang w:val="en-US"/>
        </w:rPr>
        <w:t>is :</w:t>
      </w:r>
      <w:proofErr w:type="gramEnd"/>
      <w:r w:rsidRPr="00920E02">
        <w:rPr>
          <w:rFonts w:ascii="Lato" w:hAnsi="Lato" w:cs="Times New Roman"/>
          <w:lang w:val="en-US"/>
        </w:rPr>
        <w:t xml:space="preserve"> </w:t>
      </w:r>
    </w:p>
    <w:p w:rsidR="00F67A02" w:rsidP="00A2231A" w:rsidRDefault="006C0E93" w14:paraId="5A6E3644" w14:textId="1571F07A">
      <w:pPr>
        <w:pStyle w:val="Corpsdetexte"/>
        <w:ind w:left="21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- </w:t>
      </w:r>
      <w:proofErr w:type="spellStart"/>
      <w:proofErr w:type="gramStart"/>
      <w:r w:rsidRPr="00920E02">
        <w:rPr>
          <w:rFonts w:ascii="Lato" w:hAnsi="Lato" w:cs="Times New Roman"/>
          <w:lang w:val="en-US"/>
        </w:rPr>
        <w:t>AkeneoFluxPath</w:t>
      </w:r>
      <w:proofErr w:type="spellEnd"/>
      <w:r w:rsidRPr="00920E02">
        <w:rPr>
          <w:rFonts w:ascii="Lato" w:hAnsi="Lato" w:cs="Times New Roman"/>
          <w:lang w:val="en-US"/>
        </w:rPr>
        <w:t> :</w:t>
      </w:r>
      <w:proofErr w:type="gramEnd"/>
      <w:r w:rsidRPr="00920E02">
        <w:rPr>
          <w:rFonts w:ascii="Lato" w:hAnsi="Lato" w:cs="Times New Roman"/>
          <w:lang w:val="en-US"/>
        </w:rPr>
        <w:t xml:space="preserve"> relative path to the Impex where the xml attributes file is. (</w:t>
      </w:r>
      <w:proofErr w:type="spellStart"/>
      <w:proofErr w:type="gramStart"/>
      <w:r w:rsidRPr="00920E02">
        <w:rPr>
          <w:rFonts w:ascii="Lato" w:hAnsi="Lato" w:cs="Times New Roman"/>
          <w:lang w:val="en-US"/>
        </w:rPr>
        <w:t>e.g</w:t>
      </w:r>
      <w:proofErr w:type="spellEnd"/>
      <w:r w:rsidRPr="00920E02">
        <w:rPr>
          <w:rFonts w:ascii="Lato" w:hAnsi="Lato" w:cs="Times New Roman"/>
          <w:lang w:val="en-US"/>
        </w:rPr>
        <w:t> :</w:t>
      </w:r>
      <w:proofErr w:type="gramEnd"/>
      <w:r w:rsidRPr="00920E02">
        <w:rPr>
          <w:rFonts w:ascii="Lato" w:hAnsi="Lato" w:cs="Times New Roman"/>
          <w:lang w:val="en-US"/>
        </w:rPr>
        <w:t xml:space="preserve"> Impex/</w:t>
      </w:r>
      <w:proofErr w:type="spellStart"/>
      <w:r w:rsidRPr="00920E02">
        <w:rPr>
          <w:rFonts w:ascii="Lato" w:hAnsi="Lato" w:cs="Times New Roman"/>
          <w:lang w:val="en-US"/>
        </w:rPr>
        <w:t>src</w:t>
      </w:r>
      <w:proofErr w:type="spellEnd"/>
      <w:r w:rsidRPr="00920E02">
        <w:rPr>
          <w:rFonts w:ascii="Lato" w:hAnsi="Lato" w:cs="Times New Roman"/>
          <w:lang w:val="en-US"/>
        </w:rPr>
        <w:t>/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>/attributes)</w:t>
      </w:r>
    </w:p>
    <w:p w:rsidRPr="00920E02" w:rsidR="00AA3918" w:rsidP="00AA3918" w:rsidRDefault="00AA3918" w14:paraId="6611ECAD" w14:textId="77777777">
      <w:pPr>
        <w:pStyle w:val="Corpsdetexte"/>
        <w:ind w:left="1418"/>
        <w:rPr>
          <w:rFonts w:ascii="Lato" w:hAnsi="Lato" w:cs="Times New Roman"/>
          <w:lang w:val="en-US"/>
        </w:rPr>
      </w:pPr>
    </w:p>
    <w:p w:rsidRPr="00920E02" w:rsidR="00F67A02" w:rsidP="00AA3918" w:rsidRDefault="006C0E93" w14:paraId="5124B32E" w14:textId="77777777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job-workflow-step-attributes-</w:t>
      </w:r>
      <w:proofErr w:type="gramStart"/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import </w:t>
      </w:r>
      <w:r w:rsidRPr="00920E02">
        <w:rPr>
          <w:rFonts w:ascii="Lato" w:hAnsi="Lato" w:cs="Times New Roman"/>
          <w:i/>
          <w:iCs/>
          <w:u w:val="single"/>
          <w:lang w:val="en-US"/>
        </w:rPr>
        <w:t>:</w:t>
      </w:r>
      <w:proofErr w:type="gramEnd"/>
      <w:r w:rsidRPr="00920E02">
        <w:rPr>
          <w:rFonts w:ascii="Lato" w:hAnsi="Lato" w:cs="Times New Roman"/>
          <w:lang w:val="en-US"/>
        </w:rPr>
        <w:t xml:space="preserve"> It use the </w:t>
      </w:r>
      <w:proofErr w:type="spellStart"/>
      <w:r w:rsidRPr="00920E02">
        <w:rPr>
          <w:rFonts w:ascii="Lato" w:hAnsi="Lato" w:cs="Times New Roman"/>
          <w:lang w:val="en-US"/>
        </w:rPr>
        <w:t>ImportSiteArchive</w:t>
      </w:r>
      <w:proofErr w:type="spellEnd"/>
      <w:r w:rsidRPr="00920E02">
        <w:rPr>
          <w:rFonts w:ascii="Lato" w:hAnsi="Lato" w:cs="Times New Roman"/>
          <w:lang w:val="en-US"/>
        </w:rPr>
        <w:t xml:space="preserve"> to import archived xml attributes file.</w:t>
      </w:r>
    </w:p>
    <w:p w:rsidRPr="00920E02" w:rsidR="00F67A02" w:rsidP="00AA3918" w:rsidRDefault="006C0E93" w14:paraId="07FADBCF" w14:textId="1467254C">
      <w:pPr>
        <w:pStyle w:val="Corpsdetexte"/>
        <w:ind w:left="1418"/>
        <w:rPr>
          <w:rFonts w:ascii="Lato" w:hAnsi="Lato" w:cs="Times New Roman"/>
          <w:i/>
          <w:iCs/>
          <w:u w:val="single"/>
          <w:lang w:val="en-US"/>
        </w:rPr>
      </w:pPr>
      <w:r w:rsidRPr="00920E02">
        <w:rPr>
          <w:rFonts w:ascii="Lato" w:hAnsi="Lato" w:cs="Times New Roman"/>
          <w:lang w:val="en-US"/>
        </w:rPr>
        <w:t xml:space="preserve">    This step need 2 parameter which </w:t>
      </w:r>
      <w:proofErr w:type="gramStart"/>
      <w:r w:rsidRPr="00920E02">
        <w:rPr>
          <w:rFonts w:ascii="Lato" w:hAnsi="Lato" w:cs="Times New Roman"/>
          <w:lang w:val="en-US"/>
        </w:rPr>
        <w:t>are :</w:t>
      </w:r>
      <w:proofErr w:type="gramEnd"/>
      <w:r w:rsidRPr="00920E02">
        <w:rPr>
          <w:rFonts w:ascii="Lato" w:hAnsi="Lato" w:cs="Times New Roman"/>
          <w:lang w:val="en-US"/>
        </w:rPr>
        <w:t xml:space="preserve"> </w:t>
      </w:r>
    </w:p>
    <w:p w:rsidRPr="00920E02" w:rsidR="00F67A02" w:rsidP="00AA3918" w:rsidRDefault="006C0E93" w14:paraId="3DCF3D7C" w14:textId="77777777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ab/>
      </w:r>
      <w:r w:rsidRPr="00920E02">
        <w:rPr>
          <w:rFonts w:ascii="Lato" w:hAnsi="Lato" w:cs="Times New Roman"/>
          <w:lang w:val="en-US"/>
        </w:rPr>
        <w:t xml:space="preserve">- </w:t>
      </w:r>
      <w:proofErr w:type="spellStart"/>
      <w:proofErr w:type="gramStart"/>
      <w:r w:rsidRPr="00920E02">
        <w:rPr>
          <w:rFonts w:ascii="Lato" w:hAnsi="Lato" w:cs="Times New Roman"/>
          <w:color w:val="111111"/>
          <w:sz w:val="21"/>
          <w:lang w:val="en-US"/>
        </w:rPr>
        <w:t>ImportFile</w:t>
      </w:r>
      <w:proofErr w:type="spellEnd"/>
      <w:r w:rsidRPr="00920E02">
        <w:rPr>
          <w:rFonts w:ascii="Lato" w:hAnsi="Lato" w:cs="Times New Roman"/>
          <w:color w:val="111111"/>
          <w:sz w:val="21"/>
          <w:lang w:val="en-US"/>
        </w:rPr>
        <w:t> :</w:t>
      </w:r>
      <w:proofErr w:type="gramEnd"/>
      <w:r w:rsidRPr="00920E02">
        <w:rPr>
          <w:rFonts w:ascii="Lato" w:hAnsi="Lato" w:cs="Times New Roman"/>
          <w:color w:val="111111"/>
          <w:sz w:val="21"/>
          <w:lang w:val="en-US"/>
        </w:rPr>
        <w:t xml:space="preserve"> </w:t>
      </w:r>
      <w:proofErr w:type="spellStart"/>
      <w:r w:rsidRPr="00920E02">
        <w:rPr>
          <w:rFonts w:ascii="Lato" w:hAnsi="Lato" w:cs="Times New Roman"/>
          <w:color w:val="111111"/>
          <w:sz w:val="21"/>
          <w:lang w:val="en-US"/>
        </w:rPr>
        <w:t>archvie</w:t>
      </w:r>
      <w:proofErr w:type="spellEnd"/>
      <w:r w:rsidRPr="00920E02">
        <w:rPr>
          <w:rFonts w:ascii="Lato" w:hAnsi="Lato" w:cs="Times New Roman"/>
          <w:color w:val="111111"/>
          <w:sz w:val="21"/>
          <w:lang w:val="en-US"/>
        </w:rPr>
        <w:t xml:space="preserve"> to import (</w:t>
      </w:r>
      <w:proofErr w:type="spellStart"/>
      <w:r w:rsidRPr="00920E02">
        <w:rPr>
          <w:rFonts w:ascii="Lato" w:hAnsi="Lato" w:cs="Times New Roman"/>
          <w:color w:val="111111"/>
          <w:sz w:val="21"/>
          <w:lang w:val="en-US"/>
        </w:rPr>
        <w:t>e.g</w:t>
      </w:r>
      <w:proofErr w:type="spellEnd"/>
      <w:r w:rsidRPr="00920E02">
        <w:rPr>
          <w:rFonts w:ascii="Lato" w:hAnsi="Lato" w:cs="Times New Roman"/>
          <w:color w:val="111111"/>
          <w:sz w:val="21"/>
          <w:lang w:val="en-US"/>
        </w:rPr>
        <w:t> : import-meta-data-akeneo.zip)</w:t>
      </w:r>
    </w:p>
    <w:p w:rsidRPr="00920E02" w:rsidR="00F67A02" w:rsidP="00AA3918" w:rsidRDefault="006C0E93" w14:paraId="52769B1B" w14:textId="77777777">
      <w:pPr>
        <w:pStyle w:val="Corpsdetexte"/>
        <w:ind w:left="1418" w:firstLine="709"/>
        <w:rPr>
          <w:rFonts w:ascii="Lato" w:hAnsi="Lato" w:cs="Times New Roman"/>
        </w:rPr>
      </w:pPr>
      <w:r w:rsidRPr="00920E02">
        <w:rPr>
          <w:rFonts w:ascii="Lato" w:hAnsi="Lato" w:cs="Times New Roman"/>
          <w:color w:val="111111"/>
          <w:sz w:val="21"/>
        </w:rPr>
        <w:t xml:space="preserve">- </w:t>
      </w:r>
      <w:proofErr w:type="spellStart"/>
      <w:r w:rsidRPr="00920E02">
        <w:rPr>
          <w:rFonts w:ascii="Lato" w:hAnsi="Lato" w:cs="Times New Roman"/>
          <w:color w:val="111111"/>
          <w:sz w:val="21"/>
        </w:rPr>
        <w:t>ImportMode</w:t>
      </w:r>
      <w:proofErr w:type="spellEnd"/>
      <w:r w:rsidRPr="00920E02">
        <w:rPr>
          <w:rFonts w:ascii="Lato" w:hAnsi="Lato" w:cs="Times New Roman"/>
          <w:color w:val="111111"/>
          <w:sz w:val="21"/>
        </w:rPr>
        <w:t> : import mode (</w:t>
      </w:r>
      <w:proofErr w:type="spellStart"/>
      <w:r w:rsidRPr="00920E02">
        <w:rPr>
          <w:rFonts w:ascii="Lato" w:hAnsi="Lato" w:cs="Times New Roman"/>
          <w:color w:val="111111"/>
          <w:sz w:val="21"/>
        </w:rPr>
        <w:t>e.g</w:t>
      </w:r>
      <w:proofErr w:type="spellEnd"/>
      <w:r w:rsidRPr="00920E02">
        <w:rPr>
          <w:rFonts w:ascii="Lato" w:hAnsi="Lato" w:cs="Times New Roman"/>
          <w:color w:val="111111"/>
          <w:sz w:val="21"/>
        </w:rPr>
        <w:t> : Merge)</w:t>
      </w:r>
    </w:p>
    <w:p w:rsidRPr="00AB5C8A" w:rsidR="00AA3918" w:rsidP="00AA3918" w:rsidRDefault="00AA3918" w14:paraId="30E8FDD4" w14:textId="77777777">
      <w:pPr>
        <w:pStyle w:val="Corpsdetexte"/>
        <w:ind w:left="1418"/>
        <w:rPr>
          <w:rFonts w:ascii="Lato" w:hAnsi="Lato" w:cs="Times New Roman"/>
          <w:b/>
          <w:bCs/>
          <w:color w:val="111111"/>
          <w:sz w:val="21"/>
        </w:rPr>
      </w:pPr>
    </w:p>
    <w:p w:rsidR="00AA3918" w:rsidP="00AA3918" w:rsidRDefault="000A2D81" w14:paraId="2B294B94" w14:textId="0F3AFFAD">
      <w:pPr>
        <w:pStyle w:val="Corpsdetexte"/>
        <w:ind w:left="1418"/>
        <w:rPr>
          <w:rFonts w:ascii="Lato" w:hAnsi="Lato"/>
          <w:lang w:val="en-US"/>
        </w:rPr>
      </w:pPr>
      <w:r w:rsidRPr="00920E02">
        <w:rPr>
          <w:rFonts w:ascii="Lato" w:hAnsi="Lato" w:cs="Times New Roman"/>
          <w:b/>
          <w:bCs/>
          <w:color w:val="111111"/>
          <w:sz w:val="21"/>
          <w:lang w:val="en-US"/>
        </w:rPr>
        <w:t xml:space="preserve">Multiple storefront Site Assignment: </w:t>
      </w:r>
      <w:r w:rsidRPr="00920E02" w:rsidR="000258CA">
        <w:rPr>
          <w:rFonts w:ascii="Lato" w:hAnsi="Lato"/>
          <w:bCs/>
          <w:lang w:val="en-US"/>
        </w:rPr>
        <w:t>Single site</w:t>
      </w:r>
      <w:r w:rsidRPr="00920E02" w:rsidR="000258CA">
        <w:rPr>
          <w:rFonts w:ascii="Lato" w:hAnsi="Lato"/>
          <w:lang w:val="en-US"/>
        </w:rPr>
        <w:t xml:space="preserve"> - Any o</w:t>
      </w:r>
      <w:r w:rsidRPr="00920E02" w:rsidR="005773ED">
        <w:rPr>
          <w:rFonts w:ascii="Lato" w:hAnsi="Lato"/>
          <w:lang w:val="en-US"/>
        </w:rPr>
        <w:t>ne site of any of Business Units</w:t>
      </w:r>
      <w:r w:rsidRPr="00920E02" w:rsidR="000258CA">
        <w:rPr>
          <w:rFonts w:ascii="Lato" w:hAnsi="Lato"/>
          <w:lang w:val="en-US"/>
        </w:rPr>
        <w:t>. This is because attribute import is on organization level, not on any specific business units or any specific storefront.</w:t>
      </w:r>
    </w:p>
    <w:p w:rsidRPr="003B48A7" w:rsidR="009271DD" w:rsidP="009271DD" w:rsidRDefault="009271DD" w14:paraId="7B595796" w14:textId="5DACE322">
      <w:pPr>
        <w:ind w:firstLine="709"/>
        <w:rPr>
          <w:rFonts w:ascii="Lato" w:hAnsi="Lato" w:cs="FreeSans"/>
          <w:lang w:val="en-US" w:eastAsia="zh-CN" w:bidi="hi-IN"/>
        </w:rPr>
      </w:pPr>
      <w:r w:rsidRPr="00920E02">
        <w:rPr>
          <w:rFonts w:ascii="Lato" w:hAnsi="Lato"/>
          <w:b/>
          <w:bCs/>
          <w:color w:val="548DD4" w:themeColor="text2" w:themeTint="99"/>
          <w:lang w:val="en-US"/>
        </w:rPr>
        <w:t>2-</w:t>
      </w:r>
      <w:r>
        <w:rPr>
          <w:rFonts w:ascii="Lato" w:hAnsi="Lato"/>
          <w:b/>
          <w:bCs/>
          <w:color w:val="548DD4" w:themeColor="text2" w:themeTint="99"/>
          <w:lang w:val="en-US"/>
        </w:rPr>
        <w:t>1-</w:t>
      </w:r>
      <w:r w:rsidRPr="00920E02">
        <w:rPr>
          <w:rFonts w:ascii="Lato" w:hAnsi="Lato"/>
          <w:b/>
          <w:bCs/>
          <w:color w:val="548DD4" w:themeColor="text2" w:themeTint="99"/>
          <w:lang w:val="en-US"/>
        </w:rPr>
        <w:t>Akeneo</w:t>
      </w:r>
      <w:r>
        <w:rPr>
          <w:rFonts w:ascii="Lato" w:hAnsi="Lato"/>
          <w:b/>
          <w:bCs/>
          <w:color w:val="548DD4" w:themeColor="text2" w:themeTint="99"/>
          <w:lang w:val="en-US"/>
        </w:rPr>
        <w:t>-</w:t>
      </w:r>
      <w:r w:rsidR="007E4E1A">
        <w:rPr>
          <w:rFonts w:ascii="Lato" w:hAnsi="Lato"/>
          <w:b/>
          <w:bCs/>
          <w:color w:val="548DD4" w:themeColor="text2" w:themeTint="99"/>
          <w:lang w:val="en-US"/>
        </w:rPr>
        <w:t>Differential</w:t>
      </w:r>
      <w:r w:rsidRPr="00920E02">
        <w:rPr>
          <w:rFonts w:ascii="Lato" w:hAnsi="Lato"/>
          <w:b/>
          <w:bCs/>
          <w:color w:val="548DD4" w:themeColor="text2" w:themeTint="99"/>
          <w:lang w:val="en-US"/>
        </w:rPr>
        <w:t>-Import-Assets</w:t>
      </w:r>
    </w:p>
    <w:p w:rsidRPr="00920E02" w:rsidR="009271DD" w:rsidP="009271DD" w:rsidRDefault="009271DD" w14:paraId="63EDEB1D" w14:textId="7B548CB4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This job has </w:t>
      </w:r>
      <w:r>
        <w:rPr>
          <w:rFonts w:ascii="Lato" w:hAnsi="Lato" w:cs="Times New Roman"/>
          <w:lang w:val="en-US"/>
        </w:rPr>
        <w:t>4</w:t>
      </w:r>
      <w:r w:rsidRPr="00920E02">
        <w:rPr>
          <w:rFonts w:ascii="Lato" w:hAnsi="Lato" w:cs="Times New Roman"/>
          <w:lang w:val="en-US"/>
        </w:rPr>
        <w:t xml:space="preserve"> steps:</w:t>
      </w:r>
    </w:p>
    <w:p w:rsidRPr="00920E02" w:rsidR="009271DD" w:rsidP="009271DD" w:rsidRDefault="009271DD" w14:paraId="3961B5CA" w14:textId="77777777">
      <w:pPr>
        <w:pStyle w:val="Corpsdetexte"/>
        <w:ind w:left="1407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job-workflow-step-assets</w:t>
      </w:r>
      <w:r w:rsidRPr="00920E02">
        <w:rPr>
          <w:rFonts w:ascii="Lato" w:hAnsi="Lato" w:cs="Times New Roman"/>
          <w:lang w:val="en-US"/>
        </w:rPr>
        <w:t xml:space="preserve">: Assets related steps will download all assets related files from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API to Salesforce WebDAV based on the site preference configuration (</w:t>
      </w:r>
      <w:proofErr w:type="spellStart"/>
      <w:r w:rsidRPr="00920E02">
        <w:rPr>
          <w:rFonts w:ascii="Lato" w:hAnsi="Lato" w:cs="Times New Roman"/>
          <w:lang w:val="en-US"/>
        </w:rPr>
        <w:t>akeneoImageType</w:t>
      </w:r>
      <w:proofErr w:type="spellEnd"/>
      <w:r w:rsidRPr="00920E02">
        <w:rPr>
          <w:rFonts w:ascii="Lato" w:hAnsi="Lato" w:cs="Times New Roman"/>
          <w:lang w:val="en-US"/>
        </w:rPr>
        <w:t>). It will use the Site Preference « </w:t>
      </w:r>
      <w:proofErr w:type="spellStart"/>
      <w:r w:rsidRPr="00920E02">
        <w:rPr>
          <w:rFonts w:ascii="Lato" w:hAnsi="Lato" w:cs="Times New Roman"/>
          <w:lang w:val="en-US"/>
        </w:rPr>
        <w:t>akeneoProductsCatalogID</w:t>
      </w:r>
      <w:proofErr w:type="spellEnd"/>
      <w:r w:rsidRPr="00920E02">
        <w:rPr>
          <w:rFonts w:ascii="Lato" w:hAnsi="Lato" w:cs="Times New Roman"/>
          <w:lang w:val="en-US"/>
        </w:rPr>
        <w:t xml:space="preserve"> » for uploading in correct directory. There is no standard component for directly importing </w:t>
      </w:r>
      <w:proofErr w:type="spellStart"/>
      <w:r w:rsidRPr="00920E02">
        <w:rPr>
          <w:rFonts w:ascii="Lato" w:hAnsi="Lato" w:cs="Times New Roman"/>
          <w:lang w:val="en-US"/>
        </w:rPr>
        <w:t>Akeneo's</w:t>
      </w:r>
      <w:proofErr w:type="spellEnd"/>
      <w:r w:rsidRPr="00920E02">
        <w:rPr>
          <w:rFonts w:ascii="Lato" w:hAnsi="Lato" w:cs="Times New Roman"/>
          <w:lang w:val="en-US"/>
        </w:rPr>
        <w:t xml:space="preserve"> media files.</w:t>
      </w:r>
    </w:p>
    <w:p w:rsidRPr="00920E02" w:rsidR="009271DD" w:rsidP="009271DD" w:rsidRDefault="009271DD" w14:paraId="7487E2B1" w14:textId="77777777">
      <w:pPr>
        <w:pStyle w:val="Corpsdetexte"/>
        <w:ind w:left="1047" w:firstLine="709"/>
        <w:rPr>
          <w:rFonts w:ascii="Lato" w:hAnsi="Lato" w:cs="Times New Roman"/>
          <w:i/>
          <w:iCs/>
          <w:u w:val="single"/>
          <w:lang w:val="en-US"/>
        </w:rPr>
      </w:pPr>
      <w:r w:rsidRPr="00920E02">
        <w:rPr>
          <w:rFonts w:ascii="Lato" w:hAnsi="Lato" w:cs="Times New Roman"/>
          <w:lang w:val="en-US"/>
        </w:rPr>
        <w:t xml:space="preserve">This step needs the parameter: </w:t>
      </w:r>
    </w:p>
    <w:p w:rsidRPr="00920E02" w:rsidR="009271DD" w:rsidP="009271DD" w:rsidRDefault="009271DD" w14:paraId="1C10981D" w14:textId="77777777">
      <w:pPr>
        <w:pStyle w:val="Corpsdetexte"/>
        <w:ind w:left="2127" w:firstLine="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- </w:t>
      </w:r>
      <w:proofErr w:type="spellStart"/>
      <w:r w:rsidRPr="00920E02">
        <w:rPr>
          <w:rFonts w:ascii="Lato" w:hAnsi="Lato" w:cs="Times New Roman"/>
          <w:lang w:val="en-US"/>
        </w:rPr>
        <w:t>AkeneoAssetUrl</w:t>
      </w:r>
      <w:proofErr w:type="spellEnd"/>
      <w:r w:rsidRPr="00920E02">
        <w:rPr>
          <w:rFonts w:ascii="Lato" w:hAnsi="Lato" w:cs="Times New Roman"/>
          <w:lang w:val="en-US"/>
        </w:rPr>
        <w:t xml:space="preserve">: relative </w:t>
      </w:r>
      <w:proofErr w:type="spellStart"/>
      <w:r w:rsidRPr="00920E02">
        <w:rPr>
          <w:rFonts w:ascii="Lato" w:hAnsi="Lato" w:cs="Times New Roman"/>
          <w:lang w:val="en-US"/>
        </w:rPr>
        <w:t>url</w:t>
      </w:r>
      <w:proofErr w:type="spellEnd"/>
      <w:r w:rsidRPr="00920E02">
        <w:rPr>
          <w:rFonts w:ascii="Lato" w:hAnsi="Lato" w:cs="Times New Roman"/>
          <w:lang w:val="en-US"/>
        </w:rPr>
        <w:t xml:space="preserve"> to assets API (</w:t>
      </w:r>
      <w:proofErr w:type="spellStart"/>
      <w:proofErr w:type="gramStart"/>
      <w:r w:rsidRPr="00920E02">
        <w:rPr>
          <w:rFonts w:ascii="Lato" w:hAnsi="Lato" w:cs="Times New Roman"/>
          <w:lang w:val="en-US"/>
        </w:rPr>
        <w:t>e.g</w:t>
      </w:r>
      <w:proofErr w:type="spellEnd"/>
      <w:r w:rsidRPr="00920E02">
        <w:rPr>
          <w:rFonts w:ascii="Lato" w:hAnsi="Lato" w:cs="Times New Roman"/>
          <w:lang w:val="en-US"/>
        </w:rPr>
        <w:t> :</w:t>
      </w:r>
      <w:proofErr w:type="gramEnd"/>
      <w:r w:rsidRPr="00920E02">
        <w:rPr>
          <w:rFonts w:ascii="Lato" w:hAnsi="Lato" w:cs="Times New Roman"/>
          <w:lang w:val="en-US"/>
        </w:rPr>
        <w:t xml:space="preserve"> /</w:t>
      </w:r>
      <w:proofErr w:type="spellStart"/>
      <w:r w:rsidRPr="00920E02">
        <w:rPr>
          <w:rFonts w:ascii="Lato" w:hAnsi="Lato" w:cs="Times New Roman"/>
          <w:lang w:val="en-US"/>
        </w:rPr>
        <w:t>api</w:t>
      </w:r>
      <w:proofErr w:type="spellEnd"/>
      <w:r w:rsidRPr="00920E02">
        <w:rPr>
          <w:rFonts w:ascii="Lato" w:hAnsi="Lato" w:cs="Times New Roman"/>
          <w:lang w:val="en-US"/>
        </w:rPr>
        <w:t xml:space="preserve">/rest/v1/assets, could change in the </w:t>
      </w:r>
      <w:proofErr w:type="spellStart"/>
      <w:r w:rsidRPr="00920E02">
        <w:rPr>
          <w:rFonts w:ascii="Lato" w:hAnsi="Lato" w:cs="Times New Roman"/>
          <w:lang w:val="en-US"/>
        </w:rPr>
        <w:t>futur</w:t>
      </w:r>
      <w:proofErr w:type="spellEnd"/>
      <w:r w:rsidRPr="00920E02">
        <w:rPr>
          <w:rFonts w:ascii="Lato" w:hAnsi="Lato" w:cs="Times New Roman"/>
          <w:lang w:val="en-US"/>
        </w:rPr>
        <w:t xml:space="preserve"> with newest </w:t>
      </w:r>
      <w:proofErr w:type="spellStart"/>
      <w:r w:rsidRPr="00920E02">
        <w:rPr>
          <w:rFonts w:ascii="Lato" w:hAnsi="Lato" w:cs="Times New Roman"/>
          <w:lang w:val="en-US"/>
        </w:rPr>
        <w:t>api</w:t>
      </w:r>
      <w:proofErr w:type="spellEnd"/>
      <w:r w:rsidRPr="00920E02">
        <w:rPr>
          <w:rFonts w:ascii="Lato" w:hAnsi="Lato" w:cs="Times New Roman"/>
          <w:lang w:val="en-US"/>
        </w:rPr>
        <w:t xml:space="preserve"> version)</w:t>
      </w:r>
    </w:p>
    <w:p w:rsidRPr="00920E02" w:rsidR="009271DD" w:rsidP="009271DD" w:rsidRDefault="009271DD" w14:paraId="43A85518" w14:textId="77777777">
      <w:pPr>
        <w:pStyle w:val="Corpsdetexte"/>
        <w:ind w:left="1418"/>
        <w:rPr>
          <w:rFonts w:ascii="Lato" w:hAnsi="Lato" w:cs="Times New Roman"/>
          <w:i/>
          <w:iCs/>
          <w:u w:val="single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</w:t>
      </w:r>
      <w:r w:rsidRPr="00247C5E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prepare-asset-attributes-import</w:t>
      </w:r>
      <w:r w:rsidRPr="00920E02">
        <w:rPr>
          <w:rFonts w:ascii="Lato" w:hAnsi="Lato" w:cs="Times New Roman"/>
          <w:lang w:val="en-US"/>
        </w:rPr>
        <w:t xml:space="preserve">: It will prepare import file, that is, it will take file and generate an archive with it for being correctly import by </w:t>
      </w:r>
      <w:proofErr w:type="spellStart"/>
      <w:r w:rsidRPr="00920E02">
        <w:rPr>
          <w:rFonts w:ascii="Lato" w:hAnsi="Lato" w:cs="Times New Roman"/>
          <w:lang w:val="en-US"/>
        </w:rPr>
        <w:t>ImportSiteArchive</w:t>
      </w:r>
      <w:proofErr w:type="spellEnd"/>
      <w:r w:rsidRPr="00920E02">
        <w:rPr>
          <w:rFonts w:ascii="Lato" w:hAnsi="Lato" w:cs="Times New Roman"/>
          <w:lang w:val="en-US"/>
        </w:rPr>
        <w:t xml:space="preserve"> available in </w:t>
      </w:r>
      <w:proofErr w:type="spellStart"/>
      <w:r w:rsidRPr="00920E02">
        <w:rPr>
          <w:rFonts w:ascii="Lato" w:hAnsi="Lato" w:cs="Times New Roman"/>
          <w:lang w:val="en-US"/>
        </w:rPr>
        <w:t>IntegrationFramework</w:t>
      </w:r>
      <w:proofErr w:type="spellEnd"/>
      <w:r w:rsidRPr="00920E02">
        <w:rPr>
          <w:rFonts w:ascii="Lato" w:hAnsi="Lato" w:cs="Times New Roman"/>
          <w:lang w:val="en-US"/>
        </w:rPr>
        <w:t>.</w:t>
      </w:r>
    </w:p>
    <w:p w:rsidRPr="00920E02" w:rsidR="009271DD" w:rsidP="009271DD" w:rsidRDefault="009271DD" w14:paraId="2BD55B47" w14:textId="77777777">
      <w:pPr>
        <w:pStyle w:val="Corpsdetexte"/>
        <w:ind w:left="1418"/>
        <w:rPr>
          <w:rFonts w:ascii="Lato" w:hAnsi="Lato" w:cs="Times New Roman"/>
          <w:i/>
          <w:iCs/>
          <w:u w:val="single"/>
          <w:lang w:val="en-US"/>
        </w:rPr>
      </w:pPr>
      <w:r w:rsidRPr="00920E02">
        <w:rPr>
          <w:rFonts w:ascii="Lato" w:hAnsi="Lato" w:cs="Times New Roman"/>
          <w:lang w:val="en-US"/>
        </w:rPr>
        <w:t xml:space="preserve">     This step need 1 parameter which </w:t>
      </w:r>
      <w:proofErr w:type="gramStart"/>
      <w:r w:rsidRPr="00920E02">
        <w:rPr>
          <w:rFonts w:ascii="Lato" w:hAnsi="Lato" w:cs="Times New Roman"/>
          <w:lang w:val="en-US"/>
        </w:rPr>
        <w:t>is :</w:t>
      </w:r>
      <w:proofErr w:type="gramEnd"/>
      <w:r w:rsidRPr="00920E02">
        <w:rPr>
          <w:rFonts w:ascii="Lato" w:hAnsi="Lato" w:cs="Times New Roman"/>
          <w:lang w:val="en-US"/>
        </w:rPr>
        <w:t xml:space="preserve"> </w:t>
      </w:r>
    </w:p>
    <w:p w:rsidR="009271DD" w:rsidP="009271DD" w:rsidRDefault="009271DD" w14:paraId="331B794D" w14:textId="77777777">
      <w:pPr>
        <w:pStyle w:val="Corpsdetexte"/>
        <w:ind w:left="21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- </w:t>
      </w:r>
      <w:proofErr w:type="spellStart"/>
      <w:proofErr w:type="gramStart"/>
      <w:r w:rsidRPr="00920E02">
        <w:rPr>
          <w:rFonts w:ascii="Lato" w:hAnsi="Lato" w:cs="Times New Roman"/>
          <w:lang w:val="en-US"/>
        </w:rPr>
        <w:t>AkeneoFluxPath</w:t>
      </w:r>
      <w:proofErr w:type="spellEnd"/>
      <w:r w:rsidRPr="00920E02">
        <w:rPr>
          <w:rFonts w:ascii="Lato" w:hAnsi="Lato" w:cs="Times New Roman"/>
          <w:lang w:val="en-US"/>
        </w:rPr>
        <w:t> :</w:t>
      </w:r>
      <w:proofErr w:type="gramEnd"/>
      <w:r w:rsidRPr="00920E02">
        <w:rPr>
          <w:rFonts w:ascii="Lato" w:hAnsi="Lato" w:cs="Times New Roman"/>
          <w:lang w:val="en-US"/>
        </w:rPr>
        <w:t xml:space="preserve"> relative path to the Impex where the xml attributes file is. (</w:t>
      </w:r>
      <w:proofErr w:type="spellStart"/>
      <w:proofErr w:type="gramStart"/>
      <w:r w:rsidRPr="00920E02">
        <w:rPr>
          <w:rFonts w:ascii="Lato" w:hAnsi="Lato" w:cs="Times New Roman"/>
          <w:lang w:val="en-US"/>
        </w:rPr>
        <w:t>e.g</w:t>
      </w:r>
      <w:proofErr w:type="spellEnd"/>
      <w:r w:rsidRPr="00920E02">
        <w:rPr>
          <w:rFonts w:ascii="Lato" w:hAnsi="Lato" w:cs="Times New Roman"/>
          <w:lang w:val="en-US"/>
        </w:rPr>
        <w:t> :</w:t>
      </w:r>
      <w:proofErr w:type="gramEnd"/>
      <w:r w:rsidRPr="00920E02">
        <w:rPr>
          <w:rFonts w:ascii="Lato" w:hAnsi="Lato" w:cs="Times New Roman"/>
          <w:lang w:val="en-US"/>
        </w:rPr>
        <w:t xml:space="preserve"> </w:t>
      </w:r>
      <w:r w:rsidRPr="00247C5E">
        <w:rPr>
          <w:rFonts w:ascii="Lato" w:hAnsi="Lato" w:cs="Times New Roman"/>
          <w:lang w:val="en-US"/>
        </w:rPr>
        <w:t>Impex/</w:t>
      </w:r>
      <w:proofErr w:type="spellStart"/>
      <w:r w:rsidRPr="00247C5E">
        <w:rPr>
          <w:rFonts w:ascii="Lato" w:hAnsi="Lato" w:cs="Times New Roman"/>
          <w:lang w:val="en-US"/>
        </w:rPr>
        <w:t>src</w:t>
      </w:r>
      <w:proofErr w:type="spellEnd"/>
      <w:r w:rsidRPr="00247C5E">
        <w:rPr>
          <w:rFonts w:ascii="Lato" w:hAnsi="Lato" w:cs="Times New Roman"/>
          <w:lang w:val="en-US"/>
        </w:rPr>
        <w:t>/</w:t>
      </w:r>
      <w:proofErr w:type="spellStart"/>
      <w:r w:rsidRPr="00247C5E">
        <w:rPr>
          <w:rFonts w:ascii="Lato" w:hAnsi="Lato" w:cs="Times New Roman"/>
          <w:lang w:val="en-US"/>
        </w:rPr>
        <w:t>akeneo</w:t>
      </w:r>
      <w:proofErr w:type="spellEnd"/>
      <w:r w:rsidRPr="00247C5E">
        <w:rPr>
          <w:rFonts w:ascii="Lato" w:hAnsi="Lato" w:cs="Times New Roman"/>
          <w:lang w:val="en-US"/>
        </w:rPr>
        <w:t>/asset-attributes</w:t>
      </w:r>
      <w:r w:rsidRPr="00920E02">
        <w:rPr>
          <w:rFonts w:ascii="Lato" w:hAnsi="Lato" w:cs="Times New Roman"/>
          <w:lang w:val="en-US"/>
        </w:rPr>
        <w:t>)</w:t>
      </w:r>
    </w:p>
    <w:p w:rsidR="009271DD" w:rsidP="009271DD" w:rsidRDefault="009271DD" w14:paraId="4195D395" w14:textId="6F463AF0">
      <w:pPr>
        <w:pStyle w:val="Corpsdetexte"/>
        <w:ind w:left="1418"/>
        <w:rPr>
          <w:rFonts w:ascii="Lato" w:hAnsi="Lato" w:cs="Times New Roman"/>
          <w:color w:val="1C1C1C"/>
          <w:sz w:val="21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job-workflow-step-set-imported-time</w:t>
      </w:r>
      <w:r w:rsidRPr="00920E02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r w:rsidRPr="00920E02">
        <w:rPr>
          <w:rFonts w:ascii="Lato" w:hAnsi="Lato" w:cs="Times New Roman"/>
          <w:lang w:val="en-US"/>
        </w:rPr>
        <w:t xml:space="preserve"> Keep current imported time in Custom Object for next differential import</w:t>
      </w:r>
    </w:p>
    <w:p w:rsidRPr="00920E02" w:rsidR="009271DD" w:rsidP="009271DD" w:rsidRDefault="009271DD" w14:paraId="2BE2C3BC" w14:textId="77777777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job-workflow-step-attributes-</w:t>
      </w:r>
      <w:proofErr w:type="gramStart"/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import </w:t>
      </w:r>
      <w:r w:rsidRPr="00920E02">
        <w:rPr>
          <w:rFonts w:ascii="Lato" w:hAnsi="Lato" w:cs="Times New Roman"/>
          <w:i/>
          <w:iCs/>
          <w:u w:val="single"/>
          <w:lang w:val="en-US"/>
        </w:rPr>
        <w:t>:</w:t>
      </w:r>
      <w:proofErr w:type="gramEnd"/>
      <w:r w:rsidRPr="00920E02">
        <w:rPr>
          <w:rFonts w:ascii="Lato" w:hAnsi="Lato" w:cs="Times New Roman"/>
          <w:lang w:val="en-US"/>
        </w:rPr>
        <w:t xml:space="preserve"> It use the </w:t>
      </w:r>
      <w:proofErr w:type="spellStart"/>
      <w:r w:rsidRPr="00920E02">
        <w:rPr>
          <w:rFonts w:ascii="Lato" w:hAnsi="Lato" w:cs="Times New Roman"/>
          <w:lang w:val="en-US"/>
        </w:rPr>
        <w:t>ImportSiteArchive</w:t>
      </w:r>
      <w:proofErr w:type="spellEnd"/>
      <w:r w:rsidRPr="00920E02">
        <w:rPr>
          <w:rFonts w:ascii="Lato" w:hAnsi="Lato" w:cs="Times New Roman"/>
          <w:lang w:val="en-US"/>
        </w:rPr>
        <w:t xml:space="preserve"> to import archived xml attributes file.</w:t>
      </w:r>
    </w:p>
    <w:p w:rsidRPr="00920E02" w:rsidR="009271DD" w:rsidP="009271DD" w:rsidRDefault="009271DD" w14:paraId="357BDD83" w14:textId="77777777">
      <w:pPr>
        <w:pStyle w:val="Corpsdetexte"/>
        <w:ind w:left="1418"/>
        <w:rPr>
          <w:rFonts w:ascii="Lato" w:hAnsi="Lato" w:cs="Times New Roman"/>
          <w:i/>
          <w:iCs/>
          <w:u w:val="single"/>
          <w:lang w:val="en-US"/>
        </w:rPr>
      </w:pPr>
      <w:r w:rsidRPr="00920E02">
        <w:rPr>
          <w:rFonts w:ascii="Lato" w:hAnsi="Lato" w:cs="Times New Roman"/>
          <w:lang w:val="en-US"/>
        </w:rPr>
        <w:t xml:space="preserve">     This step need 2 parameter which </w:t>
      </w:r>
      <w:proofErr w:type="gramStart"/>
      <w:r w:rsidRPr="00920E02">
        <w:rPr>
          <w:rFonts w:ascii="Lato" w:hAnsi="Lato" w:cs="Times New Roman"/>
          <w:lang w:val="en-US"/>
        </w:rPr>
        <w:t>are :</w:t>
      </w:r>
      <w:proofErr w:type="gramEnd"/>
      <w:r w:rsidRPr="00920E02">
        <w:rPr>
          <w:rFonts w:ascii="Lato" w:hAnsi="Lato" w:cs="Times New Roman"/>
          <w:lang w:val="en-US"/>
        </w:rPr>
        <w:t xml:space="preserve"> </w:t>
      </w:r>
    </w:p>
    <w:p w:rsidRPr="00920E02" w:rsidR="009271DD" w:rsidP="009271DD" w:rsidRDefault="009271DD" w14:paraId="6BEDB8BD" w14:textId="77777777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ab/>
      </w:r>
      <w:r w:rsidRPr="00920E02">
        <w:rPr>
          <w:rFonts w:ascii="Lato" w:hAnsi="Lato" w:cs="Times New Roman"/>
          <w:lang w:val="en-US"/>
        </w:rPr>
        <w:t xml:space="preserve">- </w:t>
      </w:r>
      <w:proofErr w:type="spellStart"/>
      <w:proofErr w:type="gramStart"/>
      <w:r w:rsidRPr="00920E02">
        <w:rPr>
          <w:rFonts w:ascii="Lato" w:hAnsi="Lato" w:cs="Times New Roman"/>
          <w:color w:val="111111"/>
          <w:sz w:val="21"/>
          <w:lang w:val="en-US"/>
        </w:rPr>
        <w:t>ImportFile</w:t>
      </w:r>
      <w:proofErr w:type="spellEnd"/>
      <w:r w:rsidRPr="00920E02">
        <w:rPr>
          <w:rFonts w:ascii="Lato" w:hAnsi="Lato" w:cs="Times New Roman"/>
          <w:color w:val="111111"/>
          <w:sz w:val="21"/>
          <w:lang w:val="en-US"/>
        </w:rPr>
        <w:t> :</w:t>
      </w:r>
      <w:proofErr w:type="gramEnd"/>
      <w:r w:rsidRPr="00920E02">
        <w:rPr>
          <w:rFonts w:ascii="Lato" w:hAnsi="Lato" w:cs="Times New Roman"/>
          <w:color w:val="111111"/>
          <w:sz w:val="21"/>
          <w:lang w:val="en-US"/>
        </w:rPr>
        <w:t xml:space="preserve"> </w:t>
      </w:r>
      <w:proofErr w:type="spellStart"/>
      <w:r w:rsidRPr="00920E02">
        <w:rPr>
          <w:rFonts w:ascii="Lato" w:hAnsi="Lato" w:cs="Times New Roman"/>
          <w:color w:val="111111"/>
          <w:sz w:val="21"/>
          <w:lang w:val="en-US"/>
        </w:rPr>
        <w:t>archvie</w:t>
      </w:r>
      <w:proofErr w:type="spellEnd"/>
      <w:r w:rsidRPr="00920E02">
        <w:rPr>
          <w:rFonts w:ascii="Lato" w:hAnsi="Lato" w:cs="Times New Roman"/>
          <w:color w:val="111111"/>
          <w:sz w:val="21"/>
          <w:lang w:val="en-US"/>
        </w:rPr>
        <w:t xml:space="preserve"> to import (</w:t>
      </w:r>
      <w:proofErr w:type="spellStart"/>
      <w:r w:rsidRPr="00920E02">
        <w:rPr>
          <w:rFonts w:ascii="Lato" w:hAnsi="Lato" w:cs="Times New Roman"/>
          <w:color w:val="111111"/>
          <w:sz w:val="21"/>
          <w:lang w:val="en-US"/>
        </w:rPr>
        <w:t>e.g</w:t>
      </w:r>
      <w:proofErr w:type="spellEnd"/>
      <w:r w:rsidRPr="00920E02">
        <w:rPr>
          <w:rFonts w:ascii="Lato" w:hAnsi="Lato" w:cs="Times New Roman"/>
          <w:color w:val="111111"/>
          <w:sz w:val="21"/>
          <w:lang w:val="en-US"/>
        </w:rPr>
        <w:t> : import-meta-data-akeneo.zip)</w:t>
      </w:r>
    </w:p>
    <w:p w:rsidRPr="00920E02" w:rsidR="009271DD" w:rsidP="009271DD" w:rsidRDefault="009271DD" w14:paraId="19D515CF" w14:textId="77777777">
      <w:pPr>
        <w:pStyle w:val="Corpsdetexte"/>
        <w:ind w:left="1418" w:firstLine="709"/>
        <w:rPr>
          <w:rFonts w:ascii="Lato" w:hAnsi="Lato" w:cs="Times New Roman"/>
        </w:rPr>
      </w:pPr>
      <w:r w:rsidRPr="00920E02">
        <w:rPr>
          <w:rFonts w:ascii="Lato" w:hAnsi="Lato" w:cs="Times New Roman"/>
          <w:color w:val="111111"/>
          <w:sz w:val="21"/>
        </w:rPr>
        <w:t xml:space="preserve">- </w:t>
      </w:r>
      <w:proofErr w:type="spellStart"/>
      <w:r w:rsidRPr="00920E02">
        <w:rPr>
          <w:rFonts w:ascii="Lato" w:hAnsi="Lato" w:cs="Times New Roman"/>
          <w:color w:val="111111"/>
          <w:sz w:val="21"/>
        </w:rPr>
        <w:t>ImportMode</w:t>
      </w:r>
      <w:proofErr w:type="spellEnd"/>
      <w:r w:rsidRPr="00920E02">
        <w:rPr>
          <w:rFonts w:ascii="Lato" w:hAnsi="Lato" w:cs="Times New Roman"/>
          <w:color w:val="111111"/>
          <w:sz w:val="21"/>
        </w:rPr>
        <w:t> : import mode (</w:t>
      </w:r>
      <w:proofErr w:type="spellStart"/>
      <w:r w:rsidRPr="00920E02">
        <w:rPr>
          <w:rFonts w:ascii="Lato" w:hAnsi="Lato" w:cs="Times New Roman"/>
          <w:color w:val="111111"/>
          <w:sz w:val="21"/>
        </w:rPr>
        <w:t>e.g</w:t>
      </w:r>
      <w:proofErr w:type="spellEnd"/>
      <w:r w:rsidRPr="00920E02">
        <w:rPr>
          <w:rFonts w:ascii="Lato" w:hAnsi="Lato" w:cs="Times New Roman"/>
          <w:color w:val="111111"/>
          <w:sz w:val="21"/>
        </w:rPr>
        <w:t> : Merge)</w:t>
      </w:r>
    </w:p>
    <w:p w:rsidRPr="002306B2" w:rsidR="009271DD" w:rsidP="009271DD" w:rsidRDefault="009271DD" w14:paraId="1EB27673" w14:textId="77777777">
      <w:pPr>
        <w:pStyle w:val="Corpsdetexte"/>
        <w:rPr>
          <w:rFonts w:ascii="Lato" w:hAnsi="Lato" w:cs="Times New Roman"/>
        </w:rPr>
      </w:pPr>
    </w:p>
    <w:p w:rsidRPr="00920E02" w:rsidR="009271DD" w:rsidP="009271DD" w:rsidRDefault="009271DD" w14:paraId="3F76E1DC" w14:textId="77777777">
      <w:pPr>
        <w:pStyle w:val="Corpsdetexte"/>
        <w:ind w:left="709"/>
        <w:rPr>
          <w:rFonts w:ascii="Lato" w:hAnsi="Lato" w:cs="Times New Roman"/>
          <w:b/>
          <w:bCs/>
          <w:color w:val="111111"/>
          <w:sz w:val="21"/>
          <w:lang w:val="en-US"/>
        </w:rPr>
      </w:pPr>
      <w:r w:rsidRPr="00920E02">
        <w:rPr>
          <w:rFonts w:ascii="Lato" w:hAnsi="Lato" w:cs="Times New Roman"/>
          <w:b/>
          <w:bCs/>
          <w:color w:val="111111"/>
          <w:sz w:val="21"/>
          <w:lang w:val="en-US"/>
        </w:rPr>
        <w:t xml:space="preserve">Multiple storefront Site Assignment: </w:t>
      </w:r>
      <w:r w:rsidRPr="00920E02">
        <w:rPr>
          <w:rFonts w:ascii="Lato" w:hAnsi="Lato"/>
          <w:bCs/>
          <w:lang w:val="en-US"/>
        </w:rPr>
        <w:t>Multiple Sites</w:t>
      </w:r>
      <w:r w:rsidRPr="00920E02">
        <w:rPr>
          <w:rFonts w:ascii="Lato" w:hAnsi="Lato"/>
          <w:lang w:val="en-US"/>
        </w:rPr>
        <w:t xml:space="preserve"> - One site from each Business Unit. This is because the job is on Business Unit level.</w:t>
      </w:r>
    </w:p>
    <w:p w:rsidR="009271DD" w:rsidP="009271DD" w:rsidRDefault="009271DD" w14:paraId="656F5694" w14:textId="77777777">
      <w:pPr>
        <w:pStyle w:val="Corpsdetexte"/>
        <w:rPr>
          <w:rFonts w:ascii="Lato" w:hAnsi="Lato"/>
          <w:lang w:val="en-US"/>
        </w:rPr>
      </w:pPr>
    </w:p>
    <w:p w:rsidR="003B48A7" w:rsidP="003B48A7" w:rsidRDefault="003B48A7" w14:paraId="77991EFB" w14:textId="77777777">
      <w:pPr>
        <w:rPr>
          <w:rFonts w:ascii="Lato" w:hAnsi="Lato"/>
          <w:lang w:val="en-US"/>
        </w:rPr>
      </w:pPr>
    </w:p>
    <w:p w:rsidRPr="003B48A7" w:rsidR="0057246E" w:rsidP="003B48A7" w:rsidRDefault="0057246E" w14:paraId="6A452E67" w14:textId="5C051E4D">
      <w:pPr>
        <w:ind w:firstLine="709"/>
        <w:rPr>
          <w:rFonts w:ascii="Lato" w:hAnsi="Lato" w:cs="FreeSans"/>
          <w:lang w:val="en-US" w:eastAsia="zh-CN" w:bidi="hi-IN"/>
        </w:rPr>
      </w:pPr>
      <w:r w:rsidRPr="00920E02">
        <w:rPr>
          <w:rFonts w:ascii="Lato" w:hAnsi="Lato"/>
          <w:b/>
          <w:bCs/>
          <w:color w:val="548DD4" w:themeColor="text2" w:themeTint="99"/>
          <w:lang w:val="en-US"/>
        </w:rPr>
        <w:t>2-</w:t>
      </w:r>
      <w:r w:rsidR="00322FC9">
        <w:rPr>
          <w:rFonts w:ascii="Lato" w:hAnsi="Lato"/>
          <w:b/>
          <w:bCs/>
          <w:color w:val="548DD4" w:themeColor="text2" w:themeTint="99"/>
          <w:lang w:val="en-US"/>
        </w:rPr>
        <w:t>2-</w:t>
      </w:r>
      <w:r w:rsidRPr="00920E02">
        <w:rPr>
          <w:rFonts w:ascii="Lato" w:hAnsi="Lato"/>
          <w:b/>
          <w:bCs/>
          <w:color w:val="548DD4" w:themeColor="text2" w:themeTint="99"/>
          <w:lang w:val="en-US"/>
        </w:rPr>
        <w:t>Akeneo</w:t>
      </w:r>
      <w:r w:rsidR="00322FC9">
        <w:rPr>
          <w:rFonts w:ascii="Lato" w:hAnsi="Lato"/>
          <w:b/>
          <w:bCs/>
          <w:color w:val="548DD4" w:themeColor="text2" w:themeTint="99"/>
          <w:lang w:val="en-US"/>
        </w:rPr>
        <w:t>-Full</w:t>
      </w:r>
      <w:r w:rsidRPr="00920E02">
        <w:rPr>
          <w:rFonts w:ascii="Lato" w:hAnsi="Lato"/>
          <w:b/>
          <w:bCs/>
          <w:color w:val="548DD4" w:themeColor="text2" w:themeTint="99"/>
          <w:lang w:val="en-US"/>
        </w:rPr>
        <w:t>-Import-Media-Assets-Pricebook</w:t>
      </w:r>
    </w:p>
    <w:p w:rsidR="00EC7E8F" w:rsidP="00AA3918" w:rsidRDefault="00B93043" w14:paraId="7B1203C0" w14:textId="3BFDE873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This job </w:t>
      </w:r>
      <w:r w:rsidRPr="00920E02" w:rsidR="00D30EA8">
        <w:rPr>
          <w:rFonts w:ascii="Lato" w:hAnsi="Lato" w:cs="Times New Roman"/>
          <w:lang w:val="en-US"/>
        </w:rPr>
        <w:t>has</w:t>
      </w:r>
      <w:r w:rsidRPr="00920E02" w:rsidR="004B26CD">
        <w:rPr>
          <w:rFonts w:ascii="Lato" w:hAnsi="Lato" w:cs="Times New Roman"/>
          <w:lang w:val="en-US"/>
        </w:rPr>
        <w:t xml:space="preserve"> </w:t>
      </w:r>
      <w:r w:rsidR="00247C5E">
        <w:rPr>
          <w:rFonts w:ascii="Lato" w:hAnsi="Lato" w:cs="Times New Roman"/>
          <w:lang w:val="en-US"/>
        </w:rPr>
        <w:t>9</w:t>
      </w:r>
      <w:r w:rsidRPr="00920E02" w:rsidR="00EC7E8F">
        <w:rPr>
          <w:rFonts w:ascii="Lato" w:hAnsi="Lato" w:cs="Times New Roman"/>
          <w:lang w:val="en-US"/>
        </w:rPr>
        <w:t xml:space="preserve"> </w:t>
      </w:r>
      <w:r w:rsidRPr="00920E02" w:rsidR="00160E8A">
        <w:rPr>
          <w:rFonts w:ascii="Lato" w:hAnsi="Lato" w:cs="Times New Roman"/>
          <w:lang w:val="en-US"/>
        </w:rPr>
        <w:t>steps</w:t>
      </w:r>
      <w:r w:rsidRPr="00920E02" w:rsidR="00D71803">
        <w:rPr>
          <w:rFonts w:ascii="Lato" w:hAnsi="Lato" w:cs="Times New Roman"/>
          <w:lang w:val="en-US"/>
        </w:rPr>
        <w:t>:</w:t>
      </w:r>
    </w:p>
    <w:p w:rsidRPr="00920E02" w:rsidR="00247C5E" w:rsidP="00247C5E" w:rsidRDefault="00247C5E" w14:paraId="0F5DEFE8" w14:textId="6C2B59A9">
      <w:pPr>
        <w:pStyle w:val="Corpsdetexte"/>
        <w:ind w:left="1407"/>
        <w:rPr>
          <w:rFonts w:ascii="Lato" w:hAnsi="Lato" w:cs="Times New Roman"/>
          <w:lang w:val="en-US"/>
        </w:rPr>
      </w:pPr>
      <w:r w:rsidRPr="00247C5E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job-workflow-step-clear-imported-time</w:t>
      </w:r>
      <w:r w:rsidRPr="00920E02">
        <w:rPr>
          <w:rFonts w:ascii="Lato" w:hAnsi="Lato" w:cs="Times New Roman"/>
          <w:lang w:val="en-US"/>
        </w:rPr>
        <w:t xml:space="preserve">: </w:t>
      </w:r>
      <w:r>
        <w:rPr>
          <w:rFonts w:ascii="Lato" w:hAnsi="Lato" w:cs="Times New Roman"/>
          <w:lang w:val="en-US"/>
        </w:rPr>
        <w:t xml:space="preserve">This will clear the Last Imported Time from Custom Object </w:t>
      </w:r>
      <w:proofErr w:type="spellStart"/>
      <w:r>
        <w:rPr>
          <w:rFonts w:ascii="Lato" w:hAnsi="Lato" w:cs="Times New Roman"/>
          <w:lang w:val="en-US"/>
        </w:rPr>
        <w:t>AkeneoRunTime</w:t>
      </w:r>
      <w:proofErr w:type="spellEnd"/>
    </w:p>
    <w:p w:rsidRPr="00920E02" w:rsidR="00247C5E" w:rsidP="00247C5E" w:rsidRDefault="00247C5E" w14:paraId="21C94D9B" w14:textId="77777777">
      <w:pPr>
        <w:pStyle w:val="Corpsdetexte"/>
        <w:ind w:left="1047" w:firstLine="709"/>
        <w:rPr>
          <w:rFonts w:ascii="Lato" w:hAnsi="Lato" w:cs="Times New Roman"/>
          <w:i/>
          <w:iCs/>
          <w:u w:val="single"/>
          <w:lang w:val="en-US"/>
        </w:rPr>
      </w:pPr>
      <w:r w:rsidRPr="00920E02">
        <w:rPr>
          <w:rFonts w:ascii="Lato" w:hAnsi="Lato" w:cs="Times New Roman"/>
          <w:lang w:val="en-US"/>
        </w:rPr>
        <w:t xml:space="preserve">This step needs the </w:t>
      </w:r>
      <w:proofErr w:type="gramStart"/>
      <w:r w:rsidRPr="00920E02">
        <w:rPr>
          <w:rFonts w:ascii="Lato" w:hAnsi="Lato" w:cs="Times New Roman"/>
          <w:lang w:val="en-US"/>
        </w:rPr>
        <w:t>parameter :</w:t>
      </w:r>
      <w:proofErr w:type="gramEnd"/>
      <w:r w:rsidRPr="00920E02">
        <w:rPr>
          <w:rFonts w:ascii="Lato" w:hAnsi="Lato" w:cs="Times New Roman"/>
          <w:lang w:val="en-US"/>
        </w:rPr>
        <w:t xml:space="preserve"> </w:t>
      </w:r>
    </w:p>
    <w:p w:rsidR="00247C5E" w:rsidP="00247C5E" w:rsidRDefault="00247C5E" w14:paraId="16CB468B" w14:textId="731AABF5">
      <w:pPr>
        <w:pStyle w:val="Corpsdetexte"/>
        <w:ind w:left="2127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- </w:t>
      </w:r>
      <w:proofErr w:type="spellStart"/>
      <w:r w:rsidRPr="00247C5E">
        <w:rPr>
          <w:rFonts w:ascii="Lato" w:hAnsi="Lato" w:cs="Times New Roman"/>
          <w:lang w:val="en-US"/>
        </w:rPr>
        <w:t>RuntimeObjectID</w:t>
      </w:r>
      <w:proofErr w:type="spellEnd"/>
      <w:r w:rsidRPr="00920E02">
        <w:rPr>
          <w:rFonts w:ascii="Lato" w:hAnsi="Lato" w:cs="Times New Roman"/>
          <w:lang w:val="en-US"/>
        </w:rPr>
        <w:t xml:space="preserve">: </w:t>
      </w:r>
      <w:r>
        <w:rPr>
          <w:rFonts w:ascii="Lato" w:hAnsi="Lato" w:cs="Times New Roman"/>
          <w:lang w:val="en-US"/>
        </w:rPr>
        <w:t xml:space="preserve">The Object ID to clear the imported time from (e.g.: </w:t>
      </w:r>
      <w:proofErr w:type="spellStart"/>
      <w:r w:rsidRPr="00247C5E">
        <w:rPr>
          <w:rFonts w:ascii="Lato" w:hAnsi="Lato" w:cs="Times New Roman"/>
          <w:lang w:val="en-US"/>
        </w:rPr>
        <w:t>AkeneoAssetRunTime</w:t>
      </w:r>
      <w:proofErr w:type="spellEnd"/>
      <w:r>
        <w:rPr>
          <w:rFonts w:ascii="Lato" w:hAnsi="Lato" w:cs="Times New Roman"/>
          <w:lang w:val="en-US"/>
        </w:rPr>
        <w:t>)</w:t>
      </w:r>
    </w:p>
    <w:p w:rsidRPr="00920E02" w:rsidR="00247C5E" w:rsidP="00247C5E" w:rsidRDefault="00247C5E" w14:paraId="6143B935" w14:textId="452EC6A2">
      <w:pPr>
        <w:pStyle w:val="Corpsdetexte"/>
        <w:ind w:left="1407"/>
        <w:rPr>
          <w:rFonts w:ascii="Lato" w:hAnsi="Lato" w:cs="Times New Roman"/>
          <w:lang w:val="en-US"/>
        </w:rPr>
      </w:pPr>
      <w:r w:rsidRPr="00247C5E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job-workflow-step-clear-</w:t>
      </w:r>
      <w:r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asset-cache</w:t>
      </w:r>
      <w:r w:rsidRPr="00920E02">
        <w:rPr>
          <w:rFonts w:ascii="Lato" w:hAnsi="Lato" w:cs="Times New Roman"/>
          <w:lang w:val="en-US"/>
        </w:rPr>
        <w:t xml:space="preserve">: </w:t>
      </w:r>
      <w:r>
        <w:rPr>
          <w:rFonts w:ascii="Lato" w:hAnsi="Lato" w:cs="Times New Roman"/>
          <w:lang w:val="en-US"/>
        </w:rPr>
        <w:t>This will clear the custom cache from directory asset-families</w:t>
      </w:r>
    </w:p>
    <w:p w:rsidRPr="00920E02" w:rsidR="00D30EA8" w:rsidP="00AA3918" w:rsidRDefault="00D30EA8" w14:paraId="51092CD6" w14:textId="77777777">
      <w:pPr>
        <w:pStyle w:val="Corpsdetexte"/>
        <w:ind w:left="1407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job-workflow-step-media-files</w:t>
      </w:r>
      <w:r w:rsidRPr="00920E02">
        <w:rPr>
          <w:rFonts w:ascii="Lato" w:hAnsi="Lato" w:cs="Times New Roman"/>
          <w:lang w:val="en-US"/>
        </w:rPr>
        <w:t xml:space="preserve">: </w:t>
      </w:r>
      <w:r w:rsidRPr="00920E02" w:rsidR="00680DF6">
        <w:rPr>
          <w:rFonts w:ascii="Lato" w:hAnsi="Lato" w:cs="Times New Roman"/>
          <w:lang w:val="en-US"/>
        </w:rPr>
        <w:t>Media related steps</w:t>
      </w:r>
      <w:r w:rsidRPr="00920E02" w:rsidR="00EC7E8F">
        <w:rPr>
          <w:rFonts w:ascii="Lato" w:hAnsi="Lato" w:cs="Times New Roman"/>
          <w:lang w:val="en-US"/>
        </w:rPr>
        <w:t xml:space="preserve"> will download all media files </w:t>
      </w:r>
      <w:r w:rsidRPr="00920E02" w:rsidR="005370A3">
        <w:rPr>
          <w:rFonts w:ascii="Lato" w:hAnsi="Lato" w:cs="Times New Roman"/>
          <w:lang w:val="en-US"/>
        </w:rPr>
        <w:t>from</w:t>
      </w:r>
      <w:r w:rsidRPr="00920E02" w:rsidR="00EC7E8F">
        <w:rPr>
          <w:rFonts w:ascii="Lato" w:hAnsi="Lato" w:cs="Times New Roman"/>
          <w:lang w:val="en-US"/>
        </w:rPr>
        <w:t xml:space="preserve"> </w:t>
      </w:r>
      <w:proofErr w:type="spellStart"/>
      <w:r w:rsidRPr="00920E02" w:rsidR="00EC7E8F">
        <w:rPr>
          <w:rFonts w:ascii="Lato" w:hAnsi="Lato" w:cs="Times New Roman"/>
          <w:lang w:val="en-US"/>
        </w:rPr>
        <w:t>Akeneo</w:t>
      </w:r>
      <w:proofErr w:type="spellEnd"/>
      <w:r w:rsidRPr="00920E02" w:rsidR="00EC7E8F">
        <w:rPr>
          <w:rFonts w:ascii="Lato" w:hAnsi="Lato" w:cs="Times New Roman"/>
          <w:lang w:val="en-US"/>
        </w:rPr>
        <w:t xml:space="preserve"> API to Salesforce WebDAV</w:t>
      </w:r>
      <w:r w:rsidRPr="00920E02" w:rsidR="00B44373">
        <w:rPr>
          <w:rFonts w:ascii="Lato" w:hAnsi="Lato" w:cs="Times New Roman"/>
          <w:lang w:val="en-US"/>
        </w:rPr>
        <w:t xml:space="preserve"> based on the site preference configuration (</w:t>
      </w:r>
      <w:proofErr w:type="spellStart"/>
      <w:r w:rsidRPr="00920E02" w:rsidR="00B44373">
        <w:rPr>
          <w:rFonts w:ascii="Lato" w:hAnsi="Lato" w:cs="Times New Roman"/>
          <w:lang w:val="en-US"/>
        </w:rPr>
        <w:t>akeneoImageType</w:t>
      </w:r>
      <w:proofErr w:type="spellEnd"/>
      <w:r w:rsidRPr="00920E02" w:rsidR="00B44373">
        <w:rPr>
          <w:rFonts w:ascii="Lato" w:hAnsi="Lato" w:cs="Times New Roman"/>
          <w:lang w:val="en-US"/>
        </w:rPr>
        <w:t>)</w:t>
      </w:r>
      <w:r w:rsidRPr="00920E02" w:rsidR="00EC7E8F">
        <w:rPr>
          <w:rFonts w:ascii="Lato" w:hAnsi="Lato" w:cs="Times New Roman"/>
          <w:lang w:val="en-US"/>
        </w:rPr>
        <w:t>. It will use the Site Preference « </w:t>
      </w:r>
      <w:proofErr w:type="spellStart"/>
      <w:r w:rsidRPr="00920E02" w:rsidR="00EC7E8F">
        <w:rPr>
          <w:rFonts w:ascii="Lato" w:hAnsi="Lato" w:cs="Times New Roman"/>
          <w:lang w:val="en-US"/>
        </w:rPr>
        <w:t>akeneoProductsCatalogID</w:t>
      </w:r>
      <w:proofErr w:type="spellEnd"/>
      <w:r w:rsidRPr="00920E02" w:rsidR="00EC7E8F">
        <w:rPr>
          <w:rFonts w:ascii="Lato" w:hAnsi="Lato" w:cs="Times New Roman"/>
          <w:lang w:val="en-US"/>
        </w:rPr>
        <w:t> » for uploading in correct directory.</w:t>
      </w:r>
      <w:r w:rsidRPr="00920E02" w:rsidR="001F2C02">
        <w:rPr>
          <w:rFonts w:ascii="Lato" w:hAnsi="Lato" w:cs="Times New Roman"/>
          <w:lang w:val="en-US"/>
        </w:rPr>
        <w:t xml:space="preserve"> There is no standard component for directly importing </w:t>
      </w:r>
      <w:proofErr w:type="spellStart"/>
      <w:r w:rsidRPr="00920E02" w:rsidR="001F2C02">
        <w:rPr>
          <w:rFonts w:ascii="Lato" w:hAnsi="Lato" w:cs="Times New Roman"/>
          <w:lang w:val="en-US"/>
        </w:rPr>
        <w:t>Akeneo's</w:t>
      </w:r>
      <w:proofErr w:type="spellEnd"/>
      <w:r w:rsidRPr="00920E02" w:rsidR="001F2C02">
        <w:rPr>
          <w:rFonts w:ascii="Lato" w:hAnsi="Lato" w:cs="Times New Roman"/>
          <w:lang w:val="en-US"/>
        </w:rPr>
        <w:t xml:space="preserve"> media files.</w:t>
      </w:r>
    </w:p>
    <w:p w:rsidRPr="00920E02" w:rsidR="00F56A0A" w:rsidP="00AA3918" w:rsidRDefault="00F56A0A" w14:paraId="51FE2E45" w14:textId="77777777">
      <w:pPr>
        <w:pStyle w:val="Corpsdetexte"/>
        <w:ind w:left="1047" w:firstLine="709"/>
        <w:rPr>
          <w:rFonts w:ascii="Lato" w:hAnsi="Lato" w:cs="Times New Roman"/>
          <w:i/>
          <w:iCs/>
          <w:u w:val="single"/>
          <w:lang w:val="en-US"/>
        </w:rPr>
      </w:pPr>
      <w:r w:rsidRPr="00920E02">
        <w:rPr>
          <w:rFonts w:ascii="Lato" w:hAnsi="Lato" w:cs="Times New Roman"/>
          <w:lang w:val="en-US"/>
        </w:rPr>
        <w:t xml:space="preserve">This step needs the </w:t>
      </w:r>
      <w:proofErr w:type="gramStart"/>
      <w:r w:rsidRPr="00920E02">
        <w:rPr>
          <w:rFonts w:ascii="Lato" w:hAnsi="Lato" w:cs="Times New Roman"/>
          <w:lang w:val="en-US"/>
        </w:rPr>
        <w:t>parameter :</w:t>
      </w:r>
      <w:proofErr w:type="gramEnd"/>
      <w:r w:rsidRPr="00920E02">
        <w:rPr>
          <w:rFonts w:ascii="Lato" w:hAnsi="Lato" w:cs="Times New Roman"/>
          <w:lang w:val="en-US"/>
        </w:rPr>
        <w:t xml:space="preserve"> </w:t>
      </w:r>
    </w:p>
    <w:p w:rsidR="00F56A0A" w:rsidP="00A2231A" w:rsidRDefault="00F56A0A" w14:paraId="37444B01" w14:textId="4EC5CDB8">
      <w:pPr>
        <w:pStyle w:val="Corpsdetexte"/>
        <w:ind w:left="2116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- </w:t>
      </w:r>
      <w:proofErr w:type="spellStart"/>
      <w:r w:rsidRPr="00920E02">
        <w:rPr>
          <w:rFonts w:ascii="Lato" w:hAnsi="Lato" w:cs="Times New Roman"/>
          <w:lang w:val="en-US"/>
        </w:rPr>
        <w:t>AkeneoMediaUrl</w:t>
      </w:r>
      <w:proofErr w:type="spellEnd"/>
      <w:r w:rsidRPr="00920E02">
        <w:rPr>
          <w:rFonts w:ascii="Lato" w:hAnsi="Lato" w:cs="Times New Roman"/>
          <w:lang w:val="en-US"/>
        </w:rPr>
        <w:t xml:space="preserve">: relative </w:t>
      </w:r>
      <w:proofErr w:type="spellStart"/>
      <w:r w:rsidRPr="00920E02">
        <w:rPr>
          <w:rFonts w:ascii="Lato" w:hAnsi="Lato" w:cs="Times New Roman"/>
          <w:lang w:val="en-US"/>
        </w:rPr>
        <w:t>url</w:t>
      </w:r>
      <w:proofErr w:type="spellEnd"/>
      <w:r w:rsidRPr="00920E02">
        <w:rPr>
          <w:rFonts w:ascii="Lato" w:hAnsi="Lato" w:cs="Times New Roman"/>
          <w:lang w:val="en-US"/>
        </w:rPr>
        <w:t xml:space="preserve"> to media API (</w:t>
      </w:r>
      <w:proofErr w:type="spellStart"/>
      <w:proofErr w:type="gramStart"/>
      <w:r w:rsidRPr="00920E02">
        <w:rPr>
          <w:rFonts w:ascii="Lato" w:hAnsi="Lato" w:cs="Times New Roman"/>
          <w:lang w:val="en-US"/>
        </w:rPr>
        <w:t>e.g</w:t>
      </w:r>
      <w:proofErr w:type="spellEnd"/>
      <w:r w:rsidRPr="00920E02">
        <w:rPr>
          <w:rFonts w:ascii="Lato" w:hAnsi="Lato" w:cs="Times New Roman"/>
          <w:lang w:val="en-US"/>
        </w:rPr>
        <w:t> :</w:t>
      </w:r>
      <w:proofErr w:type="gramEnd"/>
      <w:r w:rsidRPr="00920E02">
        <w:rPr>
          <w:rFonts w:ascii="Lato" w:hAnsi="Lato" w:cs="Times New Roman"/>
          <w:lang w:val="en-US"/>
        </w:rPr>
        <w:t xml:space="preserve"> /</w:t>
      </w:r>
      <w:proofErr w:type="spellStart"/>
      <w:r w:rsidRPr="00920E02">
        <w:rPr>
          <w:rFonts w:ascii="Lato" w:hAnsi="Lato" w:cs="Times New Roman"/>
          <w:lang w:val="en-US"/>
        </w:rPr>
        <w:t>api</w:t>
      </w:r>
      <w:proofErr w:type="spellEnd"/>
      <w:r w:rsidRPr="00920E02">
        <w:rPr>
          <w:rFonts w:ascii="Lato" w:hAnsi="Lato" w:cs="Times New Roman"/>
          <w:lang w:val="en-US"/>
        </w:rPr>
        <w:t xml:space="preserve">/rest/v1/media-files, could change in the </w:t>
      </w:r>
      <w:proofErr w:type="spellStart"/>
      <w:r w:rsidRPr="00920E02">
        <w:rPr>
          <w:rFonts w:ascii="Lato" w:hAnsi="Lato" w:cs="Times New Roman"/>
          <w:lang w:val="en-US"/>
        </w:rPr>
        <w:t>futur</w:t>
      </w:r>
      <w:proofErr w:type="spellEnd"/>
      <w:r w:rsidRPr="00920E02">
        <w:rPr>
          <w:rFonts w:ascii="Lato" w:hAnsi="Lato" w:cs="Times New Roman"/>
          <w:lang w:val="en-US"/>
        </w:rPr>
        <w:t xml:space="preserve"> with newest </w:t>
      </w:r>
      <w:proofErr w:type="spellStart"/>
      <w:r w:rsidRPr="00920E02">
        <w:rPr>
          <w:rFonts w:ascii="Lato" w:hAnsi="Lato" w:cs="Times New Roman"/>
          <w:lang w:val="en-US"/>
        </w:rPr>
        <w:t>api</w:t>
      </w:r>
      <w:proofErr w:type="spellEnd"/>
      <w:r w:rsidRPr="00920E02">
        <w:rPr>
          <w:rFonts w:ascii="Lato" w:hAnsi="Lato" w:cs="Times New Roman"/>
          <w:lang w:val="en-US"/>
        </w:rPr>
        <w:t xml:space="preserve"> version)</w:t>
      </w:r>
    </w:p>
    <w:p w:rsidRPr="00920E02" w:rsidR="00AA3918" w:rsidP="00AA3918" w:rsidRDefault="00AA3918" w14:paraId="4219F51A" w14:textId="77777777">
      <w:pPr>
        <w:pStyle w:val="Corpsdetexte"/>
        <w:ind w:left="1407"/>
        <w:rPr>
          <w:rFonts w:ascii="Lato" w:hAnsi="Lato" w:cs="Times New Roman"/>
          <w:lang w:val="en-US"/>
        </w:rPr>
      </w:pPr>
    </w:p>
    <w:p w:rsidRPr="00920E02" w:rsidR="00D30EA8" w:rsidP="00AA3918" w:rsidRDefault="00D30EA8" w14:paraId="12EDA12B" w14:textId="13907AED">
      <w:pPr>
        <w:pStyle w:val="Corpsdetexte"/>
        <w:ind w:left="1407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job-workflow-step-assets</w:t>
      </w:r>
      <w:r w:rsidRPr="00920E02">
        <w:rPr>
          <w:rFonts w:ascii="Lato" w:hAnsi="Lato" w:cs="Times New Roman"/>
          <w:lang w:val="en-US"/>
        </w:rPr>
        <w:t xml:space="preserve">: </w:t>
      </w:r>
      <w:r w:rsidRPr="00920E02" w:rsidR="00B97DB6">
        <w:rPr>
          <w:rFonts w:ascii="Lato" w:hAnsi="Lato" w:cs="Times New Roman"/>
          <w:lang w:val="en-US"/>
        </w:rPr>
        <w:t>Assets</w:t>
      </w:r>
      <w:r w:rsidRPr="00920E02" w:rsidR="008F4315">
        <w:rPr>
          <w:rFonts w:ascii="Lato" w:hAnsi="Lato" w:cs="Times New Roman"/>
          <w:lang w:val="en-US"/>
        </w:rPr>
        <w:t xml:space="preserve"> related steps will download all </w:t>
      </w:r>
      <w:r w:rsidRPr="00920E02" w:rsidR="005370A3">
        <w:rPr>
          <w:rFonts w:ascii="Lato" w:hAnsi="Lato" w:cs="Times New Roman"/>
          <w:lang w:val="en-US"/>
        </w:rPr>
        <w:t>assets related</w:t>
      </w:r>
      <w:r w:rsidRPr="00920E02" w:rsidR="008F4315">
        <w:rPr>
          <w:rFonts w:ascii="Lato" w:hAnsi="Lato" w:cs="Times New Roman"/>
          <w:lang w:val="en-US"/>
        </w:rPr>
        <w:t xml:space="preserve"> files </w:t>
      </w:r>
      <w:r w:rsidRPr="00920E02" w:rsidR="005370A3">
        <w:rPr>
          <w:rFonts w:ascii="Lato" w:hAnsi="Lato" w:cs="Times New Roman"/>
          <w:lang w:val="en-US"/>
        </w:rPr>
        <w:t>from</w:t>
      </w:r>
      <w:r w:rsidRPr="00920E02" w:rsidR="008F4315">
        <w:rPr>
          <w:rFonts w:ascii="Lato" w:hAnsi="Lato" w:cs="Times New Roman"/>
          <w:lang w:val="en-US"/>
        </w:rPr>
        <w:t xml:space="preserve"> </w:t>
      </w:r>
      <w:proofErr w:type="spellStart"/>
      <w:r w:rsidRPr="00920E02" w:rsidR="008F4315">
        <w:rPr>
          <w:rFonts w:ascii="Lato" w:hAnsi="Lato" w:cs="Times New Roman"/>
          <w:lang w:val="en-US"/>
        </w:rPr>
        <w:t>Akeneo</w:t>
      </w:r>
      <w:proofErr w:type="spellEnd"/>
      <w:r w:rsidRPr="00920E02" w:rsidR="008F4315">
        <w:rPr>
          <w:rFonts w:ascii="Lato" w:hAnsi="Lato" w:cs="Times New Roman"/>
          <w:lang w:val="en-US"/>
        </w:rPr>
        <w:t xml:space="preserve"> API to Salesforce WebDAV</w:t>
      </w:r>
      <w:r w:rsidRPr="00920E02" w:rsidR="00FD79F7">
        <w:rPr>
          <w:rFonts w:ascii="Lato" w:hAnsi="Lato" w:cs="Times New Roman"/>
          <w:lang w:val="en-US"/>
        </w:rPr>
        <w:t xml:space="preserve"> based on the site preference configuration (</w:t>
      </w:r>
      <w:proofErr w:type="spellStart"/>
      <w:r w:rsidRPr="00920E02" w:rsidR="00FD79F7">
        <w:rPr>
          <w:rFonts w:ascii="Lato" w:hAnsi="Lato" w:cs="Times New Roman"/>
          <w:lang w:val="en-US"/>
        </w:rPr>
        <w:t>akeneoImageType</w:t>
      </w:r>
      <w:proofErr w:type="spellEnd"/>
      <w:r w:rsidRPr="00920E02" w:rsidR="00FD79F7">
        <w:rPr>
          <w:rFonts w:ascii="Lato" w:hAnsi="Lato" w:cs="Times New Roman"/>
          <w:lang w:val="en-US"/>
        </w:rPr>
        <w:t>)</w:t>
      </w:r>
      <w:r w:rsidRPr="00920E02" w:rsidR="008F4315">
        <w:rPr>
          <w:rFonts w:ascii="Lato" w:hAnsi="Lato" w:cs="Times New Roman"/>
          <w:lang w:val="en-US"/>
        </w:rPr>
        <w:t>. It will use the Site Preference « </w:t>
      </w:r>
      <w:proofErr w:type="spellStart"/>
      <w:r w:rsidRPr="00920E02" w:rsidR="008F4315">
        <w:rPr>
          <w:rFonts w:ascii="Lato" w:hAnsi="Lato" w:cs="Times New Roman"/>
          <w:lang w:val="en-US"/>
        </w:rPr>
        <w:t>akeneoProductsCatalogID</w:t>
      </w:r>
      <w:proofErr w:type="spellEnd"/>
      <w:r w:rsidRPr="00920E02" w:rsidR="008F4315">
        <w:rPr>
          <w:rFonts w:ascii="Lato" w:hAnsi="Lato" w:cs="Times New Roman"/>
          <w:lang w:val="en-US"/>
        </w:rPr>
        <w:t xml:space="preserve"> » for uploading in correct directory. There is no standard component for directly importing </w:t>
      </w:r>
      <w:proofErr w:type="spellStart"/>
      <w:r w:rsidRPr="00920E02" w:rsidR="008F4315">
        <w:rPr>
          <w:rFonts w:ascii="Lato" w:hAnsi="Lato" w:cs="Times New Roman"/>
          <w:lang w:val="en-US"/>
        </w:rPr>
        <w:t>Akeneo's</w:t>
      </w:r>
      <w:proofErr w:type="spellEnd"/>
      <w:r w:rsidRPr="00920E02" w:rsidR="008F4315">
        <w:rPr>
          <w:rFonts w:ascii="Lato" w:hAnsi="Lato" w:cs="Times New Roman"/>
          <w:lang w:val="en-US"/>
        </w:rPr>
        <w:t xml:space="preserve"> media files.</w:t>
      </w:r>
    </w:p>
    <w:p w:rsidRPr="00920E02" w:rsidR="00D43B37" w:rsidP="00AA3918" w:rsidRDefault="00D43B37" w14:paraId="60BB107B" w14:textId="77777777">
      <w:pPr>
        <w:pStyle w:val="Corpsdetexte"/>
        <w:ind w:left="1047" w:firstLine="709"/>
        <w:rPr>
          <w:rFonts w:ascii="Lato" w:hAnsi="Lato" w:cs="Times New Roman"/>
          <w:i/>
          <w:iCs/>
          <w:u w:val="single"/>
          <w:lang w:val="en-US"/>
        </w:rPr>
      </w:pPr>
      <w:r w:rsidRPr="00920E02">
        <w:rPr>
          <w:rFonts w:ascii="Lato" w:hAnsi="Lato" w:cs="Times New Roman"/>
          <w:lang w:val="en-US"/>
        </w:rPr>
        <w:t xml:space="preserve">This step needs the parameter: </w:t>
      </w:r>
    </w:p>
    <w:p w:rsidRPr="00920E02" w:rsidR="00D43B37" w:rsidP="00A2231A" w:rsidRDefault="00D43B37" w14:paraId="4E2E4933" w14:textId="78DCC826">
      <w:pPr>
        <w:pStyle w:val="Corpsdetexte"/>
        <w:ind w:left="2127" w:firstLine="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- </w:t>
      </w:r>
      <w:proofErr w:type="spellStart"/>
      <w:r w:rsidRPr="00920E02">
        <w:rPr>
          <w:rFonts w:ascii="Lato" w:hAnsi="Lato" w:cs="Times New Roman"/>
          <w:lang w:val="en-US"/>
        </w:rPr>
        <w:t>AkeneoAssetUrl</w:t>
      </w:r>
      <w:proofErr w:type="spellEnd"/>
      <w:r w:rsidRPr="00920E02">
        <w:rPr>
          <w:rFonts w:ascii="Lato" w:hAnsi="Lato" w:cs="Times New Roman"/>
          <w:lang w:val="en-US"/>
        </w:rPr>
        <w:t xml:space="preserve">: relative </w:t>
      </w:r>
      <w:proofErr w:type="spellStart"/>
      <w:r w:rsidRPr="00920E02">
        <w:rPr>
          <w:rFonts w:ascii="Lato" w:hAnsi="Lato" w:cs="Times New Roman"/>
          <w:lang w:val="en-US"/>
        </w:rPr>
        <w:t>url</w:t>
      </w:r>
      <w:proofErr w:type="spellEnd"/>
      <w:r w:rsidRPr="00920E02">
        <w:rPr>
          <w:rFonts w:ascii="Lato" w:hAnsi="Lato" w:cs="Times New Roman"/>
          <w:lang w:val="en-US"/>
        </w:rPr>
        <w:t xml:space="preserve"> to assets API (</w:t>
      </w:r>
      <w:proofErr w:type="spellStart"/>
      <w:proofErr w:type="gramStart"/>
      <w:r w:rsidRPr="00920E02">
        <w:rPr>
          <w:rFonts w:ascii="Lato" w:hAnsi="Lato" w:cs="Times New Roman"/>
          <w:lang w:val="en-US"/>
        </w:rPr>
        <w:t>e.g</w:t>
      </w:r>
      <w:proofErr w:type="spellEnd"/>
      <w:r w:rsidRPr="00920E02">
        <w:rPr>
          <w:rFonts w:ascii="Lato" w:hAnsi="Lato" w:cs="Times New Roman"/>
          <w:lang w:val="en-US"/>
        </w:rPr>
        <w:t> :</w:t>
      </w:r>
      <w:proofErr w:type="gramEnd"/>
      <w:r w:rsidRPr="00920E02">
        <w:rPr>
          <w:rFonts w:ascii="Lato" w:hAnsi="Lato" w:cs="Times New Roman"/>
          <w:lang w:val="en-US"/>
        </w:rPr>
        <w:t xml:space="preserve"> /</w:t>
      </w:r>
      <w:proofErr w:type="spellStart"/>
      <w:r w:rsidRPr="00920E02">
        <w:rPr>
          <w:rFonts w:ascii="Lato" w:hAnsi="Lato" w:cs="Times New Roman"/>
          <w:lang w:val="en-US"/>
        </w:rPr>
        <w:t>api</w:t>
      </w:r>
      <w:proofErr w:type="spellEnd"/>
      <w:r w:rsidRPr="00920E02">
        <w:rPr>
          <w:rFonts w:ascii="Lato" w:hAnsi="Lato" w:cs="Times New Roman"/>
          <w:lang w:val="en-US"/>
        </w:rPr>
        <w:t xml:space="preserve">/rest/v1/assets, could change in the </w:t>
      </w:r>
      <w:proofErr w:type="spellStart"/>
      <w:r w:rsidRPr="00920E02">
        <w:rPr>
          <w:rFonts w:ascii="Lato" w:hAnsi="Lato" w:cs="Times New Roman"/>
          <w:lang w:val="en-US"/>
        </w:rPr>
        <w:t>futur</w:t>
      </w:r>
      <w:proofErr w:type="spellEnd"/>
      <w:r w:rsidRPr="00920E02">
        <w:rPr>
          <w:rFonts w:ascii="Lato" w:hAnsi="Lato" w:cs="Times New Roman"/>
          <w:lang w:val="en-US"/>
        </w:rPr>
        <w:t xml:space="preserve"> with newest </w:t>
      </w:r>
      <w:proofErr w:type="spellStart"/>
      <w:r w:rsidRPr="00920E02">
        <w:rPr>
          <w:rFonts w:ascii="Lato" w:hAnsi="Lato" w:cs="Times New Roman"/>
          <w:lang w:val="en-US"/>
        </w:rPr>
        <w:t>api</w:t>
      </w:r>
      <w:proofErr w:type="spellEnd"/>
      <w:r w:rsidRPr="00920E02">
        <w:rPr>
          <w:rFonts w:ascii="Lato" w:hAnsi="Lato" w:cs="Times New Roman"/>
          <w:lang w:val="en-US"/>
        </w:rPr>
        <w:t xml:space="preserve"> version)</w:t>
      </w:r>
    </w:p>
    <w:p w:rsidRPr="00920E02" w:rsidR="00247C5E" w:rsidP="00247C5E" w:rsidRDefault="00247C5E" w14:paraId="0B9DAC53" w14:textId="77777777">
      <w:pPr>
        <w:pStyle w:val="Corpsdetexte"/>
        <w:ind w:left="1418"/>
        <w:rPr>
          <w:rFonts w:ascii="Lato" w:hAnsi="Lato" w:cs="Times New Roman"/>
          <w:i/>
          <w:iCs/>
          <w:u w:val="single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</w:t>
      </w:r>
      <w:r w:rsidRPr="00247C5E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prepare-asset-attributes-import</w:t>
      </w:r>
      <w:r w:rsidRPr="00920E02">
        <w:rPr>
          <w:rFonts w:ascii="Lato" w:hAnsi="Lato" w:cs="Times New Roman"/>
          <w:lang w:val="en-US"/>
        </w:rPr>
        <w:t xml:space="preserve">: It will prepare import file, that is, it will take file and generate an archive with it for being correctly import by </w:t>
      </w:r>
      <w:proofErr w:type="spellStart"/>
      <w:r w:rsidRPr="00920E02">
        <w:rPr>
          <w:rFonts w:ascii="Lato" w:hAnsi="Lato" w:cs="Times New Roman"/>
          <w:lang w:val="en-US"/>
        </w:rPr>
        <w:t>ImportSiteArchive</w:t>
      </w:r>
      <w:proofErr w:type="spellEnd"/>
      <w:r w:rsidRPr="00920E02">
        <w:rPr>
          <w:rFonts w:ascii="Lato" w:hAnsi="Lato" w:cs="Times New Roman"/>
          <w:lang w:val="en-US"/>
        </w:rPr>
        <w:t xml:space="preserve"> available in </w:t>
      </w:r>
      <w:proofErr w:type="spellStart"/>
      <w:r w:rsidRPr="00920E02">
        <w:rPr>
          <w:rFonts w:ascii="Lato" w:hAnsi="Lato" w:cs="Times New Roman"/>
          <w:lang w:val="en-US"/>
        </w:rPr>
        <w:t>IntegrationFramework</w:t>
      </w:r>
      <w:proofErr w:type="spellEnd"/>
      <w:r w:rsidRPr="00920E02">
        <w:rPr>
          <w:rFonts w:ascii="Lato" w:hAnsi="Lato" w:cs="Times New Roman"/>
          <w:lang w:val="en-US"/>
        </w:rPr>
        <w:t>.</w:t>
      </w:r>
    </w:p>
    <w:p w:rsidRPr="00920E02" w:rsidR="00247C5E" w:rsidP="00247C5E" w:rsidRDefault="00247C5E" w14:paraId="3AE8B01D" w14:textId="77777777">
      <w:pPr>
        <w:pStyle w:val="Corpsdetexte"/>
        <w:ind w:left="1418"/>
        <w:rPr>
          <w:rFonts w:ascii="Lato" w:hAnsi="Lato" w:cs="Times New Roman"/>
          <w:i/>
          <w:iCs/>
          <w:u w:val="single"/>
          <w:lang w:val="en-US"/>
        </w:rPr>
      </w:pPr>
      <w:r w:rsidRPr="00920E02">
        <w:rPr>
          <w:rFonts w:ascii="Lato" w:hAnsi="Lato" w:cs="Times New Roman"/>
          <w:lang w:val="en-US"/>
        </w:rPr>
        <w:t xml:space="preserve">     This step need 1 parameter which </w:t>
      </w:r>
      <w:proofErr w:type="gramStart"/>
      <w:r w:rsidRPr="00920E02">
        <w:rPr>
          <w:rFonts w:ascii="Lato" w:hAnsi="Lato" w:cs="Times New Roman"/>
          <w:lang w:val="en-US"/>
        </w:rPr>
        <w:t>is :</w:t>
      </w:r>
      <w:proofErr w:type="gramEnd"/>
      <w:r w:rsidRPr="00920E02">
        <w:rPr>
          <w:rFonts w:ascii="Lato" w:hAnsi="Lato" w:cs="Times New Roman"/>
          <w:lang w:val="en-US"/>
        </w:rPr>
        <w:t xml:space="preserve"> </w:t>
      </w:r>
    </w:p>
    <w:p w:rsidR="00247C5E" w:rsidP="00247C5E" w:rsidRDefault="00247C5E" w14:paraId="0BB918B6" w14:textId="54417879">
      <w:pPr>
        <w:pStyle w:val="Corpsdetexte"/>
        <w:ind w:left="21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- </w:t>
      </w:r>
      <w:proofErr w:type="spellStart"/>
      <w:proofErr w:type="gramStart"/>
      <w:r w:rsidRPr="00920E02">
        <w:rPr>
          <w:rFonts w:ascii="Lato" w:hAnsi="Lato" w:cs="Times New Roman"/>
          <w:lang w:val="en-US"/>
        </w:rPr>
        <w:t>AkeneoFluxPath</w:t>
      </w:r>
      <w:proofErr w:type="spellEnd"/>
      <w:r w:rsidRPr="00920E02">
        <w:rPr>
          <w:rFonts w:ascii="Lato" w:hAnsi="Lato" w:cs="Times New Roman"/>
          <w:lang w:val="en-US"/>
        </w:rPr>
        <w:t> :</w:t>
      </w:r>
      <w:proofErr w:type="gramEnd"/>
      <w:r w:rsidRPr="00920E02">
        <w:rPr>
          <w:rFonts w:ascii="Lato" w:hAnsi="Lato" w:cs="Times New Roman"/>
          <w:lang w:val="en-US"/>
        </w:rPr>
        <w:t xml:space="preserve"> relative path to the Impex where the xml attributes file is. (</w:t>
      </w:r>
      <w:proofErr w:type="spellStart"/>
      <w:proofErr w:type="gramStart"/>
      <w:r w:rsidRPr="00920E02">
        <w:rPr>
          <w:rFonts w:ascii="Lato" w:hAnsi="Lato" w:cs="Times New Roman"/>
          <w:lang w:val="en-US"/>
        </w:rPr>
        <w:t>e.g</w:t>
      </w:r>
      <w:proofErr w:type="spellEnd"/>
      <w:r w:rsidRPr="00920E02">
        <w:rPr>
          <w:rFonts w:ascii="Lato" w:hAnsi="Lato" w:cs="Times New Roman"/>
          <w:lang w:val="en-US"/>
        </w:rPr>
        <w:t> :</w:t>
      </w:r>
      <w:proofErr w:type="gramEnd"/>
      <w:r w:rsidRPr="00920E02">
        <w:rPr>
          <w:rFonts w:ascii="Lato" w:hAnsi="Lato" w:cs="Times New Roman"/>
          <w:lang w:val="en-US"/>
        </w:rPr>
        <w:t xml:space="preserve"> </w:t>
      </w:r>
      <w:r w:rsidRPr="00247C5E">
        <w:rPr>
          <w:rFonts w:ascii="Lato" w:hAnsi="Lato" w:cs="Times New Roman"/>
          <w:lang w:val="en-US"/>
        </w:rPr>
        <w:t>Impex/</w:t>
      </w:r>
      <w:proofErr w:type="spellStart"/>
      <w:r w:rsidRPr="00247C5E">
        <w:rPr>
          <w:rFonts w:ascii="Lato" w:hAnsi="Lato" w:cs="Times New Roman"/>
          <w:lang w:val="en-US"/>
        </w:rPr>
        <w:t>src</w:t>
      </w:r>
      <w:proofErr w:type="spellEnd"/>
      <w:r w:rsidRPr="00247C5E">
        <w:rPr>
          <w:rFonts w:ascii="Lato" w:hAnsi="Lato" w:cs="Times New Roman"/>
          <w:lang w:val="en-US"/>
        </w:rPr>
        <w:t>/</w:t>
      </w:r>
      <w:proofErr w:type="spellStart"/>
      <w:r w:rsidRPr="00247C5E">
        <w:rPr>
          <w:rFonts w:ascii="Lato" w:hAnsi="Lato" w:cs="Times New Roman"/>
          <w:lang w:val="en-US"/>
        </w:rPr>
        <w:t>akeneo</w:t>
      </w:r>
      <w:proofErr w:type="spellEnd"/>
      <w:r w:rsidRPr="00247C5E">
        <w:rPr>
          <w:rFonts w:ascii="Lato" w:hAnsi="Lato" w:cs="Times New Roman"/>
          <w:lang w:val="en-US"/>
        </w:rPr>
        <w:t>/asset-attributes</w:t>
      </w:r>
      <w:r w:rsidRPr="00920E02">
        <w:rPr>
          <w:rFonts w:ascii="Lato" w:hAnsi="Lato" w:cs="Times New Roman"/>
          <w:lang w:val="en-US"/>
        </w:rPr>
        <w:t>)</w:t>
      </w:r>
    </w:p>
    <w:p w:rsidRPr="00920E02" w:rsidR="00D30EA8" w:rsidP="00247C5E" w:rsidRDefault="00D30EA8" w14:paraId="3FB38816" w14:textId="56F5BF3B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lastRenderedPageBreak/>
        <w:t>job-workflow-step-</w:t>
      </w:r>
      <w:proofErr w:type="spellStart"/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pricebook</w:t>
      </w:r>
      <w:proofErr w:type="spellEnd"/>
      <w:r w:rsidRPr="00920E02">
        <w:rPr>
          <w:rFonts w:ascii="Lato" w:hAnsi="Lato" w:cs="Times New Roman"/>
          <w:lang w:val="en-US"/>
        </w:rPr>
        <w:t xml:space="preserve">: </w:t>
      </w:r>
      <w:r w:rsidRPr="00920E02" w:rsidR="001A248C">
        <w:rPr>
          <w:rFonts w:ascii="Lato" w:hAnsi="Lato" w:cs="Times New Roman"/>
          <w:lang w:val="en-US"/>
        </w:rPr>
        <w:t xml:space="preserve">It </w:t>
      </w:r>
      <w:r w:rsidRPr="00920E02" w:rsidR="00EC7E8F">
        <w:rPr>
          <w:rFonts w:ascii="Lato" w:hAnsi="Lato" w:cs="Times New Roman"/>
          <w:lang w:val="en-US"/>
        </w:rPr>
        <w:t xml:space="preserve">will </w:t>
      </w:r>
      <w:r w:rsidRPr="00920E02" w:rsidR="00DA1A52">
        <w:rPr>
          <w:rFonts w:ascii="Lato" w:hAnsi="Lato" w:cs="Times New Roman"/>
          <w:lang w:val="en-US"/>
        </w:rPr>
        <w:t>prepare XML files for</w:t>
      </w:r>
      <w:r w:rsidRPr="00920E02" w:rsidR="00EC7E8F">
        <w:rPr>
          <w:rFonts w:ascii="Lato" w:hAnsi="Lato" w:cs="Times New Roman"/>
          <w:lang w:val="en-US"/>
        </w:rPr>
        <w:t xml:space="preserve"> all </w:t>
      </w:r>
      <w:proofErr w:type="spellStart"/>
      <w:r w:rsidRPr="00920E02" w:rsidR="00EC7E8F">
        <w:rPr>
          <w:rFonts w:ascii="Lato" w:hAnsi="Lato" w:cs="Times New Roman"/>
          <w:lang w:val="en-US"/>
        </w:rPr>
        <w:t>pricebook</w:t>
      </w:r>
      <w:proofErr w:type="spellEnd"/>
      <w:r w:rsidRPr="00920E02" w:rsidR="00EC7E8F">
        <w:rPr>
          <w:rFonts w:ascii="Lato" w:hAnsi="Lato" w:cs="Times New Roman"/>
          <w:lang w:val="en-US"/>
        </w:rPr>
        <w:t xml:space="preserve"> for each currency available in </w:t>
      </w:r>
      <w:proofErr w:type="spellStart"/>
      <w:r w:rsidRPr="00920E02" w:rsidR="00EC7E8F">
        <w:rPr>
          <w:rFonts w:ascii="Lato" w:hAnsi="Lato" w:cs="Times New Roman"/>
          <w:lang w:val="en-US"/>
        </w:rPr>
        <w:t>Akeneo</w:t>
      </w:r>
      <w:proofErr w:type="spellEnd"/>
      <w:r w:rsidRPr="00920E02" w:rsidR="00EC7E8F">
        <w:rPr>
          <w:rFonts w:ascii="Lato" w:hAnsi="Lato" w:cs="Times New Roman"/>
          <w:lang w:val="en-US"/>
        </w:rPr>
        <w:t xml:space="preserve"> instance. It getting price from </w:t>
      </w:r>
      <w:proofErr w:type="spellStart"/>
      <w:r w:rsidRPr="00920E02" w:rsidR="00EC7E8F">
        <w:rPr>
          <w:rFonts w:ascii="Lato" w:hAnsi="Lato" w:cs="Times New Roman"/>
          <w:lang w:val="en-US"/>
        </w:rPr>
        <w:t>Akeneo</w:t>
      </w:r>
      <w:proofErr w:type="spellEnd"/>
      <w:r w:rsidRPr="00920E02" w:rsidR="00EC7E8F">
        <w:rPr>
          <w:rFonts w:ascii="Lato" w:hAnsi="Lato" w:cs="Times New Roman"/>
          <w:lang w:val="en-US"/>
        </w:rPr>
        <w:t xml:space="preserve"> product flux. All </w:t>
      </w:r>
      <w:proofErr w:type="spellStart"/>
      <w:r w:rsidRPr="00920E02" w:rsidR="00EC7E8F">
        <w:rPr>
          <w:rFonts w:ascii="Lato" w:hAnsi="Lato" w:cs="Times New Roman"/>
          <w:lang w:val="en-US"/>
        </w:rPr>
        <w:t>Akeneo’s</w:t>
      </w:r>
      <w:proofErr w:type="spellEnd"/>
      <w:r w:rsidRPr="00920E02" w:rsidR="00EC7E8F">
        <w:rPr>
          <w:rFonts w:ascii="Lato" w:hAnsi="Lato" w:cs="Times New Roman"/>
          <w:lang w:val="en-US"/>
        </w:rPr>
        <w:t xml:space="preserve"> products contains an array of all currency available. For example, if there is already </w:t>
      </w:r>
      <w:proofErr w:type="spellStart"/>
      <w:r w:rsidRPr="00920E02" w:rsidR="00EC7E8F">
        <w:rPr>
          <w:rFonts w:ascii="Lato" w:hAnsi="Lato" w:cs="Times New Roman"/>
          <w:lang w:val="en-US"/>
        </w:rPr>
        <w:t>eur</w:t>
      </w:r>
      <w:proofErr w:type="spellEnd"/>
      <w:r w:rsidRPr="00920E02" w:rsidR="00EC7E8F">
        <w:rPr>
          <w:rFonts w:ascii="Lato" w:hAnsi="Lato" w:cs="Times New Roman"/>
          <w:lang w:val="en-US"/>
        </w:rPr>
        <w:t>-price-book, it will be update with new entries.</w:t>
      </w:r>
    </w:p>
    <w:p w:rsidRPr="00920E02" w:rsidR="00D30EA8" w:rsidP="00AA3918" w:rsidRDefault="00EC7E8F" w14:paraId="0000CE0D" w14:textId="65788B95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Beware, it’s not possible to directly assign </w:t>
      </w:r>
      <w:proofErr w:type="spellStart"/>
      <w:r w:rsidRPr="00920E02">
        <w:rPr>
          <w:rFonts w:ascii="Lato" w:hAnsi="Lato" w:cs="Times New Roman"/>
          <w:lang w:val="en-US"/>
        </w:rPr>
        <w:t>pricebook</w:t>
      </w:r>
      <w:proofErr w:type="spellEnd"/>
      <w:r w:rsidRPr="00920E02">
        <w:rPr>
          <w:rFonts w:ascii="Lato" w:hAnsi="Lato" w:cs="Times New Roman"/>
          <w:lang w:val="en-US"/>
        </w:rPr>
        <w:t xml:space="preserve"> to Site, so you have to do it in BM.</w:t>
      </w:r>
    </w:p>
    <w:p w:rsidRPr="00920E02" w:rsidR="00A42E7A" w:rsidP="00AA3918" w:rsidRDefault="00A42E7A" w14:paraId="4794B99F" w14:textId="3194E1A2">
      <w:pPr>
        <w:pStyle w:val="Corpsdetexte"/>
        <w:ind w:left="1058" w:firstLine="709"/>
        <w:rPr>
          <w:rFonts w:ascii="Lato" w:hAnsi="Lato" w:cs="Times New Roman"/>
          <w:i/>
          <w:iCs/>
          <w:u w:val="single"/>
          <w:lang w:val="en-US"/>
        </w:rPr>
      </w:pPr>
      <w:r w:rsidRPr="00920E02">
        <w:rPr>
          <w:rFonts w:ascii="Lato" w:hAnsi="Lato" w:cs="Times New Roman"/>
          <w:lang w:val="en-US"/>
        </w:rPr>
        <w:t>This step needs the parameter:</w:t>
      </w:r>
    </w:p>
    <w:p w:rsidRPr="00920E02" w:rsidR="00A42E7A" w:rsidP="00A2231A" w:rsidRDefault="00A42E7A" w14:paraId="7EEC3AB2" w14:textId="38FD141E">
      <w:pPr>
        <w:pStyle w:val="Corpsdetexte"/>
        <w:ind w:left="2127" w:firstLine="60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- </w:t>
      </w:r>
      <w:proofErr w:type="spellStart"/>
      <w:proofErr w:type="gramStart"/>
      <w:r w:rsidRPr="00920E02">
        <w:rPr>
          <w:rFonts w:ascii="Lato" w:hAnsi="Lato" w:cs="Times New Roman"/>
          <w:lang w:val="en-US"/>
        </w:rPr>
        <w:t>AkeneoPriceBookUrl</w:t>
      </w:r>
      <w:proofErr w:type="spellEnd"/>
      <w:r w:rsidRPr="00920E02">
        <w:rPr>
          <w:rFonts w:ascii="Lato" w:hAnsi="Lato" w:cs="Times New Roman"/>
          <w:lang w:val="en-US"/>
        </w:rPr>
        <w:t> :</w:t>
      </w:r>
      <w:proofErr w:type="gramEnd"/>
      <w:r w:rsidRPr="00920E02">
        <w:rPr>
          <w:rFonts w:ascii="Lato" w:hAnsi="Lato" w:cs="Times New Roman"/>
          <w:lang w:val="en-US"/>
        </w:rPr>
        <w:t xml:space="preserve"> Relative path to the Product API (</w:t>
      </w:r>
      <w:proofErr w:type="spellStart"/>
      <w:r w:rsidRPr="00920E02">
        <w:rPr>
          <w:rFonts w:ascii="Lato" w:hAnsi="Lato" w:cs="Times New Roman"/>
          <w:lang w:val="en-US"/>
        </w:rPr>
        <w:t>e.g</w:t>
      </w:r>
      <w:proofErr w:type="spellEnd"/>
      <w:r w:rsidRPr="00920E02">
        <w:rPr>
          <w:rFonts w:ascii="Lato" w:hAnsi="Lato" w:cs="Times New Roman"/>
          <w:lang w:val="en-US"/>
        </w:rPr>
        <w:t> : /</w:t>
      </w:r>
      <w:proofErr w:type="spellStart"/>
      <w:r w:rsidRPr="00920E02">
        <w:rPr>
          <w:rFonts w:ascii="Lato" w:hAnsi="Lato" w:cs="Times New Roman"/>
          <w:lang w:val="en-US"/>
        </w:rPr>
        <w:t>api</w:t>
      </w:r>
      <w:proofErr w:type="spellEnd"/>
      <w:r w:rsidRPr="00920E02">
        <w:rPr>
          <w:rFonts w:ascii="Lato" w:hAnsi="Lato" w:cs="Times New Roman"/>
          <w:lang w:val="en-US"/>
        </w:rPr>
        <w:t>/rest/v1/products)</w:t>
      </w:r>
    </w:p>
    <w:p w:rsidRPr="00B84BA3" w:rsidR="00AA3918" w:rsidP="00B84BA3" w:rsidRDefault="00247C5E" w14:paraId="3D386A91" w14:textId="0D9788FB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job-workflow-step-set-imported-time</w:t>
      </w:r>
      <w:r w:rsidRPr="00920E02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r w:rsidRPr="00920E02">
        <w:rPr>
          <w:rFonts w:ascii="Lato" w:hAnsi="Lato" w:cs="Times New Roman"/>
          <w:lang w:val="en-US"/>
        </w:rPr>
        <w:t xml:space="preserve"> Keep current imported time in Custom Object for next differential import</w:t>
      </w:r>
    </w:p>
    <w:p w:rsidRPr="00920E02" w:rsidR="00D30EA8" w:rsidP="00AA3918" w:rsidRDefault="00DA1A52" w14:paraId="5C8FB9EE" w14:textId="269F02BA">
      <w:pPr>
        <w:pStyle w:val="Corpsdetexte"/>
        <w:ind w:left="1407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</w:t>
      </w:r>
      <w:proofErr w:type="spellStart"/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pricebook</w:t>
      </w:r>
      <w:proofErr w:type="spellEnd"/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-import</w:t>
      </w:r>
      <w:r w:rsidRPr="00920E02" w:rsidR="00D30EA8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 xml:space="preserve">: </w:t>
      </w:r>
      <w:r w:rsidRPr="00920E02">
        <w:rPr>
          <w:rFonts w:ascii="Lato" w:hAnsi="Lato" w:cs="Times New Roman"/>
          <w:lang w:val="en-US"/>
        </w:rPr>
        <w:t>It actually imports generated XML files using standard import feature</w:t>
      </w:r>
    </w:p>
    <w:p w:rsidRPr="00920E02" w:rsidR="00A42E7A" w:rsidP="00AA3918" w:rsidRDefault="00A42E7A" w14:paraId="6341C7D9" w14:textId="77777777">
      <w:pPr>
        <w:pStyle w:val="Corpsdetexte"/>
        <w:ind w:left="1047" w:firstLine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color w:val="1C1C1C"/>
          <w:lang w:val="en-US"/>
        </w:rPr>
        <w:t xml:space="preserve">This standard component need </w:t>
      </w:r>
      <w:proofErr w:type="spellStart"/>
      <w:r w:rsidRPr="00920E02">
        <w:rPr>
          <w:rFonts w:ascii="Lato" w:hAnsi="Lato" w:cs="Times New Roman"/>
          <w:color w:val="1C1C1C"/>
          <w:lang w:val="en-US"/>
        </w:rPr>
        <w:t>somes</w:t>
      </w:r>
      <w:proofErr w:type="spellEnd"/>
      <w:r w:rsidRPr="00920E02">
        <w:rPr>
          <w:rFonts w:ascii="Lato" w:hAnsi="Lato" w:cs="Times New Roman"/>
          <w:color w:val="1C1C1C"/>
          <w:lang w:val="en-US"/>
        </w:rPr>
        <w:t xml:space="preserve"> </w:t>
      </w:r>
      <w:proofErr w:type="gramStart"/>
      <w:r w:rsidRPr="00920E02">
        <w:rPr>
          <w:rFonts w:ascii="Lato" w:hAnsi="Lato" w:cs="Times New Roman"/>
          <w:color w:val="1C1C1C"/>
          <w:lang w:val="en-US"/>
        </w:rPr>
        <w:t>parameters :</w:t>
      </w:r>
      <w:proofErr w:type="gramEnd"/>
    </w:p>
    <w:p w:rsidRPr="00920E02" w:rsidR="00A42E7A" w:rsidP="00A2231A" w:rsidRDefault="00A42E7A" w14:paraId="30C69EE5" w14:textId="0A3C04FF">
      <w:pPr>
        <w:pStyle w:val="Corpsdetexte"/>
        <w:ind w:left="1418"/>
        <w:rPr>
          <w:rFonts w:ascii="Lato" w:hAnsi="Lato" w:cs="Times New Roman"/>
          <w:color w:val="1C1C1C"/>
          <w:lang w:val="en-US"/>
        </w:rPr>
      </w:pPr>
      <w:r w:rsidRPr="00920E02">
        <w:rPr>
          <w:rFonts w:ascii="Lato" w:hAnsi="Lato" w:cs="Times New Roman"/>
          <w:color w:val="1C1C1C"/>
          <w:lang w:val="en-US"/>
        </w:rPr>
        <w:tab/>
      </w:r>
      <w:r w:rsidRPr="00920E02">
        <w:rPr>
          <w:rFonts w:ascii="Lato" w:hAnsi="Lato" w:cs="Times New Roman"/>
          <w:color w:val="1C1C1C"/>
          <w:lang w:val="en-US"/>
        </w:rPr>
        <w:t xml:space="preserve">- </w:t>
      </w:r>
      <w:proofErr w:type="spellStart"/>
      <w:r w:rsidRPr="00D25498" w:rsidR="00D25498">
        <w:rPr>
          <w:rFonts w:ascii="Lato" w:hAnsi="Lato" w:cs="Times New Roman"/>
          <w:color w:val="1C1C1C"/>
          <w:sz w:val="21"/>
          <w:lang w:val="en-US"/>
        </w:rPr>
        <w:t>WorkingFolder</w:t>
      </w:r>
      <w:proofErr w:type="spellEnd"/>
      <w:r w:rsidRPr="00920E02">
        <w:rPr>
          <w:rFonts w:ascii="Lato" w:hAnsi="Lato" w:cs="Times New Roman"/>
          <w:color w:val="1C1C1C"/>
          <w:sz w:val="21"/>
          <w:lang w:val="en-US"/>
        </w:rPr>
        <w:t>: impex working folder. (</w:t>
      </w:r>
      <w:proofErr w:type="spellStart"/>
      <w:proofErr w:type="gramStart"/>
      <w:r w:rsidRPr="00920E02">
        <w:rPr>
          <w:rFonts w:ascii="Lato" w:hAnsi="Lato" w:cs="Times New Roman"/>
          <w:color w:val="1C1C1C"/>
          <w:sz w:val="21"/>
          <w:lang w:val="en-US"/>
        </w:rPr>
        <w:t>e.g</w:t>
      </w:r>
      <w:proofErr w:type="spellEnd"/>
      <w:r w:rsidRPr="00920E02">
        <w:rPr>
          <w:rFonts w:ascii="Lato" w:hAnsi="Lato" w:cs="Times New Roman"/>
          <w:color w:val="1C1C1C"/>
          <w:sz w:val="21"/>
          <w:lang w:val="en-US"/>
        </w:rPr>
        <w:t> :</w:t>
      </w:r>
      <w:proofErr w:type="gramEnd"/>
      <w:r w:rsidRPr="00920E02">
        <w:rPr>
          <w:rFonts w:ascii="Lato" w:hAnsi="Lato" w:cs="Times New Roman"/>
          <w:color w:val="1C1C1C"/>
          <w:sz w:val="21"/>
          <w:lang w:val="en-US"/>
        </w:rPr>
        <w:t xml:space="preserve"> </w:t>
      </w:r>
      <w:proofErr w:type="spellStart"/>
      <w:r w:rsidRPr="00920E02">
        <w:rPr>
          <w:rFonts w:ascii="Lato" w:hAnsi="Lato" w:cs="Times New Roman"/>
          <w:color w:val="1C1C1C"/>
          <w:sz w:val="21"/>
          <w:lang w:val="en-US"/>
        </w:rPr>
        <w:t>src</w:t>
      </w:r>
      <w:proofErr w:type="spellEnd"/>
      <w:r w:rsidRPr="00920E02">
        <w:rPr>
          <w:rFonts w:ascii="Lato" w:hAnsi="Lato" w:cs="Times New Roman"/>
          <w:color w:val="1C1C1C"/>
          <w:sz w:val="21"/>
          <w:lang w:val="en-US"/>
        </w:rPr>
        <w:t>/</w:t>
      </w:r>
      <w:proofErr w:type="spellStart"/>
      <w:r w:rsidRPr="00920E02">
        <w:rPr>
          <w:rFonts w:ascii="Lato" w:hAnsi="Lato" w:cs="Times New Roman"/>
          <w:color w:val="1C1C1C"/>
          <w:sz w:val="21"/>
          <w:lang w:val="en-US"/>
        </w:rPr>
        <w:t>akeneo</w:t>
      </w:r>
      <w:proofErr w:type="spellEnd"/>
      <w:r w:rsidRPr="00920E02">
        <w:rPr>
          <w:rFonts w:ascii="Lato" w:hAnsi="Lato" w:cs="Times New Roman"/>
          <w:color w:val="1C1C1C"/>
          <w:sz w:val="21"/>
          <w:lang w:val="en-US"/>
        </w:rPr>
        <w:t>/</w:t>
      </w:r>
      <w:proofErr w:type="spellStart"/>
      <w:r w:rsidRPr="00920E02">
        <w:rPr>
          <w:rFonts w:ascii="Lato" w:hAnsi="Lato" w:cs="Times New Roman"/>
          <w:color w:val="1C1C1C"/>
          <w:sz w:val="21"/>
          <w:lang w:val="en-US"/>
        </w:rPr>
        <w:t>pricebook</w:t>
      </w:r>
      <w:proofErr w:type="spellEnd"/>
      <w:r w:rsidRPr="00920E02">
        <w:rPr>
          <w:rFonts w:ascii="Lato" w:hAnsi="Lato" w:cs="Times New Roman"/>
          <w:color w:val="1C1C1C"/>
          <w:sz w:val="21"/>
          <w:lang w:val="en-US"/>
        </w:rPr>
        <w:t>/)</w:t>
      </w:r>
    </w:p>
    <w:p w:rsidR="00A42E7A" w:rsidP="00A2231A" w:rsidRDefault="00A42E7A" w14:paraId="4ECA8B56" w14:textId="776683AB">
      <w:pPr>
        <w:pStyle w:val="Corpsdetexte"/>
        <w:ind w:left="1418"/>
        <w:rPr>
          <w:rFonts w:ascii="Lato" w:hAnsi="Lato" w:cs="Times New Roman"/>
          <w:color w:val="1C1C1C"/>
          <w:sz w:val="21"/>
          <w:lang w:val="en-US"/>
        </w:rPr>
      </w:pPr>
      <w:r w:rsidRPr="00920E02">
        <w:rPr>
          <w:rFonts w:ascii="Lato" w:hAnsi="Lato" w:cs="Times New Roman"/>
          <w:color w:val="1C1C1C"/>
          <w:lang w:val="en-US"/>
        </w:rPr>
        <w:tab/>
      </w:r>
      <w:r w:rsidRPr="00920E02">
        <w:rPr>
          <w:rFonts w:ascii="Lato" w:hAnsi="Lato" w:cs="Times New Roman"/>
          <w:color w:val="1C1C1C"/>
          <w:lang w:val="en-US"/>
        </w:rPr>
        <w:t xml:space="preserve">- </w:t>
      </w:r>
      <w:proofErr w:type="spellStart"/>
      <w:r w:rsidRPr="00D25498" w:rsidR="00D25498">
        <w:rPr>
          <w:rFonts w:ascii="Lato" w:hAnsi="Lato" w:cs="Times New Roman"/>
          <w:color w:val="1C1C1C"/>
          <w:sz w:val="21"/>
          <w:lang w:val="en-US"/>
        </w:rPr>
        <w:t>FileNamePattern</w:t>
      </w:r>
      <w:proofErr w:type="spellEnd"/>
      <w:r w:rsidRPr="00D25498">
        <w:rPr>
          <w:rFonts w:ascii="Lato" w:hAnsi="Lato" w:cs="Times New Roman"/>
          <w:color w:val="1C1C1C"/>
          <w:sz w:val="21"/>
          <w:lang w:val="en-US"/>
        </w:rPr>
        <w:t>: file pattern to retrieve (</w:t>
      </w:r>
      <w:proofErr w:type="spellStart"/>
      <w:proofErr w:type="gramStart"/>
      <w:r w:rsidRPr="00D25498">
        <w:rPr>
          <w:rFonts w:ascii="Lato" w:hAnsi="Lato" w:cs="Times New Roman"/>
          <w:color w:val="1C1C1C"/>
          <w:sz w:val="21"/>
          <w:lang w:val="en-US"/>
        </w:rPr>
        <w:t>e.g</w:t>
      </w:r>
      <w:proofErr w:type="spellEnd"/>
      <w:proofErr w:type="gramEnd"/>
      <w:r w:rsidRPr="00D25498">
        <w:rPr>
          <w:rFonts w:ascii="Lato" w:hAnsi="Lato" w:cs="Times New Roman"/>
          <w:color w:val="1C1C1C"/>
          <w:sz w:val="21"/>
          <w:lang w:val="en-US"/>
        </w:rPr>
        <w:t xml:space="preserve"> : </w:t>
      </w:r>
      <w:proofErr w:type="spellStart"/>
      <w:r w:rsidRPr="00D25498">
        <w:rPr>
          <w:rFonts w:ascii="Lato" w:hAnsi="Lato" w:cs="Times New Roman"/>
          <w:color w:val="1C1C1C"/>
          <w:sz w:val="21"/>
          <w:lang w:val="en-US"/>
        </w:rPr>
        <w:t>pricebook-akeneo</w:t>
      </w:r>
      <w:proofErr w:type="spellEnd"/>
      <w:r w:rsidRPr="00D25498">
        <w:rPr>
          <w:rFonts w:ascii="Lato" w:hAnsi="Lato" w:cs="Times New Roman"/>
          <w:color w:val="1C1C1C"/>
          <w:sz w:val="21"/>
          <w:lang w:val="en-US"/>
        </w:rPr>
        <w:t>-(.*).xml)</w:t>
      </w:r>
    </w:p>
    <w:p w:rsidRPr="00D25498" w:rsidR="00D25498" w:rsidP="00A2231A" w:rsidRDefault="00D25498" w14:paraId="32D6347A" w14:textId="129FA00C">
      <w:pPr>
        <w:pStyle w:val="Corpsdetexte"/>
        <w:ind w:left="1418"/>
        <w:rPr>
          <w:rFonts w:ascii="Lato" w:hAnsi="Lato" w:cs="Times New Roman"/>
          <w:color w:val="1C1C1C"/>
          <w:sz w:val="21"/>
          <w:lang w:val="en-US"/>
        </w:rPr>
      </w:pPr>
      <w:r>
        <w:rPr>
          <w:rFonts w:ascii="Lato" w:hAnsi="Lato" w:cs="Times New Roman"/>
          <w:color w:val="1C1C1C"/>
          <w:sz w:val="21"/>
          <w:lang w:val="en-US"/>
        </w:rPr>
        <w:tab/>
      </w:r>
      <w:r>
        <w:rPr>
          <w:rFonts w:ascii="Lato" w:hAnsi="Lato" w:cs="Times New Roman"/>
          <w:color w:val="1C1C1C"/>
          <w:sz w:val="21"/>
          <w:lang w:val="en-US"/>
        </w:rPr>
        <w:t xml:space="preserve">- </w:t>
      </w:r>
      <w:proofErr w:type="spellStart"/>
      <w:r w:rsidRPr="00D25498">
        <w:rPr>
          <w:rFonts w:ascii="Lato" w:hAnsi="Lato" w:cs="Times New Roman"/>
          <w:color w:val="1C1C1C"/>
          <w:sz w:val="21"/>
          <w:lang w:val="en-US"/>
        </w:rPr>
        <w:t>NoFilesFoundHandling</w:t>
      </w:r>
      <w:proofErr w:type="spellEnd"/>
      <w:r>
        <w:rPr>
          <w:rFonts w:ascii="Lato" w:hAnsi="Lato" w:cs="Times New Roman"/>
          <w:color w:val="1C1C1C"/>
          <w:sz w:val="21"/>
          <w:lang w:val="en-US"/>
        </w:rPr>
        <w:t>: Status in case of no file found (</w:t>
      </w:r>
      <w:proofErr w:type="spellStart"/>
      <w:proofErr w:type="gramStart"/>
      <w:r>
        <w:rPr>
          <w:rFonts w:ascii="Lato" w:hAnsi="Lato" w:cs="Times New Roman"/>
          <w:color w:val="1C1C1C"/>
          <w:sz w:val="21"/>
          <w:lang w:val="en-US"/>
        </w:rPr>
        <w:t>e.g</w:t>
      </w:r>
      <w:proofErr w:type="spellEnd"/>
      <w:r>
        <w:rPr>
          <w:rFonts w:ascii="Lato" w:hAnsi="Lato" w:cs="Times New Roman"/>
          <w:color w:val="1C1C1C"/>
          <w:sz w:val="21"/>
          <w:lang w:val="en-US"/>
        </w:rPr>
        <w:t xml:space="preserve"> :</w:t>
      </w:r>
      <w:proofErr w:type="gramEnd"/>
      <w:r>
        <w:rPr>
          <w:rFonts w:ascii="Lato" w:hAnsi="Lato" w:cs="Times New Roman"/>
          <w:color w:val="1C1C1C"/>
          <w:sz w:val="21"/>
          <w:lang w:val="en-US"/>
        </w:rPr>
        <w:t xml:space="preserve"> WARN)</w:t>
      </w:r>
    </w:p>
    <w:p w:rsidRPr="002306B2" w:rsidR="00A42E7A" w:rsidP="00D25498" w:rsidRDefault="00A42E7A" w14:paraId="6003E477" w14:textId="10CB96D9">
      <w:pPr>
        <w:pStyle w:val="Corpsdetexte"/>
        <w:ind w:left="1418"/>
        <w:rPr>
          <w:rFonts w:ascii="Lato" w:hAnsi="Lato" w:cs="Times New Roman"/>
          <w:color w:val="1C1C1C"/>
        </w:rPr>
      </w:pPr>
      <w:r w:rsidRPr="00920E02">
        <w:rPr>
          <w:rFonts w:ascii="Lato" w:hAnsi="Lato" w:cs="Times New Roman"/>
          <w:color w:val="1C1C1C"/>
          <w:sz w:val="21"/>
          <w:lang w:val="en-US"/>
        </w:rPr>
        <w:tab/>
      </w:r>
      <w:r w:rsidRPr="00920E02">
        <w:rPr>
          <w:rFonts w:ascii="Lato" w:hAnsi="Lato" w:cs="Times New Roman"/>
          <w:color w:val="1C1C1C"/>
          <w:sz w:val="21"/>
        </w:rPr>
        <w:t xml:space="preserve">- </w:t>
      </w:r>
      <w:proofErr w:type="spellStart"/>
      <w:proofErr w:type="gramStart"/>
      <w:r w:rsidR="00D25498">
        <w:rPr>
          <w:rFonts w:ascii="Lato" w:hAnsi="Lato" w:cs="Times New Roman"/>
          <w:color w:val="1C1C1C"/>
          <w:sz w:val="21"/>
        </w:rPr>
        <w:t>I</w:t>
      </w:r>
      <w:r w:rsidRPr="00920E02">
        <w:rPr>
          <w:rFonts w:ascii="Lato" w:hAnsi="Lato" w:cs="Times New Roman"/>
          <w:color w:val="1C1C1C"/>
          <w:sz w:val="21"/>
        </w:rPr>
        <w:t>mportMode</w:t>
      </w:r>
      <w:proofErr w:type="spellEnd"/>
      <w:r w:rsidRPr="00920E02">
        <w:rPr>
          <w:rFonts w:ascii="Lato" w:hAnsi="Lato" w:cs="Times New Roman"/>
          <w:color w:val="1C1C1C"/>
          <w:sz w:val="21"/>
        </w:rPr>
        <w:t>:</w:t>
      </w:r>
      <w:proofErr w:type="gramEnd"/>
      <w:r w:rsidRPr="00920E02">
        <w:rPr>
          <w:rFonts w:ascii="Lato" w:hAnsi="Lato" w:cs="Times New Roman"/>
          <w:color w:val="1C1C1C"/>
          <w:sz w:val="21"/>
        </w:rPr>
        <w:t xml:space="preserve"> Import mode (</w:t>
      </w:r>
      <w:proofErr w:type="spellStart"/>
      <w:r w:rsidRPr="00920E02">
        <w:rPr>
          <w:rFonts w:ascii="Lato" w:hAnsi="Lato" w:cs="Times New Roman"/>
          <w:color w:val="1C1C1C"/>
          <w:sz w:val="21"/>
        </w:rPr>
        <w:t>e.g</w:t>
      </w:r>
      <w:proofErr w:type="spellEnd"/>
      <w:r w:rsidRPr="00920E02">
        <w:rPr>
          <w:rFonts w:ascii="Lato" w:hAnsi="Lato" w:cs="Times New Roman"/>
          <w:color w:val="1C1C1C"/>
          <w:sz w:val="21"/>
        </w:rPr>
        <w:t> : Merge)</w:t>
      </w:r>
    </w:p>
    <w:p w:rsidRPr="00920E02" w:rsidR="00A42E7A" w:rsidP="00A2231A" w:rsidRDefault="00A42E7A" w14:paraId="10608159" w14:textId="6D66B5EE">
      <w:pPr>
        <w:pStyle w:val="Corpsdetexte"/>
        <w:ind w:left="1418"/>
        <w:rPr>
          <w:rFonts w:ascii="Lato" w:hAnsi="Lato" w:cs="Times New Roman"/>
          <w:color w:val="1C1C1C"/>
          <w:lang w:val="en-US"/>
        </w:rPr>
      </w:pPr>
      <w:r w:rsidRPr="002306B2">
        <w:rPr>
          <w:rFonts w:ascii="Lato" w:hAnsi="Lato" w:cs="Times New Roman"/>
          <w:color w:val="1C1C1C"/>
          <w:sz w:val="21"/>
        </w:rPr>
        <w:tab/>
      </w:r>
      <w:r w:rsidRPr="00920E02">
        <w:rPr>
          <w:rFonts w:ascii="Lato" w:hAnsi="Lato" w:cs="Times New Roman"/>
          <w:color w:val="1C1C1C"/>
          <w:sz w:val="21"/>
          <w:lang w:val="en-US"/>
        </w:rPr>
        <w:t xml:space="preserve">- </w:t>
      </w:r>
      <w:proofErr w:type="spellStart"/>
      <w:r w:rsidRPr="00D25498" w:rsidR="00D25498">
        <w:rPr>
          <w:rFonts w:ascii="Lato" w:hAnsi="Lato" w:cs="Times New Roman"/>
          <w:color w:val="1C1C1C"/>
          <w:sz w:val="21"/>
          <w:lang w:val="en-US"/>
        </w:rPr>
        <w:t>ImportFailedHandling</w:t>
      </w:r>
      <w:proofErr w:type="spellEnd"/>
      <w:r w:rsidRPr="00920E02">
        <w:rPr>
          <w:rFonts w:ascii="Lato" w:hAnsi="Lato" w:cs="Times New Roman"/>
          <w:color w:val="1C1C1C"/>
          <w:sz w:val="21"/>
          <w:lang w:val="en-US"/>
        </w:rPr>
        <w:t>: Status in case of failed import (</w:t>
      </w:r>
      <w:proofErr w:type="spellStart"/>
      <w:proofErr w:type="gramStart"/>
      <w:r w:rsidRPr="00920E02">
        <w:rPr>
          <w:rFonts w:ascii="Lato" w:hAnsi="Lato" w:cs="Times New Roman"/>
          <w:color w:val="1C1C1C"/>
          <w:sz w:val="21"/>
          <w:lang w:val="en-US"/>
        </w:rPr>
        <w:t>e.g</w:t>
      </w:r>
      <w:proofErr w:type="spellEnd"/>
      <w:r w:rsidRPr="00920E02">
        <w:rPr>
          <w:rFonts w:ascii="Lato" w:hAnsi="Lato" w:cs="Times New Roman"/>
          <w:color w:val="1C1C1C"/>
          <w:sz w:val="21"/>
          <w:lang w:val="en-US"/>
        </w:rPr>
        <w:t> :</w:t>
      </w:r>
      <w:proofErr w:type="gramEnd"/>
      <w:r w:rsidRPr="00920E02">
        <w:rPr>
          <w:rFonts w:ascii="Lato" w:hAnsi="Lato" w:cs="Times New Roman"/>
          <w:color w:val="1C1C1C"/>
          <w:sz w:val="21"/>
          <w:lang w:val="en-US"/>
        </w:rPr>
        <w:t xml:space="preserve"> ERROR)</w:t>
      </w:r>
    </w:p>
    <w:p w:rsidRPr="00920E02" w:rsidR="00A42E7A" w:rsidP="00A2231A" w:rsidRDefault="00A42E7A" w14:paraId="614EFE2F" w14:textId="2D741CE7">
      <w:pPr>
        <w:pStyle w:val="Corpsdetexte"/>
        <w:ind w:left="1418"/>
        <w:rPr>
          <w:rFonts w:ascii="Lato" w:hAnsi="Lato" w:cs="Times New Roman"/>
          <w:color w:val="1C1C1C"/>
          <w:lang w:val="en-US"/>
        </w:rPr>
      </w:pPr>
      <w:r w:rsidRPr="00920E02">
        <w:rPr>
          <w:rFonts w:ascii="Lato" w:hAnsi="Lato" w:cs="Times New Roman"/>
          <w:color w:val="1C1C1C"/>
          <w:sz w:val="21"/>
          <w:lang w:val="en-US"/>
        </w:rPr>
        <w:tab/>
      </w:r>
      <w:r w:rsidRPr="00920E02">
        <w:rPr>
          <w:rFonts w:ascii="Lato" w:hAnsi="Lato" w:cs="Times New Roman"/>
          <w:color w:val="1C1C1C"/>
          <w:sz w:val="21"/>
          <w:lang w:val="en-US"/>
        </w:rPr>
        <w:t xml:space="preserve">- </w:t>
      </w:r>
      <w:proofErr w:type="spellStart"/>
      <w:r w:rsidRPr="00000FCB" w:rsidR="00000FCB">
        <w:rPr>
          <w:rFonts w:ascii="Lato" w:hAnsi="Lato" w:cs="Times New Roman"/>
          <w:color w:val="1C1C1C"/>
          <w:sz w:val="21"/>
          <w:lang w:val="en-US"/>
        </w:rPr>
        <w:t>AfterImportFileHandling</w:t>
      </w:r>
      <w:proofErr w:type="spellEnd"/>
      <w:r w:rsidRPr="00920E02">
        <w:rPr>
          <w:rFonts w:ascii="Lato" w:hAnsi="Lato" w:cs="Times New Roman"/>
          <w:color w:val="1C1C1C"/>
          <w:sz w:val="21"/>
          <w:lang w:val="en-US"/>
        </w:rPr>
        <w:t>: What to do after import (</w:t>
      </w:r>
      <w:proofErr w:type="spellStart"/>
      <w:proofErr w:type="gramStart"/>
      <w:r w:rsidRPr="00920E02">
        <w:rPr>
          <w:rFonts w:ascii="Lato" w:hAnsi="Lato" w:cs="Times New Roman"/>
          <w:color w:val="1C1C1C"/>
          <w:sz w:val="21"/>
          <w:lang w:val="en-US"/>
        </w:rPr>
        <w:t>e.g</w:t>
      </w:r>
      <w:proofErr w:type="spellEnd"/>
      <w:r w:rsidRPr="00920E02">
        <w:rPr>
          <w:rFonts w:ascii="Lato" w:hAnsi="Lato" w:cs="Times New Roman"/>
          <w:color w:val="1C1C1C"/>
          <w:sz w:val="21"/>
          <w:lang w:val="en-US"/>
        </w:rPr>
        <w:t> :</w:t>
      </w:r>
      <w:proofErr w:type="gramEnd"/>
      <w:r w:rsidRPr="00920E02">
        <w:rPr>
          <w:rFonts w:ascii="Lato" w:hAnsi="Lato" w:cs="Times New Roman"/>
          <w:color w:val="1C1C1C"/>
          <w:sz w:val="21"/>
          <w:lang w:val="en-US"/>
        </w:rPr>
        <w:t xml:space="preserve"> Archive)</w:t>
      </w:r>
    </w:p>
    <w:p w:rsidR="00A42E7A" w:rsidP="00A2231A" w:rsidRDefault="00A42E7A" w14:paraId="3F13521C" w14:textId="096EC7A6">
      <w:pPr>
        <w:pStyle w:val="Corpsdetexte"/>
        <w:ind w:left="2127"/>
        <w:rPr>
          <w:rFonts w:ascii="Lato" w:hAnsi="Lato" w:cs="Times New Roman"/>
          <w:color w:val="1C1C1C"/>
          <w:sz w:val="21"/>
          <w:lang w:val="en-US"/>
        </w:rPr>
      </w:pPr>
      <w:r w:rsidRPr="00920E02">
        <w:rPr>
          <w:rFonts w:ascii="Lato" w:hAnsi="Lato" w:cs="Times New Roman"/>
          <w:color w:val="1C1C1C"/>
          <w:sz w:val="21"/>
          <w:lang w:val="en-US"/>
        </w:rPr>
        <w:t xml:space="preserve">- </w:t>
      </w:r>
      <w:proofErr w:type="spellStart"/>
      <w:r w:rsidRPr="00000FCB" w:rsidR="00000FCB">
        <w:rPr>
          <w:rFonts w:ascii="Lato" w:hAnsi="Lato" w:cs="Times New Roman"/>
          <w:color w:val="1C1C1C"/>
          <w:sz w:val="21"/>
          <w:lang w:val="en-US"/>
        </w:rPr>
        <w:t>ArchiveFolder</w:t>
      </w:r>
      <w:proofErr w:type="spellEnd"/>
      <w:r w:rsidRPr="00920E02">
        <w:rPr>
          <w:rFonts w:ascii="Lato" w:hAnsi="Lato" w:cs="Times New Roman"/>
          <w:color w:val="1C1C1C"/>
          <w:sz w:val="21"/>
          <w:lang w:val="en-US"/>
        </w:rPr>
        <w:t>: Where do we put archive file (</w:t>
      </w:r>
      <w:proofErr w:type="spellStart"/>
      <w:proofErr w:type="gramStart"/>
      <w:r w:rsidRPr="00920E02">
        <w:rPr>
          <w:rFonts w:ascii="Lato" w:hAnsi="Lato" w:cs="Times New Roman"/>
          <w:color w:val="1C1C1C"/>
          <w:sz w:val="21"/>
          <w:lang w:val="en-US"/>
        </w:rPr>
        <w:t>e.g</w:t>
      </w:r>
      <w:proofErr w:type="spellEnd"/>
      <w:r w:rsidRPr="00920E02">
        <w:rPr>
          <w:rFonts w:ascii="Lato" w:hAnsi="Lato" w:cs="Times New Roman"/>
          <w:color w:val="1C1C1C"/>
          <w:sz w:val="21"/>
          <w:lang w:val="en-US"/>
        </w:rPr>
        <w:t> :</w:t>
      </w:r>
      <w:proofErr w:type="gramEnd"/>
      <w:r w:rsidRPr="00920E02">
        <w:rPr>
          <w:rFonts w:ascii="Lato" w:hAnsi="Lato" w:cs="Times New Roman"/>
          <w:color w:val="1C1C1C"/>
          <w:sz w:val="21"/>
          <w:lang w:val="en-US"/>
        </w:rPr>
        <w:t xml:space="preserve"> </w:t>
      </w:r>
      <w:proofErr w:type="spellStart"/>
      <w:r w:rsidRPr="00920E02">
        <w:rPr>
          <w:rFonts w:ascii="Lato" w:hAnsi="Lato" w:cs="Times New Roman"/>
          <w:color w:val="1C1C1C"/>
          <w:sz w:val="21"/>
          <w:lang w:val="en-US"/>
        </w:rPr>
        <w:t>src</w:t>
      </w:r>
      <w:proofErr w:type="spellEnd"/>
      <w:r w:rsidRPr="00920E02">
        <w:rPr>
          <w:rFonts w:ascii="Lato" w:hAnsi="Lato" w:cs="Times New Roman"/>
          <w:color w:val="1C1C1C"/>
          <w:sz w:val="21"/>
          <w:lang w:val="en-US"/>
        </w:rPr>
        <w:t>/</w:t>
      </w:r>
      <w:proofErr w:type="spellStart"/>
      <w:r w:rsidRPr="00920E02">
        <w:rPr>
          <w:rFonts w:ascii="Lato" w:hAnsi="Lato" w:cs="Times New Roman"/>
          <w:color w:val="1C1C1C"/>
          <w:sz w:val="21"/>
          <w:lang w:val="en-US"/>
        </w:rPr>
        <w:t>akeneo</w:t>
      </w:r>
      <w:proofErr w:type="spellEnd"/>
      <w:r w:rsidRPr="00920E02">
        <w:rPr>
          <w:rFonts w:ascii="Lato" w:hAnsi="Lato" w:cs="Times New Roman"/>
          <w:color w:val="1C1C1C"/>
          <w:sz w:val="21"/>
          <w:lang w:val="en-US"/>
        </w:rPr>
        <w:t>/</w:t>
      </w:r>
      <w:proofErr w:type="spellStart"/>
      <w:r w:rsidRPr="00920E02">
        <w:rPr>
          <w:rFonts w:ascii="Lato" w:hAnsi="Lato" w:cs="Times New Roman"/>
          <w:color w:val="1C1C1C"/>
          <w:sz w:val="21"/>
          <w:lang w:val="en-US"/>
        </w:rPr>
        <w:t>pricebook</w:t>
      </w:r>
      <w:proofErr w:type="spellEnd"/>
      <w:r w:rsidRPr="00920E02">
        <w:rPr>
          <w:rFonts w:ascii="Lato" w:hAnsi="Lato" w:cs="Times New Roman"/>
          <w:color w:val="1C1C1C"/>
          <w:sz w:val="21"/>
          <w:lang w:val="en-US"/>
        </w:rPr>
        <w:t>/archives)</w:t>
      </w:r>
    </w:p>
    <w:p w:rsidRPr="00920E02" w:rsidR="00B84BA3" w:rsidP="00B84BA3" w:rsidRDefault="00B84BA3" w14:paraId="363208B3" w14:textId="77777777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job-workflow-step-attributes-</w:t>
      </w:r>
      <w:proofErr w:type="gramStart"/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import </w:t>
      </w:r>
      <w:r w:rsidRPr="00920E02">
        <w:rPr>
          <w:rFonts w:ascii="Lato" w:hAnsi="Lato" w:cs="Times New Roman"/>
          <w:i/>
          <w:iCs/>
          <w:u w:val="single"/>
          <w:lang w:val="en-US"/>
        </w:rPr>
        <w:t>:</w:t>
      </w:r>
      <w:proofErr w:type="gramEnd"/>
      <w:r w:rsidRPr="00920E02">
        <w:rPr>
          <w:rFonts w:ascii="Lato" w:hAnsi="Lato" w:cs="Times New Roman"/>
          <w:lang w:val="en-US"/>
        </w:rPr>
        <w:t xml:space="preserve"> It use the </w:t>
      </w:r>
      <w:proofErr w:type="spellStart"/>
      <w:r w:rsidRPr="00920E02">
        <w:rPr>
          <w:rFonts w:ascii="Lato" w:hAnsi="Lato" w:cs="Times New Roman"/>
          <w:lang w:val="en-US"/>
        </w:rPr>
        <w:t>ImportSiteArchive</w:t>
      </w:r>
      <w:proofErr w:type="spellEnd"/>
      <w:r w:rsidRPr="00920E02">
        <w:rPr>
          <w:rFonts w:ascii="Lato" w:hAnsi="Lato" w:cs="Times New Roman"/>
          <w:lang w:val="en-US"/>
        </w:rPr>
        <w:t xml:space="preserve"> to import archived xml attributes file.</w:t>
      </w:r>
    </w:p>
    <w:p w:rsidRPr="00920E02" w:rsidR="00B84BA3" w:rsidP="00B84BA3" w:rsidRDefault="00B84BA3" w14:paraId="38848788" w14:textId="77777777">
      <w:pPr>
        <w:pStyle w:val="Corpsdetexte"/>
        <w:ind w:left="1418"/>
        <w:rPr>
          <w:rFonts w:ascii="Lato" w:hAnsi="Lato" w:cs="Times New Roman"/>
          <w:i/>
          <w:iCs/>
          <w:u w:val="single"/>
          <w:lang w:val="en-US"/>
        </w:rPr>
      </w:pPr>
      <w:r w:rsidRPr="00920E02">
        <w:rPr>
          <w:rFonts w:ascii="Lato" w:hAnsi="Lato" w:cs="Times New Roman"/>
          <w:lang w:val="en-US"/>
        </w:rPr>
        <w:t xml:space="preserve">     This step need 2 parameter which </w:t>
      </w:r>
      <w:proofErr w:type="gramStart"/>
      <w:r w:rsidRPr="00920E02">
        <w:rPr>
          <w:rFonts w:ascii="Lato" w:hAnsi="Lato" w:cs="Times New Roman"/>
          <w:lang w:val="en-US"/>
        </w:rPr>
        <w:t>are :</w:t>
      </w:r>
      <w:proofErr w:type="gramEnd"/>
      <w:r w:rsidRPr="00920E02">
        <w:rPr>
          <w:rFonts w:ascii="Lato" w:hAnsi="Lato" w:cs="Times New Roman"/>
          <w:lang w:val="en-US"/>
        </w:rPr>
        <w:t xml:space="preserve"> </w:t>
      </w:r>
    </w:p>
    <w:p w:rsidRPr="00920E02" w:rsidR="00B84BA3" w:rsidP="00B84BA3" w:rsidRDefault="00B84BA3" w14:paraId="4F503157" w14:textId="77777777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ab/>
      </w:r>
      <w:r w:rsidRPr="00920E02">
        <w:rPr>
          <w:rFonts w:ascii="Lato" w:hAnsi="Lato" w:cs="Times New Roman"/>
          <w:lang w:val="en-US"/>
        </w:rPr>
        <w:t xml:space="preserve">- </w:t>
      </w:r>
      <w:proofErr w:type="spellStart"/>
      <w:proofErr w:type="gramStart"/>
      <w:r w:rsidRPr="00920E02">
        <w:rPr>
          <w:rFonts w:ascii="Lato" w:hAnsi="Lato" w:cs="Times New Roman"/>
          <w:color w:val="111111"/>
          <w:sz w:val="21"/>
          <w:lang w:val="en-US"/>
        </w:rPr>
        <w:t>ImportFile</w:t>
      </w:r>
      <w:proofErr w:type="spellEnd"/>
      <w:r w:rsidRPr="00920E02">
        <w:rPr>
          <w:rFonts w:ascii="Lato" w:hAnsi="Lato" w:cs="Times New Roman"/>
          <w:color w:val="111111"/>
          <w:sz w:val="21"/>
          <w:lang w:val="en-US"/>
        </w:rPr>
        <w:t> :</w:t>
      </w:r>
      <w:proofErr w:type="gramEnd"/>
      <w:r w:rsidRPr="00920E02">
        <w:rPr>
          <w:rFonts w:ascii="Lato" w:hAnsi="Lato" w:cs="Times New Roman"/>
          <w:color w:val="111111"/>
          <w:sz w:val="21"/>
          <w:lang w:val="en-US"/>
        </w:rPr>
        <w:t xml:space="preserve"> </w:t>
      </w:r>
      <w:proofErr w:type="spellStart"/>
      <w:r w:rsidRPr="00920E02">
        <w:rPr>
          <w:rFonts w:ascii="Lato" w:hAnsi="Lato" w:cs="Times New Roman"/>
          <w:color w:val="111111"/>
          <w:sz w:val="21"/>
          <w:lang w:val="en-US"/>
        </w:rPr>
        <w:t>archvie</w:t>
      </w:r>
      <w:proofErr w:type="spellEnd"/>
      <w:r w:rsidRPr="00920E02">
        <w:rPr>
          <w:rFonts w:ascii="Lato" w:hAnsi="Lato" w:cs="Times New Roman"/>
          <w:color w:val="111111"/>
          <w:sz w:val="21"/>
          <w:lang w:val="en-US"/>
        </w:rPr>
        <w:t xml:space="preserve"> to import (</w:t>
      </w:r>
      <w:proofErr w:type="spellStart"/>
      <w:r w:rsidRPr="00920E02">
        <w:rPr>
          <w:rFonts w:ascii="Lato" w:hAnsi="Lato" w:cs="Times New Roman"/>
          <w:color w:val="111111"/>
          <w:sz w:val="21"/>
          <w:lang w:val="en-US"/>
        </w:rPr>
        <w:t>e.g</w:t>
      </w:r>
      <w:proofErr w:type="spellEnd"/>
      <w:r w:rsidRPr="00920E02">
        <w:rPr>
          <w:rFonts w:ascii="Lato" w:hAnsi="Lato" w:cs="Times New Roman"/>
          <w:color w:val="111111"/>
          <w:sz w:val="21"/>
          <w:lang w:val="en-US"/>
        </w:rPr>
        <w:t> : import-meta-data-akeneo.zip)</w:t>
      </w:r>
    </w:p>
    <w:p w:rsidRPr="00920E02" w:rsidR="00B84BA3" w:rsidP="00B84BA3" w:rsidRDefault="00B84BA3" w14:paraId="5281B4A4" w14:textId="77777777">
      <w:pPr>
        <w:pStyle w:val="Corpsdetexte"/>
        <w:ind w:left="1418" w:firstLine="709"/>
        <w:rPr>
          <w:rFonts w:ascii="Lato" w:hAnsi="Lato" w:cs="Times New Roman"/>
        </w:rPr>
      </w:pPr>
      <w:r w:rsidRPr="00920E02">
        <w:rPr>
          <w:rFonts w:ascii="Lato" w:hAnsi="Lato" w:cs="Times New Roman"/>
          <w:color w:val="111111"/>
          <w:sz w:val="21"/>
        </w:rPr>
        <w:t xml:space="preserve">- </w:t>
      </w:r>
      <w:proofErr w:type="spellStart"/>
      <w:r w:rsidRPr="00920E02">
        <w:rPr>
          <w:rFonts w:ascii="Lato" w:hAnsi="Lato" w:cs="Times New Roman"/>
          <w:color w:val="111111"/>
          <w:sz w:val="21"/>
        </w:rPr>
        <w:t>ImportMode</w:t>
      </w:r>
      <w:proofErr w:type="spellEnd"/>
      <w:r w:rsidRPr="00920E02">
        <w:rPr>
          <w:rFonts w:ascii="Lato" w:hAnsi="Lato" w:cs="Times New Roman"/>
          <w:color w:val="111111"/>
          <w:sz w:val="21"/>
        </w:rPr>
        <w:t> : import mode (</w:t>
      </w:r>
      <w:proofErr w:type="spellStart"/>
      <w:r w:rsidRPr="00920E02">
        <w:rPr>
          <w:rFonts w:ascii="Lato" w:hAnsi="Lato" w:cs="Times New Roman"/>
          <w:color w:val="111111"/>
          <w:sz w:val="21"/>
        </w:rPr>
        <w:t>e.g</w:t>
      </w:r>
      <w:proofErr w:type="spellEnd"/>
      <w:r w:rsidRPr="00920E02">
        <w:rPr>
          <w:rFonts w:ascii="Lato" w:hAnsi="Lato" w:cs="Times New Roman"/>
          <w:color w:val="111111"/>
          <w:sz w:val="21"/>
        </w:rPr>
        <w:t> : Merge)</w:t>
      </w:r>
    </w:p>
    <w:p w:rsidRPr="002306B2" w:rsidR="00B84BA3" w:rsidP="00B84BA3" w:rsidRDefault="00B84BA3" w14:paraId="79EDE333" w14:textId="77777777">
      <w:pPr>
        <w:pStyle w:val="Corpsdetexte"/>
        <w:rPr>
          <w:rFonts w:ascii="Lato" w:hAnsi="Lato" w:cs="Times New Roman"/>
        </w:rPr>
      </w:pPr>
    </w:p>
    <w:p w:rsidRPr="00920E02" w:rsidR="00B93043" w:rsidP="00AA3918" w:rsidRDefault="007D657D" w14:paraId="311C4688" w14:textId="7BBDF082">
      <w:pPr>
        <w:pStyle w:val="Corpsdetexte"/>
        <w:ind w:left="709"/>
        <w:rPr>
          <w:rFonts w:ascii="Lato" w:hAnsi="Lato" w:cs="Times New Roman"/>
          <w:b/>
          <w:bCs/>
          <w:color w:val="111111"/>
          <w:sz w:val="21"/>
          <w:lang w:val="en-US"/>
        </w:rPr>
      </w:pPr>
      <w:r w:rsidRPr="00920E02">
        <w:rPr>
          <w:rFonts w:ascii="Lato" w:hAnsi="Lato" w:cs="Times New Roman"/>
          <w:b/>
          <w:bCs/>
          <w:color w:val="111111"/>
          <w:sz w:val="21"/>
          <w:lang w:val="en-US"/>
        </w:rPr>
        <w:t>Multiple storefront Site Assignment:</w:t>
      </w:r>
      <w:r w:rsidRPr="00920E02" w:rsidR="00FA652A">
        <w:rPr>
          <w:rFonts w:ascii="Lato" w:hAnsi="Lato" w:cs="Times New Roman"/>
          <w:b/>
          <w:bCs/>
          <w:color w:val="111111"/>
          <w:sz w:val="21"/>
          <w:lang w:val="en-US"/>
        </w:rPr>
        <w:t xml:space="preserve"> </w:t>
      </w:r>
      <w:r w:rsidRPr="00920E02" w:rsidR="00FA652A">
        <w:rPr>
          <w:rFonts w:ascii="Lato" w:hAnsi="Lato"/>
          <w:bCs/>
          <w:lang w:val="en-US"/>
        </w:rPr>
        <w:t>Multiple Sites</w:t>
      </w:r>
      <w:r w:rsidRPr="00920E02" w:rsidR="005773ED">
        <w:rPr>
          <w:rFonts w:ascii="Lato" w:hAnsi="Lato"/>
          <w:lang w:val="en-US"/>
        </w:rPr>
        <w:t xml:space="preserve"> - One</w:t>
      </w:r>
      <w:r w:rsidRPr="00920E02" w:rsidR="00FA652A">
        <w:rPr>
          <w:rFonts w:ascii="Lato" w:hAnsi="Lato"/>
          <w:lang w:val="en-US"/>
        </w:rPr>
        <w:t xml:space="preserve"> site from each Business Unit. This is because the job is on Business Unit level.</w:t>
      </w:r>
    </w:p>
    <w:p w:rsidRPr="00920E02" w:rsidR="007D657D" w:rsidP="00B93043" w:rsidRDefault="007D657D" w14:paraId="564B3AB5" w14:textId="77777777">
      <w:pPr>
        <w:pStyle w:val="Corpsdetexte"/>
        <w:rPr>
          <w:rFonts w:ascii="Lato" w:hAnsi="Lato" w:cs="Times New Roman"/>
          <w:color w:val="1C1C1C"/>
          <w:lang w:val="en-US"/>
        </w:rPr>
      </w:pPr>
    </w:p>
    <w:p w:rsidRPr="00920E02" w:rsidR="00450020" w:rsidP="00AA3918" w:rsidRDefault="00975BB5" w14:paraId="0C199B17" w14:textId="6D7B794D">
      <w:pPr>
        <w:pStyle w:val="Corpsdetexte"/>
        <w:ind w:left="709"/>
        <w:rPr>
          <w:rFonts w:ascii="Lato" w:hAnsi="Lato" w:cs="Times New Roman"/>
          <w:b/>
          <w:bCs/>
          <w:color w:val="548DD4" w:themeColor="text2" w:themeTint="99"/>
          <w:lang w:val="en-US"/>
        </w:rPr>
      </w:pPr>
      <w:r w:rsidRPr="00920E02">
        <w:rPr>
          <w:rFonts w:ascii="Lato" w:hAnsi="Lato" w:cs="Times New Roman"/>
          <w:b/>
          <w:bCs/>
          <w:color w:val="548DD4" w:themeColor="text2" w:themeTint="99"/>
          <w:lang w:val="en-US"/>
        </w:rPr>
        <w:t>3-1-1-Akeneo-Differential-Import-Master</w:t>
      </w:r>
    </w:p>
    <w:p w:rsidRPr="00920E02" w:rsidR="00244013" w:rsidP="00AA3918" w:rsidRDefault="00B522C2" w14:paraId="51965377" w14:textId="0CFFBBE9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This job </w:t>
      </w:r>
      <w:r w:rsidRPr="00920E02" w:rsidR="006C0E93">
        <w:rPr>
          <w:rFonts w:ascii="Lato" w:hAnsi="Lato" w:cs="Times New Roman"/>
          <w:lang w:val="en-US"/>
        </w:rPr>
        <w:t>Will generate xml file in Impex for</w:t>
      </w:r>
      <w:r w:rsidRPr="00920E02" w:rsidR="00FA02F9">
        <w:rPr>
          <w:rFonts w:ascii="Lato" w:hAnsi="Lato" w:cs="Times New Roman"/>
          <w:lang w:val="en-US"/>
        </w:rPr>
        <w:t xml:space="preserve"> all </w:t>
      </w:r>
      <w:r w:rsidRPr="00920E02" w:rsidR="006C0E93">
        <w:rPr>
          <w:rFonts w:ascii="Lato" w:hAnsi="Lato" w:cs="Times New Roman"/>
          <w:lang w:val="en-US"/>
        </w:rPr>
        <w:t>product</w:t>
      </w:r>
      <w:r w:rsidRPr="00920E02" w:rsidR="000E0B60">
        <w:rPr>
          <w:rFonts w:ascii="Lato" w:hAnsi="Lato" w:cs="Times New Roman"/>
          <w:lang w:val="en-US"/>
        </w:rPr>
        <w:t>s</w:t>
      </w:r>
      <w:r w:rsidRPr="00920E02" w:rsidR="00FA02F9">
        <w:rPr>
          <w:rFonts w:ascii="Lato" w:hAnsi="Lato" w:cs="Times New Roman"/>
          <w:lang w:val="en-US"/>
        </w:rPr>
        <w:t>’ details to master</w:t>
      </w:r>
      <w:r w:rsidRPr="00920E02" w:rsidR="006C0E93">
        <w:rPr>
          <w:rFonts w:ascii="Lato" w:hAnsi="Lato" w:cs="Times New Roman"/>
          <w:lang w:val="en-US"/>
        </w:rPr>
        <w:t xml:space="preserve"> catalog.</w:t>
      </w:r>
    </w:p>
    <w:p w:rsidRPr="00920E02" w:rsidR="00B2380F" w:rsidP="00AA3918" w:rsidRDefault="00B2380F" w14:paraId="63457336" w14:textId="799FEC2A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This is a differential job which will import the </w:t>
      </w:r>
      <w:r w:rsidRPr="00920E02" w:rsidR="002071B3">
        <w:rPr>
          <w:rFonts w:ascii="Lato" w:hAnsi="Lato" w:cs="Times New Roman"/>
          <w:lang w:val="en-US"/>
        </w:rPr>
        <w:t xml:space="preserve">only </w:t>
      </w:r>
      <w:r w:rsidRPr="00920E02">
        <w:rPr>
          <w:rFonts w:ascii="Lato" w:hAnsi="Lato" w:cs="Times New Roman"/>
          <w:lang w:val="en-US"/>
        </w:rPr>
        <w:t xml:space="preserve">products </w:t>
      </w:r>
      <w:r w:rsidRPr="00920E02" w:rsidR="000E0744">
        <w:rPr>
          <w:rFonts w:ascii="Lato" w:hAnsi="Lato" w:cs="Times New Roman"/>
          <w:lang w:val="en-US"/>
        </w:rPr>
        <w:t>which have</w:t>
      </w:r>
      <w:r w:rsidRPr="00920E02" w:rsidR="00244013">
        <w:rPr>
          <w:rFonts w:ascii="Lato" w:hAnsi="Lato" w:cs="Times New Roman"/>
          <w:lang w:val="en-US"/>
        </w:rPr>
        <w:t xml:space="preserve"> been </w:t>
      </w:r>
      <w:r w:rsidRPr="00920E02" w:rsidR="00244013">
        <w:rPr>
          <w:rFonts w:ascii="Lato" w:hAnsi="Lato" w:cs="Times New Roman"/>
          <w:lang w:val="en-US"/>
        </w:rPr>
        <w:lastRenderedPageBreak/>
        <w:t xml:space="preserve">updated in </w:t>
      </w:r>
      <w:proofErr w:type="spellStart"/>
      <w:r w:rsidRPr="00920E02" w:rsidR="00244013">
        <w:rPr>
          <w:rFonts w:ascii="Lato" w:hAnsi="Lato" w:cs="Times New Roman"/>
          <w:lang w:val="en-US"/>
        </w:rPr>
        <w:t>A</w:t>
      </w:r>
      <w:r w:rsidRPr="00920E02">
        <w:rPr>
          <w:rFonts w:ascii="Lato" w:hAnsi="Lato" w:cs="Times New Roman"/>
          <w:lang w:val="en-US"/>
        </w:rPr>
        <w:t>keneo</w:t>
      </w:r>
      <w:proofErr w:type="spellEnd"/>
      <w:r w:rsidRPr="00920E02" w:rsidR="00244013">
        <w:rPr>
          <w:rFonts w:ascii="Lato" w:hAnsi="Lato" w:cs="Times New Roman"/>
          <w:lang w:val="en-US"/>
        </w:rPr>
        <w:t xml:space="preserve"> after last import. For the first time in an instance this job will execute for full import.</w:t>
      </w:r>
    </w:p>
    <w:p w:rsidR="00F67A02" w:rsidP="00AA3918" w:rsidRDefault="006C0E93" w14:paraId="7A61CB69" w14:textId="3A2946E9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There are </w:t>
      </w:r>
      <w:r w:rsidRPr="00920E02" w:rsidR="00603356">
        <w:rPr>
          <w:rFonts w:ascii="Lato" w:hAnsi="Lato" w:cs="Times New Roman"/>
          <w:lang w:val="en-US"/>
        </w:rPr>
        <w:t>1</w:t>
      </w:r>
      <w:r w:rsidR="000E02F2">
        <w:rPr>
          <w:rFonts w:ascii="Lato" w:hAnsi="Lato" w:cs="Times New Roman"/>
          <w:lang w:val="en-US"/>
        </w:rPr>
        <w:t>1</w:t>
      </w:r>
      <w:r w:rsidRPr="00920E02">
        <w:rPr>
          <w:rFonts w:ascii="Lato" w:hAnsi="Lato" w:cs="Times New Roman"/>
          <w:lang w:val="en-US"/>
        </w:rPr>
        <w:t xml:space="preserve"> steps for this </w:t>
      </w:r>
      <w:proofErr w:type="gramStart"/>
      <w:r w:rsidRPr="00920E02">
        <w:rPr>
          <w:rFonts w:ascii="Lato" w:hAnsi="Lato" w:cs="Times New Roman"/>
          <w:lang w:val="en-US"/>
        </w:rPr>
        <w:t>job :</w:t>
      </w:r>
      <w:proofErr w:type="gramEnd"/>
      <w:r w:rsidRPr="00920E02">
        <w:rPr>
          <w:rFonts w:ascii="Lato" w:hAnsi="Lato" w:cs="Times New Roman"/>
          <w:lang w:val="en-US"/>
        </w:rPr>
        <w:t xml:space="preserve"> </w:t>
      </w:r>
    </w:p>
    <w:p w:rsidR="000E02F2" w:rsidP="000E02F2" w:rsidRDefault="000E02F2" w14:paraId="5C92200D" w14:textId="57F3C5A2">
      <w:pPr>
        <w:pStyle w:val="Corpsdetexte"/>
        <w:ind w:left="1418"/>
        <w:rPr>
          <w:rFonts w:ascii="Lato" w:hAnsi="Lato" w:cs="Times New Roman"/>
          <w:lang w:val="en-US"/>
        </w:rPr>
      </w:pPr>
      <w:r w:rsidRPr="000E02F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job-workflow-step-clear-family-variants-cache</w:t>
      </w: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:</w:t>
      </w:r>
      <w:r w:rsidRPr="00920E02">
        <w:rPr>
          <w:rFonts w:ascii="Lato" w:hAnsi="Lato" w:cs="Times New Roman"/>
          <w:lang w:val="en-US"/>
        </w:rPr>
        <w:t xml:space="preserve"> </w:t>
      </w:r>
      <w:r>
        <w:rPr>
          <w:rFonts w:ascii="Lato" w:hAnsi="Lato" w:cs="Times New Roman"/>
          <w:lang w:val="en-US"/>
        </w:rPr>
        <w:t>Clears custom cache from previous runs</w:t>
      </w:r>
    </w:p>
    <w:p w:rsidRPr="00920E02" w:rsidR="000E02F2" w:rsidP="000E02F2" w:rsidRDefault="000E02F2" w14:paraId="3DF1C3F9" w14:textId="1228AD09">
      <w:pPr>
        <w:pStyle w:val="Corpsdetexte"/>
        <w:ind w:left="1418"/>
        <w:rPr>
          <w:rFonts w:ascii="Lato" w:hAnsi="Lato" w:cs="Times New Roman"/>
          <w:lang w:val="en-US"/>
        </w:rPr>
      </w:pPr>
      <w:r w:rsidRPr="000E02F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job-workflow-step-clear-impex-directory</w:t>
      </w: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:</w:t>
      </w:r>
      <w:r w:rsidRPr="00920E02">
        <w:rPr>
          <w:rFonts w:ascii="Lato" w:hAnsi="Lato" w:cs="Times New Roman"/>
          <w:lang w:val="en-US"/>
        </w:rPr>
        <w:t xml:space="preserve"> </w:t>
      </w:r>
      <w:r>
        <w:rPr>
          <w:rFonts w:ascii="Lato" w:hAnsi="Lato" w:cs="Times New Roman"/>
          <w:lang w:val="en-US"/>
        </w:rPr>
        <w:t>Archives Impex flux location to clear failed files from previous runs</w:t>
      </w:r>
    </w:p>
    <w:p w:rsidRPr="00920E02" w:rsidR="00AA3918" w:rsidP="00A609C6" w:rsidRDefault="003E74BF" w14:paraId="683DE037" w14:textId="29B59244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job-workflow-step-categories-custom-objects:</w:t>
      </w:r>
      <w:r w:rsidRPr="00920E02">
        <w:rPr>
          <w:rFonts w:ascii="Lato" w:hAnsi="Lato" w:cs="Times New Roman"/>
          <w:lang w:val="en-US"/>
        </w:rPr>
        <w:t xml:space="preserve"> Connect to the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</w:t>
      </w:r>
      <w:proofErr w:type="spellStart"/>
      <w:r w:rsidRPr="00920E02">
        <w:rPr>
          <w:rFonts w:ascii="Lato" w:hAnsi="Lato" w:cs="Times New Roman"/>
          <w:lang w:val="en-US"/>
        </w:rPr>
        <w:t>api</w:t>
      </w:r>
      <w:proofErr w:type="spellEnd"/>
      <w:r w:rsidRPr="00920E02">
        <w:rPr>
          <w:rFonts w:ascii="Lato" w:hAnsi="Lato" w:cs="Times New Roman"/>
          <w:lang w:val="en-US"/>
        </w:rPr>
        <w:t xml:space="preserve"> and </w:t>
      </w:r>
      <w:proofErr w:type="gramStart"/>
      <w:r w:rsidRPr="00920E02">
        <w:rPr>
          <w:rFonts w:ascii="Lato" w:hAnsi="Lato" w:cs="Times New Roman"/>
          <w:lang w:val="en-US"/>
        </w:rPr>
        <w:t>Get</w:t>
      </w:r>
      <w:proofErr w:type="gramEnd"/>
      <w:r w:rsidRPr="00920E02">
        <w:rPr>
          <w:rFonts w:ascii="Lato" w:hAnsi="Lato" w:cs="Times New Roman"/>
          <w:lang w:val="en-US"/>
        </w:rPr>
        <w:t xml:space="preserve"> the categories and stores in custom object</w:t>
      </w:r>
    </w:p>
    <w:p w:rsidR="00AA3918" w:rsidP="00902753" w:rsidRDefault="0026798F" w14:paraId="3D5680E1" w14:textId="07D63F99">
      <w:pPr>
        <w:pStyle w:val="Corpsdetexte"/>
        <w:ind w:left="1418"/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job-workflow-step-create-m</w:t>
      </w:r>
      <w:r w:rsidR="00902753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odel</w:t>
      </w: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-products-c</w:t>
      </w:r>
      <w:r w:rsidR="00902753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ache</w:t>
      </w:r>
      <w:r w:rsidRPr="00920E02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r w:rsidRPr="00920E02">
        <w:rPr>
          <w:rFonts w:ascii="Lato" w:hAnsi="Lato" w:cs="Times New Roman"/>
          <w:lang w:val="en-US"/>
        </w:rPr>
        <w:t xml:space="preserve"> This step will </w:t>
      </w:r>
      <w:r w:rsidRPr="00920E02" w:rsidR="006B2618">
        <w:rPr>
          <w:rFonts w:ascii="Lato" w:hAnsi="Lato" w:cs="Times New Roman"/>
          <w:lang w:val="en-US"/>
        </w:rPr>
        <w:t xml:space="preserve">create custom </w:t>
      </w:r>
      <w:r w:rsidR="00902753">
        <w:rPr>
          <w:rFonts w:ascii="Lato" w:hAnsi="Lato" w:cs="Times New Roman"/>
          <w:lang w:val="en-US"/>
        </w:rPr>
        <w:t>cache</w:t>
      </w:r>
      <w:r w:rsidRPr="00920E02" w:rsidR="006B2618">
        <w:rPr>
          <w:rFonts w:ascii="Lato" w:hAnsi="Lato" w:cs="Times New Roman"/>
          <w:lang w:val="en-US"/>
        </w:rPr>
        <w:t xml:space="preserve"> for Master products retrieved from </w:t>
      </w:r>
      <w:proofErr w:type="spellStart"/>
      <w:r w:rsidRPr="00920E02" w:rsidR="006B2618">
        <w:rPr>
          <w:rFonts w:ascii="Lato" w:hAnsi="Lato" w:cs="Times New Roman"/>
          <w:lang w:val="en-US"/>
        </w:rPr>
        <w:t>Akeneo</w:t>
      </w:r>
      <w:proofErr w:type="spellEnd"/>
    </w:p>
    <w:p w:rsidRPr="00920E02" w:rsidR="00AA3918" w:rsidP="00902753" w:rsidRDefault="00F22841" w14:paraId="6A180B45" w14:textId="6A9A1B02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job-workflow-step-products</w:t>
      </w:r>
      <w:r w:rsidRPr="00920E02" w:rsidR="00070F8F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r w:rsidRPr="00920E02" w:rsidR="00070F8F">
        <w:rPr>
          <w:rFonts w:ascii="Lato" w:hAnsi="Lato" w:cs="Times New Roman"/>
          <w:lang w:val="en-US"/>
        </w:rPr>
        <w:t xml:space="preserve"> This step will create </w:t>
      </w:r>
      <w:proofErr w:type="spellStart"/>
      <w:r w:rsidRPr="00920E02" w:rsidR="0087576D">
        <w:rPr>
          <w:rFonts w:ascii="Lato" w:hAnsi="Lato" w:cs="Times New Roman"/>
          <w:lang w:val="en-US"/>
        </w:rPr>
        <w:t>xml</w:t>
      </w:r>
      <w:r w:rsidR="00902753">
        <w:rPr>
          <w:rFonts w:ascii="Lato" w:hAnsi="Lato" w:cs="Times New Roman"/>
          <w:lang w:val="en-US"/>
        </w:rPr>
        <w:t>s</w:t>
      </w:r>
      <w:proofErr w:type="spellEnd"/>
      <w:r w:rsidRPr="00920E02" w:rsidR="0087576D">
        <w:rPr>
          <w:rFonts w:ascii="Lato" w:hAnsi="Lato" w:cs="Times New Roman"/>
          <w:lang w:val="en-US"/>
        </w:rPr>
        <w:t xml:space="preserve"> for products with system attributes</w:t>
      </w:r>
      <w:r w:rsidR="00902753">
        <w:rPr>
          <w:rFonts w:ascii="Lato" w:hAnsi="Lato" w:cs="Times New Roman"/>
          <w:lang w:val="en-US"/>
        </w:rPr>
        <w:t xml:space="preserve"> and custom attributes</w:t>
      </w:r>
    </w:p>
    <w:p w:rsidRPr="00902753" w:rsidR="00AA3918" w:rsidP="00902753" w:rsidRDefault="00D57F1C" w14:paraId="2B9B0551" w14:textId="629DF832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job-workflow-step-variation-products-custom-attributes</w:t>
      </w:r>
      <w:r w:rsidRPr="00920E02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r w:rsidRPr="00920E02">
        <w:rPr>
          <w:rFonts w:ascii="Lato" w:hAnsi="Lato" w:cs="Times New Roman"/>
          <w:lang w:val="en-US"/>
        </w:rPr>
        <w:t xml:space="preserve"> This step will create xml for products</w:t>
      </w:r>
      <w:r w:rsidRPr="00920E02" w:rsidR="00144F12">
        <w:rPr>
          <w:rFonts w:ascii="Lato" w:hAnsi="Lato" w:cs="Times New Roman"/>
          <w:lang w:val="en-US"/>
        </w:rPr>
        <w:t xml:space="preserve"> catalog</w:t>
      </w:r>
      <w:r w:rsidRPr="00920E02">
        <w:rPr>
          <w:rFonts w:ascii="Lato" w:hAnsi="Lato" w:cs="Times New Roman"/>
          <w:lang w:val="en-US"/>
        </w:rPr>
        <w:t xml:space="preserve"> with </w:t>
      </w:r>
      <w:r w:rsidRPr="00920E02" w:rsidR="0052453E">
        <w:rPr>
          <w:rFonts w:ascii="Lato" w:hAnsi="Lato" w:cs="Times New Roman"/>
          <w:lang w:val="en-US"/>
        </w:rPr>
        <w:t>custom attributes</w:t>
      </w:r>
    </w:p>
    <w:p w:rsidRPr="00902753" w:rsidR="00A2231A" w:rsidP="00902753" w:rsidRDefault="00B64B4A" w14:paraId="21F1BE8C" w14:textId="162C98F8">
      <w:pPr>
        <w:pStyle w:val="Corpsdetexte"/>
        <w:ind w:left="1418"/>
        <w:rPr>
          <w:rFonts w:ascii="Lato" w:hAnsi="Lato" w:cs="Times New Roman"/>
          <w:i/>
          <w:iCs/>
          <w:u w:val="single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job-workflow-step-master-products</w:t>
      </w:r>
      <w:r w:rsidRPr="00920E02" w:rsidR="005B18EA">
        <w:rPr>
          <w:rFonts w:ascii="Lato" w:hAnsi="Lato" w:cs="Times New Roman"/>
          <w:b/>
          <w:color w:val="365F91" w:themeColor="accent1" w:themeShade="BF"/>
          <w:lang w:val="en-US"/>
        </w:rPr>
        <w:t xml:space="preserve">: </w:t>
      </w:r>
      <w:r w:rsidRPr="00920E02" w:rsidR="005B18EA">
        <w:rPr>
          <w:rFonts w:ascii="Lato" w:hAnsi="Lato" w:cs="Times New Roman"/>
          <w:lang w:val="en-US"/>
        </w:rPr>
        <w:t>This step will create xml for</w:t>
      </w:r>
      <w:r w:rsidRPr="00920E02" w:rsidR="009C3E05">
        <w:rPr>
          <w:rFonts w:ascii="Lato" w:hAnsi="Lato" w:cs="Times New Roman"/>
          <w:lang w:val="en-US"/>
        </w:rPr>
        <w:t xml:space="preserve"> master</w:t>
      </w:r>
      <w:r w:rsidRPr="00920E02" w:rsidR="005B18EA">
        <w:rPr>
          <w:rFonts w:ascii="Lato" w:hAnsi="Lato" w:cs="Times New Roman"/>
          <w:lang w:val="en-US"/>
        </w:rPr>
        <w:t xml:space="preserve"> products with system attributes </w:t>
      </w:r>
      <w:r w:rsidR="00902753">
        <w:rPr>
          <w:rFonts w:ascii="Lato" w:hAnsi="Lato" w:cs="Times New Roman"/>
          <w:lang w:val="en-US"/>
        </w:rPr>
        <w:t>and custom attributes</w:t>
      </w:r>
    </w:p>
    <w:p w:rsidRPr="00920E02" w:rsidR="00AA3918" w:rsidP="00902753" w:rsidRDefault="00D609D3" w14:paraId="08A84A6D" w14:textId="3A2347AE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job-workflow-step-products-master-variation-att</w:t>
      </w:r>
      <w:r w:rsidR="00902753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r</w:t>
      </w: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ibutes</w:t>
      </w:r>
      <w:r w:rsidRPr="00920E02" w:rsidR="008657FD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:</w:t>
      </w:r>
      <w:r w:rsidRPr="00920E02" w:rsidR="008657FD">
        <w:rPr>
          <w:rFonts w:ascii="Lato" w:hAnsi="Lato" w:cs="Times New Roman"/>
          <w:i/>
          <w:iCs/>
          <w:u w:val="single"/>
          <w:lang w:val="en-US"/>
        </w:rPr>
        <w:t xml:space="preserve"> </w:t>
      </w:r>
      <w:r w:rsidRPr="00920E02" w:rsidR="008657FD">
        <w:rPr>
          <w:rFonts w:ascii="Lato" w:hAnsi="Lato" w:cs="Times New Roman"/>
          <w:lang w:val="en-US"/>
        </w:rPr>
        <w:t xml:space="preserve">This step will create xml for master </w:t>
      </w:r>
      <w:r w:rsidRPr="00920E02" w:rsidR="005E0122">
        <w:rPr>
          <w:rFonts w:ascii="Lato" w:hAnsi="Lato" w:cs="Times New Roman"/>
          <w:lang w:val="en-US"/>
        </w:rPr>
        <w:t xml:space="preserve">and its variation products </w:t>
      </w:r>
      <w:r w:rsidRPr="00920E02" w:rsidR="000F0F93">
        <w:rPr>
          <w:rFonts w:ascii="Lato" w:hAnsi="Lato" w:cs="Times New Roman"/>
          <w:lang w:val="en-US"/>
        </w:rPr>
        <w:t>with variation attributes</w:t>
      </w:r>
      <w:r w:rsidRPr="00920E02" w:rsidR="005E0122">
        <w:rPr>
          <w:rFonts w:ascii="Lato" w:hAnsi="Lato" w:cs="Times New Roman"/>
          <w:lang w:val="en-US"/>
        </w:rPr>
        <w:t>.</w:t>
      </w:r>
    </w:p>
    <w:p w:rsidRPr="00920E02" w:rsidR="00A2231A" w:rsidP="00902753" w:rsidRDefault="00EA6043" w14:paraId="7BFA7CD0" w14:textId="66204331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job-workflow-step-products-</w:t>
      </w:r>
      <w:proofErr w:type="gramStart"/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images</w:t>
      </w:r>
      <w:r w:rsidRPr="00920E02" w:rsidR="004255C9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 xml:space="preserve"> </w:t>
      </w: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:</w:t>
      </w:r>
      <w:proofErr w:type="gramEnd"/>
      <w:r w:rsidRPr="00920E02">
        <w:rPr>
          <w:rFonts w:ascii="Lato" w:hAnsi="Lato" w:cs="Times New Roman"/>
          <w:i/>
          <w:iCs/>
          <w:u w:val="single"/>
          <w:lang w:val="en-US"/>
        </w:rPr>
        <w:t xml:space="preserve"> </w:t>
      </w:r>
      <w:r w:rsidRPr="00920E02">
        <w:rPr>
          <w:rFonts w:ascii="Lato" w:hAnsi="Lato" w:cs="Times New Roman"/>
          <w:lang w:val="en-US"/>
        </w:rPr>
        <w:t xml:space="preserve">This step will create xml </w:t>
      </w:r>
      <w:r w:rsidRPr="00920E02" w:rsidR="00BC5CAF">
        <w:rPr>
          <w:rFonts w:ascii="Lato" w:hAnsi="Lato" w:cs="Times New Roman"/>
          <w:lang w:val="en-US"/>
        </w:rPr>
        <w:t>of images for all products</w:t>
      </w:r>
    </w:p>
    <w:p w:rsidRPr="00920E02" w:rsidR="00F67A02" w:rsidP="00A2231A" w:rsidRDefault="006C0E93" w14:paraId="5E1A7605" w14:textId="0173E2BC">
      <w:pPr>
        <w:pStyle w:val="Corpsdetexte"/>
        <w:ind w:left="1418"/>
        <w:rPr>
          <w:rFonts w:ascii="Lato" w:hAnsi="Lato" w:cs="Times New Roman"/>
          <w:i/>
          <w:iCs/>
          <w:u w:val="single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job-workflow-step-import-</w:t>
      </w:r>
      <w:proofErr w:type="gramStart"/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catalog</w:t>
      </w:r>
      <w:r w:rsidRPr="00920E02">
        <w:rPr>
          <w:rFonts w:ascii="Lato" w:hAnsi="Lato" w:cs="Times New Roman"/>
          <w:b/>
          <w:color w:val="365F91" w:themeColor="accent1" w:themeShade="BF"/>
          <w:lang w:val="en-US"/>
        </w:rPr>
        <w:t> :</w:t>
      </w:r>
      <w:proofErr w:type="gramEnd"/>
      <w:r w:rsidRPr="00920E02">
        <w:rPr>
          <w:rFonts w:ascii="Lato" w:hAnsi="Lato" w:cs="Times New Roman"/>
          <w:lang w:val="en-US"/>
        </w:rPr>
        <w:t xml:space="preserve"> It use</w:t>
      </w:r>
      <w:r w:rsidR="00902753">
        <w:rPr>
          <w:rFonts w:ascii="Lato" w:hAnsi="Lato" w:cs="Times New Roman"/>
          <w:lang w:val="en-US"/>
        </w:rPr>
        <w:t>s Import Catalog job step</w:t>
      </w:r>
    </w:p>
    <w:p w:rsidRPr="002306B2" w:rsidR="00F67A02" w:rsidP="00902753" w:rsidRDefault="006C0E93" w14:paraId="6E79C29C" w14:textId="268FA46A">
      <w:pPr>
        <w:pStyle w:val="Corpsdetexte"/>
        <w:ind w:left="1418"/>
        <w:rPr>
          <w:rFonts w:ascii="Lato" w:hAnsi="Lato" w:cs="Times New Roman"/>
          <w:lang w:val="en-GB"/>
        </w:rPr>
      </w:pPr>
      <w:r w:rsidRPr="00920E02">
        <w:rPr>
          <w:rFonts w:ascii="Lato" w:hAnsi="Lato" w:cs="Times New Roman"/>
          <w:lang w:val="en-US"/>
        </w:rPr>
        <w:t xml:space="preserve">  </w:t>
      </w:r>
      <w:r w:rsidRPr="00920E02">
        <w:rPr>
          <w:rFonts w:ascii="Lato" w:hAnsi="Lato" w:cs="Times New Roman"/>
          <w:color w:val="1C1C1C"/>
          <w:lang w:val="en-US"/>
        </w:rPr>
        <w:t xml:space="preserve">   This </w:t>
      </w:r>
      <w:r w:rsidR="00902753">
        <w:rPr>
          <w:rFonts w:ascii="Lato" w:hAnsi="Lato" w:cs="Times New Roman"/>
          <w:color w:val="1C1C1C"/>
          <w:lang w:val="en-US"/>
        </w:rPr>
        <w:t>step</w:t>
      </w:r>
      <w:r w:rsidRPr="00920E02">
        <w:rPr>
          <w:rFonts w:ascii="Lato" w:hAnsi="Lato" w:cs="Times New Roman"/>
          <w:color w:val="1C1C1C"/>
          <w:lang w:val="en-US"/>
        </w:rPr>
        <w:t xml:space="preserve"> need</w:t>
      </w:r>
      <w:r w:rsidR="00902753">
        <w:rPr>
          <w:rFonts w:ascii="Lato" w:hAnsi="Lato" w:cs="Times New Roman"/>
          <w:color w:val="1C1C1C"/>
          <w:lang w:val="en-US"/>
        </w:rPr>
        <w:t>s</w:t>
      </w:r>
      <w:r w:rsidRPr="00920E02">
        <w:rPr>
          <w:rFonts w:ascii="Lato" w:hAnsi="Lato" w:cs="Times New Roman"/>
          <w:color w:val="1C1C1C"/>
          <w:lang w:val="en-US"/>
        </w:rPr>
        <w:t xml:space="preserve"> some </w:t>
      </w:r>
      <w:proofErr w:type="gramStart"/>
      <w:r w:rsidRPr="00920E02">
        <w:rPr>
          <w:rFonts w:ascii="Lato" w:hAnsi="Lato" w:cs="Times New Roman"/>
          <w:color w:val="1C1C1C"/>
          <w:lang w:val="en-US"/>
        </w:rPr>
        <w:t>parameters :</w:t>
      </w:r>
      <w:proofErr w:type="gramEnd"/>
    </w:p>
    <w:p w:rsidRPr="00920E02" w:rsidR="00F67A02" w:rsidP="00A2231A" w:rsidRDefault="006C0E93" w14:paraId="502BBD34" w14:textId="62DBEB37">
      <w:pPr>
        <w:pStyle w:val="Corpsdetexte"/>
        <w:ind w:left="1418"/>
        <w:rPr>
          <w:rFonts w:ascii="Lato" w:hAnsi="Lato" w:cs="Times New Roman"/>
          <w:lang w:val="en-US"/>
        </w:rPr>
      </w:pPr>
      <w:r w:rsidRPr="002306B2">
        <w:rPr>
          <w:rFonts w:ascii="Lato" w:hAnsi="Lato" w:cs="Times New Roman"/>
          <w:lang w:val="en-GB"/>
        </w:rPr>
        <w:tab/>
      </w:r>
      <w:r w:rsidRPr="00920E02">
        <w:rPr>
          <w:rFonts w:ascii="Lato" w:hAnsi="Lato" w:cs="Times New Roman"/>
          <w:lang w:val="en-US"/>
        </w:rPr>
        <w:t xml:space="preserve">- </w:t>
      </w:r>
      <w:proofErr w:type="spellStart"/>
      <w:proofErr w:type="gramStart"/>
      <w:r w:rsidR="00902753">
        <w:rPr>
          <w:rFonts w:ascii="Lato" w:hAnsi="Lato" w:cs="Times New Roman"/>
          <w:sz w:val="21"/>
          <w:lang w:val="en-US"/>
        </w:rPr>
        <w:t>W</w:t>
      </w:r>
      <w:r w:rsidRPr="00920E02">
        <w:rPr>
          <w:rFonts w:ascii="Lato" w:hAnsi="Lato" w:cs="Times New Roman"/>
          <w:sz w:val="21"/>
          <w:lang w:val="en-US"/>
        </w:rPr>
        <w:t>orkingFolder</w:t>
      </w:r>
      <w:proofErr w:type="spellEnd"/>
      <w:r w:rsidRPr="00920E02">
        <w:rPr>
          <w:rFonts w:ascii="Lato" w:hAnsi="Lato" w:cs="Times New Roman"/>
          <w:sz w:val="21"/>
          <w:lang w:val="en-US"/>
        </w:rPr>
        <w:t> :</w:t>
      </w:r>
      <w:proofErr w:type="gramEnd"/>
      <w:r w:rsidRPr="00920E02">
        <w:rPr>
          <w:rFonts w:ascii="Lato" w:hAnsi="Lato" w:cs="Times New Roman"/>
          <w:sz w:val="21"/>
          <w:lang w:val="en-US"/>
        </w:rPr>
        <w:t xml:space="preserve"> impex working folder. (</w:t>
      </w:r>
      <w:proofErr w:type="spellStart"/>
      <w:proofErr w:type="gramStart"/>
      <w:r w:rsidRPr="00920E02">
        <w:rPr>
          <w:rFonts w:ascii="Lato" w:hAnsi="Lato" w:cs="Times New Roman"/>
          <w:sz w:val="21"/>
          <w:lang w:val="en-US"/>
        </w:rPr>
        <w:t>e.g</w:t>
      </w:r>
      <w:proofErr w:type="spellEnd"/>
      <w:r w:rsidRPr="00920E02">
        <w:rPr>
          <w:rFonts w:ascii="Lato" w:hAnsi="Lato" w:cs="Times New Roman"/>
          <w:sz w:val="21"/>
          <w:lang w:val="en-US"/>
        </w:rPr>
        <w:t> :</w:t>
      </w:r>
      <w:proofErr w:type="gramEnd"/>
      <w:r w:rsidRPr="00920E02">
        <w:rPr>
          <w:rFonts w:ascii="Lato" w:hAnsi="Lato" w:cs="Times New Roman"/>
          <w:sz w:val="21"/>
          <w:lang w:val="en-US"/>
        </w:rPr>
        <w:t xml:space="preserve"> </w:t>
      </w:r>
      <w:proofErr w:type="spellStart"/>
      <w:r w:rsidRPr="00920E02">
        <w:rPr>
          <w:rFonts w:ascii="Lato" w:hAnsi="Lato" w:cs="Times New Roman"/>
          <w:sz w:val="21"/>
          <w:lang w:val="en-US"/>
        </w:rPr>
        <w:t>src</w:t>
      </w:r>
      <w:proofErr w:type="spellEnd"/>
      <w:r w:rsidRPr="00920E02">
        <w:rPr>
          <w:rFonts w:ascii="Lato" w:hAnsi="Lato" w:cs="Times New Roman"/>
          <w:sz w:val="21"/>
          <w:lang w:val="en-US"/>
        </w:rPr>
        <w:t>/</w:t>
      </w:r>
      <w:proofErr w:type="spellStart"/>
      <w:r w:rsidRPr="00920E02">
        <w:rPr>
          <w:rFonts w:ascii="Lato" w:hAnsi="Lato" w:cs="Times New Roman"/>
          <w:sz w:val="21"/>
          <w:lang w:val="en-US"/>
        </w:rPr>
        <w:t>akeneo</w:t>
      </w:r>
      <w:proofErr w:type="spellEnd"/>
      <w:r w:rsidRPr="00920E02">
        <w:rPr>
          <w:rFonts w:ascii="Lato" w:hAnsi="Lato" w:cs="Times New Roman"/>
          <w:sz w:val="21"/>
          <w:lang w:val="en-US"/>
        </w:rPr>
        <w:t>/catalog/)</w:t>
      </w:r>
    </w:p>
    <w:p w:rsidR="00F67A02" w:rsidP="00A2231A" w:rsidRDefault="006C0E93" w14:paraId="39064856" w14:textId="2AAEEEA4">
      <w:pPr>
        <w:pStyle w:val="Corpsdetexte"/>
        <w:ind w:left="1418"/>
        <w:rPr>
          <w:rFonts w:ascii="Lato" w:hAnsi="Lato" w:cs="Times New Roman"/>
          <w:sz w:val="21"/>
          <w:lang w:val="en-US"/>
        </w:rPr>
      </w:pPr>
      <w:r w:rsidRPr="00920E02">
        <w:rPr>
          <w:rFonts w:ascii="Lato" w:hAnsi="Lato" w:cs="Times New Roman"/>
          <w:lang w:val="en-US"/>
        </w:rPr>
        <w:tab/>
      </w:r>
      <w:r w:rsidRPr="00920E02">
        <w:rPr>
          <w:rFonts w:ascii="Lato" w:hAnsi="Lato" w:cs="Times New Roman"/>
          <w:lang w:val="en-US"/>
        </w:rPr>
        <w:t xml:space="preserve">- </w:t>
      </w:r>
      <w:proofErr w:type="spellStart"/>
      <w:proofErr w:type="gramStart"/>
      <w:r w:rsidRPr="00902753" w:rsidR="00902753">
        <w:rPr>
          <w:rFonts w:ascii="Lato" w:hAnsi="Lato" w:cs="Times New Roman"/>
          <w:sz w:val="21"/>
          <w:lang w:val="en-US"/>
        </w:rPr>
        <w:t>F</w:t>
      </w:r>
      <w:r w:rsidRPr="00902753">
        <w:rPr>
          <w:rFonts w:ascii="Lato" w:hAnsi="Lato" w:cs="Times New Roman"/>
          <w:sz w:val="21"/>
          <w:lang w:val="en-US"/>
        </w:rPr>
        <w:t>ile</w:t>
      </w:r>
      <w:r w:rsidRPr="00902753" w:rsidR="00902753">
        <w:rPr>
          <w:rFonts w:ascii="Lato" w:hAnsi="Lato" w:cs="Times New Roman"/>
          <w:sz w:val="21"/>
          <w:lang w:val="en-US"/>
        </w:rPr>
        <w:t>Name</w:t>
      </w:r>
      <w:r w:rsidRPr="00902753">
        <w:rPr>
          <w:rFonts w:ascii="Lato" w:hAnsi="Lato" w:cs="Times New Roman"/>
          <w:sz w:val="21"/>
          <w:lang w:val="en-US"/>
        </w:rPr>
        <w:t>Pattern</w:t>
      </w:r>
      <w:proofErr w:type="spellEnd"/>
      <w:r w:rsidRPr="00902753">
        <w:rPr>
          <w:rFonts w:ascii="Lato" w:hAnsi="Lato" w:cs="Times New Roman"/>
          <w:sz w:val="21"/>
          <w:lang w:val="en-US"/>
        </w:rPr>
        <w:t> :</w:t>
      </w:r>
      <w:proofErr w:type="gramEnd"/>
      <w:r w:rsidRPr="00902753">
        <w:rPr>
          <w:rFonts w:ascii="Lato" w:hAnsi="Lato" w:cs="Times New Roman"/>
          <w:sz w:val="21"/>
          <w:lang w:val="en-US"/>
        </w:rPr>
        <w:t xml:space="preserve"> file pattern to retrieve (</w:t>
      </w:r>
      <w:proofErr w:type="spellStart"/>
      <w:r w:rsidRPr="00902753">
        <w:rPr>
          <w:rFonts w:ascii="Lato" w:hAnsi="Lato" w:cs="Times New Roman"/>
          <w:sz w:val="21"/>
          <w:lang w:val="en-US"/>
        </w:rPr>
        <w:t>e.g</w:t>
      </w:r>
      <w:proofErr w:type="spellEnd"/>
      <w:r w:rsidRPr="00902753">
        <w:rPr>
          <w:rFonts w:ascii="Lato" w:hAnsi="Lato" w:cs="Times New Roman"/>
          <w:sz w:val="21"/>
          <w:lang w:val="en-US"/>
        </w:rPr>
        <w:t> : catalog-</w:t>
      </w:r>
      <w:proofErr w:type="spellStart"/>
      <w:r w:rsidRPr="00902753">
        <w:rPr>
          <w:rFonts w:ascii="Lato" w:hAnsi="Lato" w:cs="Times New Roman"/>
          <w:sz w:val="21"/>
          <w:lang w:val="en-US"/>
        </w:rPr>
        <w:t>akeneo</w:t>
      </w:r>
      <w:proofErr w:type="spellEnd"/>
      <w:r w:rsidRPr="00902753">
        <w:rPr>
          <w:rFonts w:ascii="Lato" w:hAnsi="Lato" w:cs="Times New Roman"/>
          <w:sz w:val="21"/>
          <w:lang w:val="en-US"/>
        </w:rPr>
        <w:t>-(.*).xml)</w:t>
      </w:r>
    </w:p>
    <w:p w:rsidRPr="00902753" w:rsidR="00902753" w:rsidP="00A2231A" w:rsidRDefault="00902753" w14:paraId="1405DC01" w14:textId="4A8FE8A9">
      <w:pPr>
        <w:pStyle w:val="Corpsdetexte"/>
        <w:ind w:left="1418"/>
        <w:rPr>
          <w:rFonts w:ascii="Lato" w:hAnsi="Lato" w:cs="Times New Roman"/>
          <w:sz w:val="21"/>
          <w:lang w:val="en-US"/>
        </w:rPr>
      </w:pPr>
      <w:r>
        <w:rPr>
          <w:rFonts w:ascii="Lato" w:hAnsi="Lato" w:cs="Times New Roman"/>
          <w:sz w:val="21"/>
          <w:lang w:val="en-US"/>
        </w:rPr>
        <w:tab/>
      </w:r>
      <w:r>
        <w:rPr>
          <w:rFonts w:ascii="Lato" w:hAnsi="Lato" w:cs="Times New Roman"/>
          <w:sz w:val="21"/>
          <w:lang w:val="en-US"/>
        </w:rPr>
        <w:t xml:space="preserve">- </w:t>
      </w:r>
      <w:proofErr w:type="spellStart"/>
      <w:proofErr w:type="gramStart"/>
      <w:r w:rsidRPr="00902753">
        <w:rPr>
          <w:rFonts w:ascii="Lato" w:hAnsi="Lato" w:cs="Times New Roman"/>
          <w:sz w:val="21"/>
          <w:lang w:val="en-US"/>
        </w:rPr>
        <w:t>NoFilesFoundHandling</w:t>
      </w:r>
      <w:proofErr w:type="spellEnd"/>
      <w:r>
        <w:rPr>
          <w:rFonts w:ascii="Lato" w:hAnsi="Lato" w:cs="Times New Roman"/>
          <w:sz w:val="21"/>
          <w:lang w:val="en-US"/>
        </w:rPr>
        <w:t xml:space="preserve"> :</w:t>
      </w:r>
      <w:proofErr w:type="gramEnd"/>
      <w:r>
        <w:rPr>
          <w:rFonts w:ascii="Lato" w:hAnsi="Lato" w:cs="Times New Roman"/>
          <w:sz w:val="21"/>
          <w:lang w:val="en-US"/>
        </w:rPr>
        <w:t xml:space="preserve"> </w:t>
      </w:r>
      <w:r w:rsidRPr="00920E02">
        <w:rPr>
          <w:rFonts w:ascii="Lato" w:hAnsi="Lato" w:cs="Times New Roman"/>
          <w:sz w:val="21"/>
          <w:lang w:val="en-US"/>
        </w:rPr>
        <w:t>Status in case of no file found (</w:t>
      </w:r>
      <w:proofErr w:type="spellStart"/>
      <w:r w:rsidRPr="00920E02">
        <w:rPr>
          <w:rFonts w:ascii="Lato" w:hAnsi="Lato" w:cs="Times New Roman"/>
          <w:sz w:val="21"/>
          <w:lang w:val="en-US"/>
        </w:rPr>
        <w:t>e.g</w:t>
      </w:r>
      <w:proofErr w:type="spellEnd"/>
      <w:r w:rsidRPr="00920E02">
        <w:rPr>
          <w:rFonts w:ascii="Lato" w:hAnsi="Lato" w:cs="Times New Roman"/>
          <w:sz w:val="21"/>
          <w:lang w:val="en-US"/>
        </w:rPr>
        <w:t> : ERROR)</w:t>
      </w:r>
    </w:p>
    <w:p w:rsidRPr="002306B2" w:rsidR="00F67A02" w:rsidP="00902753" w:rsidRDefault="006C0E93" w14:paraId="64E1DB92" w14:textId="0DDD7E01">
      <w:pPr>
        <w:pStyle w:val="Corpsdetexte"/>
        <w:ind w:left="1418"/>
        <w:rPr>
          <w:rFonts w:ascii="Lato" w:hAnsi="Lato" w:cs="Times New Roman"/>
        </w:rPr>
      </w:pPr>
      <w:r w:rsidRPr="00920E02">
        <w:rPr>
          <w:rFonts w:ascii="Lato" w:hAnsi="Lato" w:cs="Times New Roman"/>
          <w:sz w:val="21"/>
          <w:lang w:val="en-US"/>
        </w:rPr>
        <w:tab/>
      </w:r>
      <w:r w:rsidRPr="00920E02">
        <w:rPr>
          <w:rFonts w:ascii="Lato" w:hAnsi="Lato" w:cs="Times New Roman"/>
          <w:sz w:val="21"/>
        </w:rPr>
        <w:t xml:space="preserve">- </w:t>
      </w:r>
      <w:proofErr w:type="spellStart"/>
      <w:r w:rsidR="00902753">
        <w:rPr>
          <w:rFonts w:ascii="Lato" w:hAnsi="Lato" w:cs="Times New Roman"/>
          <w:sz w:val="21"/>
        </w:rPr>
        <w:t>I</w:t>
      </w:r>
      <w:r w:rsidRPr="00920E02">
        <w:rPr>
          <w:rFonts w:ascii="Lato" w:hAnsi="Lato" w:cs="Times New Roman"/>
          <w:sz w:val="21"/>
        </w:rPr>
        <w:t>mportMode</w:t>
      </w:r>
      <w:proofErr w:type="spellEnd"/>
      <w:r w:rsidRPr="00920E02">
        <w:rPr>
          <w:rFonts w:ascii="Lato" w:hAnsi="Lato" w:cs="Times New Roman"/>
          <w:sz w:val="21"/>
        </w:rPr>
        <w:t> : Import mode (</w:t>
      </w:r>
      <w:proofErr w:type="spellStart"/>
      <w:r w:rsidRPr="00920E02">
        <w:rPr>
          <w:rFonts w:ascii="Lato" w:hAnsi="Lato" w:cs="Times New Roman"/>
          <w:sz w:val="21"/>
        </w:rPr>
        <w:t>e.g</w:t>
      </w:r>
      <w:proofErr w:type="spellEnd"/>
      <w:r w:rsidRPr="00920E02">
        <w:rPr>
          <w:rFonts w:ascii="Lato" w:hAnsi="Lato" w:cs="Times New Roman"/>
          <w:sz w:val="21"/>
        </w:rPr>
        <w:t> : Merge)</w:t>
      </w:r>
    </w:p>
    <w:p w:rsidRPr="00920E02" w:rsidR="00F67A02" w:rsidP="00A2231A" w:rsidRDefault="006C0E93" w14:paraId="47B149A7" w14:textId="4B65B556">
      <w:pPr>
        <w:pStyle w:val="Corpsdetexte"/>
        <w:ind w:left="1418"/>
        <w:rPr>
          <w:rFonts w:ascii="Lato" w:hAnsi="Lato" w:cs="Times New Roman"/>
          <w:lang w:val="en-US"/>
        </w:rPr>
      </w:pPr>
      <w:r w:rsidRPr="002306B2">
        <w:rPr>
          <w:rFonts w:ascii="Lato" w:hAnsi="Lato" w:cs="Times New Roman"/>
          <w:sz w:val="21"/>
        </w:rPr>
        <w:tab/>
      </w:r>
      <w:r w:rsidRPr="00920E02">
        <w:rPr>
          <w:rFonts w:ascii="Lato" w:hAnsi="Lato" w:cs="Times New Roman"/>
          <w:sz w:val="21"/>
          <w:lang w:val="en-US"/>
        </w:rPr>
        <w:t xml:space="preserve">- </w:t>
      </w:r>
      <w:proofErr w:type="spellStart"/>
      <w:proofErr w:type="gramStart"/>
      <w:r w:rsidR="00902753">
        <w:rPr>
          <w:rFonts w:ascii="Lato" w:hAnsi="Lato" w:cs="Times New Roman"/>
          <w:sz w:val="21"/>
          <w:lang w:val="en-US"/>
        </w:rPr>
        <w:t>I</w:t>
      </w:r>
      <w:r w:rsidRPr="00920E02">
        <w:rPr>
          <w:rFonts w:ascii="Lato" w:hAnsi="Lato" w:cs="Times New Roman"/>
          <w:sz w:val="21"/>
          <w:lang w:val="en-US"/>
        </w:rPr>
        <w:t>mportFailed</w:t>
      </w:r>
      <w:r w:rsidR="00902753">
        <w:rPr>
          <w:rFonts w:ascii="Lato" w:hAnsi="Lato" w:cs="Times New Roman"/>
          <w:sz w:val="21"/>
          <w:lang w:val="en-US"/>
        </w:rPr>
        <w:t>Handling</w:t>
      </w:r>
      <w:proofErr w:type="spellEnd"/>
      <w:r w:rsidRPr="00920E02">
        <w:rPr>
          <w:rFonts w:ascii="Lato" w:hAnsi="Lato" w:cs="Times New Roman"/>
          <w:sz w:val="21"/>
          <w:lang w:val="en-US"/>
        </w:rPr>
        <w:t> :</w:t>
      </w:r>
      <w:proofErr w:type="gramEnd"/>
      <w:r w:rsidRPr="00920E02">
        <w:rPr>
          <w:rFonts w:ascii="Lato" w:hAnsi="Lato" w:cs="Times New Roman"/>
          <w:sz w:val="21"/>
          <w:lang w:val="en-US"/>
        </w:rPr>
        <w:t xml:space="preserve"> Status in case of failed import (</w:t>
      </w:r>
      <w:proofErr w:type="spellStart"/>
      <w:r w:rsidRPr="00920E02">
        <w:rPr>
          <w:rFonts w:ascii="Lato" w:hAnsi="Lato" w:cs="Times New Roman"/>
          <w:sz w:val="21"/>
          <w:lang w:val="en-US"/>
        </w:rPr>
        <w:t>e.g</w:t>
      </w:r>
      <w:proofErr w:type="spellEnd"/>
      <w:r w:rsidRPr="00920E02">
        <w:rPr>
          <w:rFonts w:ascii="Lato" w:hAnsi="Lato" w:cs="Times New Roman"/>
          <w:sz w:val="21"/>
          <w:lang w:val="en-US"/>
        </w:rPr>
        <w:t> : ERROR)</w:t>
      </w:r>
    </w:p>
    <w:p w:rsidRPr="00920E02" w:rsidR="00F67A02" w:rsidP="00A2231A" w:rsidRDefault="006C0E93" w14:paraId="77636ECC" w14:textId="0104E4F4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sz w:val="21"/>
          <w:lang w:val="en-US"/>
        </w:rPr>
        <w:tab/>
      </w:r>
      <w:r w:rsidRPr="00920E02">
        <w:rPr>
          <w:rFonts w:ascii="Lato" w:hAnsi="Lato" w:cs="Times New Roman"/>
          <w:sz w:val="21"/>
          <w:lang w:val="en-US"/>
        </w:rPr>
        <w:t xml:space="preserve">- </w:t>
      </w:r>
      <w:proofErr w:type="spellStart"/>
      <w:proofErr w:type="gramStart"/>
      <w:r w:rsidRPr="00902753" w:rsidR="00902753">
        <w:rPr>
          <w:rFonts w:ascii="Lato" w:hAnsi="Lato" w:cs="Times New Roman"/>
          <w:sz w:val="21"/>
          <w:lang w:val="en-US"/>
        </w:rPr>
        <w:t>AfterImportFileHandling</w:t>
      </w:r>
      <w:proofErr w:type="spellEnd"/>
      <w:r w:rsidR="00902753">
        <w:rPr>
          <w:rFonts w:ascii="Lato" w:hAnsi="Lato" w:cs="Times New Roman"/>
          <w:sz w:val="21"/>
          <w:lang w:val="en-US"/>
        </w:rPr>
        <w:t xml:space="preserve"> </w:t>
      </w:r>
      <w:r w:rsidRPr="00920E02">
        <w:rPr>
          <w:rFonts w:ascii="Lato" w:hAnsi="Lato" w:cs="Times New Roman"/>
          <w:sz w:val="21"/>
          <w:lang w:val="en-US"/>
        </w:rPr>
        <w:t>:</w:t>
      </w:r>
      <w:proofErr w:type="gramEnd"/>
      <w:r w:rsidRPr="00920E02">
        <w:rPr>
          <w:rFonts w:ascii="Lato" w:hAnsi="Lato" w:cs="Times New Roman"/>
          <w:sz w:val="21"/>
          <w:lang w:val="en-US"/>
        </w:rPr>
        <w:t xml:space="preserve"> What to do after import (</w:t>
      </w:r>
      <w:proofErr w:type="spellStart"/>
      <w:r w:rsidRPr="00920E02">
        <w:rPr>
          <w:rFonts w:ascii="Lato" w:hAnsi="Lato" w:cs="Times New Roman"/>
          <w:sz w:val="21"/>
          <w:lang w:val="en-US"/>
        </w:rPr>
        <w:t>e.g</w:t>
      </w:r>
      <w:proofErr w:type="spellEnd"/>
      <w:r w:rsidRPr="00920E02">
        <w:rPr>
          <w:rFonts w:ascii="Lato" w:hAnsi="Lato" w:cs="Times New Roman"/>
          <w:sz w:val="21"/>
          <w:lang w:val="en-US"/>
        </w:rPr>
        <w:t> : Archive)</w:t>
      </w:r>
    </w:p>
    <w:p w:rsidR="009C61E7" w:rsidP="00A2231A" w:rsidRDefault="006C0E93" w14:paraId="0C4A3BDF" w14:textId="2150C1C8">
      <w:pPr>
        <w:pStyle w:val="Corpsdetexte"/>
        <w:ind w:left="1418"/>
        <w:rPr>
          <w:rFonts w:ascii="Lato" w:hAnsi="Lato" w:cs="Times New Roman"/>
          <w:sz w:val="21"/>
          <w:lang w:val="en-US"/>
        </w:rPr>
      </w:pPr>
      <w:r w:rsidRPr="00920E02">
        <w:rPr>
          <w:rFonts w:ascii="Lato" w:hAnsi="Lato" w:cs="Times New Roman"/>
          <w:sz w:val="21"/>
          <w:lang w:val="en-US"/>
        </w:rPr>
        <w:tab/>
      </w:r>
      <w:r w:rsidRPr="00920E02">
        <w:rPr>
          <w:rFonts w:ascii="Lato" w:hAnsi="Lato" w:cs="Times New Roman"/>
          <w:sz w:val="21"/>
          <w:lang w:val="en-US"/>
        </w:rPr>
        <w:t xml:space="preserve">- </w:t>
      </w:r>
      <w:proofErr w:type="spellStart"/>
      <w:r w:rsidR="00902753">
        <w:rPr>
          <w:rFonts w:ascii="Lato" w:hAnsi="Lato" w:cs="Times New Roman"/>
          <w:sz w:val="21"/>
          <w:lang w:val="en-US"/>
        </w:rPr>
        <w:t>A</w:t>
      </w:r>
      <w:r w:rsidRPr="00920E02">
        <w:rPr>
          <w:rFonts w:ascii="Lato" w:hAnsi="Lato" w:cs="Times New Roman"/>
          <w:sz w:val="21"/>
          <w:lang w:val="en-US"/>
        </w:rPr>
        <w:t>rchiveFolder</w:t>
      </w:r>
      <w:proofErr w:type="spellEnd"/>
      <w:r w:rsidRPr="00920E02">
        <w:rPr>
          <w:rFonts w:ascii="Lato" w:hAnsi="Lato" w:cs="Times New Roman"/>
          <w:sz w:val="21"/>
          <w:lang w:val="en-US"/>
        </w:rPr>
        <w:t>: Where do we put archive file (</w:t>
      </w:r>
      <w:proofErr w:type="spellStart"/>
      <w:proofErr w:type="gramStart"/>
      <w:r w:rsidRPr="00920E02">
        <w:rPr>
          <w:rFonts w:ascii="Lato" w:hAnsi="Lato" w:cs="Times New Roman"/>
          <w:sz w:val="21"/>
          <w:lang w:val="en-US"/>
        </w:rPr>
        <w:t>e.g</w:t>
      </w:r>
      <w:proofErr w:type="spellEnd"/>
      <w:r w:rsidRPr="00920E02">
        <w:rPr>
          <w:rFonts w:ascii="Lato" w:hAnsi="Lato" w:cs="Times New Roman"/>
          <w:sz w:val="21"/>
          <w:lang w:val="en-US"/>
        </w:rPr>
        <w:t> :</w:t>
      </w:r>
      <w:proofErr w:type="gramEnd"/>
      <w:r w:rsidRPr="00920E02">
        <w:rPr>
          <w:rFonts w:ascii="Lato" w:hAnsi="Lato" w:cs="Times New Roman"/>
          <w:sz w:val="21"/>
          <w:lang w:val="en-US"/>
        </w:rPr>
        <w:t xml:space="preserve"> </w:t>
      </w:r>
      <w:proofErr w:type="spellStart"/>
      <w:r w:rsidRPr="00920E02">
        <w:rPr>
          <w:rFonts w:ascii="Lato" w:hAnsi="Lato" w:cs="Times New Roman"/>
          <w:sz w:val="21"/>
          <w:lang w:val="en-US"/>
        </w:rPr>
        <w:t>src</w:t>
      </w:r>
      <w:proofErr w:type="spellEnd"/>
      <w:r w:rsidRPr="00920E02">
        <w:rPr>
          <w:rFonts w:ascii="Lato" w:hAnsi="Lato" w:cs="Times New Roman"/>
          <w:sz w:val="21"/>
          <w:lang w:val="en-US"/>
        </w:rPr>
        <w:t>/</w:t>
      </w:r>
      <w:proofErr w:type="spellStart"/>
      <w:r w:rsidRPr="00920E02">
        <w:rPr>
          <w:rFonts w:ascii="Lato" w:hAnsi="Lato" w:cs="Times New Roman"/>
          <w:sz w:val="21"/>
          <w:lang w:val="en-US"/>
        </w:rPr>
        <w:t>akeneo</w:t>
      </w:r>
      <w:proofErr w:type="spellEnd"/>
      <w:r w:rsidRPr="00920E02">
        <w:rPr>
          <w:rFonts w:ascii="Lato" w:hAnsi="Lato" w:cs="Times New Roman"/>
          <w:sz w:val="21"/>
          <w:lang w:val="en-US"/>
        </w:rPr>
        <w:t>/catalog/archives)</w:t>
      </w:r>
    </w:p>
    <w:p w:rsidR="00A13436" w:rsidP="00A2231A" w:rsidRDefault="00A13436" w14:paraId="50DDCD98" w14:textId="71E5E27D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job-workflow-step-rebuild-products-</w:t>
      </w:r>
      <w:proofErr w:type="gramStart"/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index </w:t>
      </w:r>
      <w:r w:rsidRPr="00920E02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proofErr w:type="gramEnd"/>
      <w:r w:rsidRPr="00920E02">
        <w:rPr>
          <w:rFonts w:ascii="Lato" w:hAnsi="Lato" w:cs="Times New Roman"/>
          <w:lang w:val="en-US"/>
        </w:rPr>
        <w:t xml:space="preserve"> Step for re-building indexes after import</w:t>
      </w:r>
      <w:r w:rsidR="00902753">
        <w:rPr>
          <w:rFonts w:ascii="Lato" w:hAnsi="Lato" w:cs="Times New Roman"/>
          <w:lang w:val="en-US"/>
        </w:rPr>
        <w:t xml:space="preserve"> using job step </w:t>
      </w:r>
      <w:proofErr w:type="spellStart"/>
      <w:r w:rsidR="00902753">
        <w:rPr>
          <w:rFonts w:ascii="Lato" w:hAnsi="Lato" w:cs="Times New Roman"/>
          <w:lang w:val="en-US"/>
        </w:rPr>
        <w:t>SearchReindex</w:t>
      </w:r>
      <w:proofErr w:type="spellEnd"/>
    </w:p>
    <w:p w:rsidR="000A1D50" w:rsidP="00A2231A" w:rsidRDefault="000A1D50" w14:paraId="1B2EC641" w14:textId="68422188">
      <w:pPr>
        <w:pStyle w:val="Corpsdetexte"/>
        <w:ind w:left="1418"/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 xml:space="preserve"> </w:t>
      </w:r>
      <w:r w:rsidRPr="000A1D50">
        <w:rPr>
          <w:rFonts w:ascii="Lato" w:hAnsi="Lato" w:cs="Times New Roman"/>
          <w:lang w:val="en-US"/>
        </w:rPr>
        <w:t xml:space="preserve">    This step needs some </w:t>
      </w:r>
      <w:proofErr w:type="gramStart"/>
      <w:r w:rsidRPr="000A1D50">
        <w:rPr>
          <w:rFonts w:ascii="Lato" w:hAnsi="Lato" w:cs="Times New Roman"/>
          <w:lang w:val="en-US"/>
        </w:rPr>
        <w:t>parameters :</w:t>
      </w:r>
      <w:proofErr w:type="gramEnd"/>
    </w:p>
    <w:p w:rsidR="000A1D50" w:rsidP="000A1D50" w:rsidRDefault="000A1D50" w14:paraId="4C0D5B9C" w14:textId="351AC588">
      <w:pPr>
        <w:pStyle w:val="Corpsdetexte"/>
        <w:numPr>
          <w:ilvl w:val="0"/>
          <w:numId w:val="19"/>
        </w:numPr>
        <w:rPr>
          <w:rFonts w:ascii="Lato" w:hAnsi="Lato" w:cs="Times New Roman"/>
          <w:sz w:val="21"/>
          <w:lang w:val="en-US"/>
        </w:rPr>
      </w:pPr>
      <w:r w:rsidRPr="000A1D50">
        <w:rPr>
          <w:rFonts w:ascii="Lato" w:hAnsi="Lato" w:cs="Times New Roman"/>
          <w:sz w:val="21"/>
          <w:lang w:val="en-US"/>
        </w:rPr>
        <w:t xml:space="preserve">Product related search </w:t>
      </w:r>
      <w:proofErr w:type="gramStart"/>
      <w:r w:rsidRPr="000A1D50">
        <w:rPr>
          <w:rFonts w:ascii="Lato" w:hAnsi="Lato" w:cs="Times New Roman"/>
          <w:sz w:val="21"/>
          <w:lang w:val="en-US"/>
        </w:rPr>
        <w:t>indexes</w:t>
      </w:r>
      <w:r>
        <w:rPr>
          <w:rFonts w:ascii="Lato" w:hAnsi="Lato" w:cs="Times New Roman"/>
          <w:sz w:val="21"/>
          <w:lang w:val="en-US"/>
        </w:rPr>
        <w:t xml:space="preserve"> :</w:t>
      </w:r>
      <w:proofErr w:type="gramEnd"/>
      <w:r>
        <w:rPr>
          <w:rFonts w:ascii="Lato" w:hAnsi="Lato" w:cs="Times New Roman"/>
          <w:sz w:val="21"/>
          <w:lang w:val="en-US"/>
        </w:rPr>
        <w:t xml:space="preserve"> Whether product indexes need to be rebuilt</w:t>
      </w:r>
    </w:p>
    <w:p w:rsidR="000A1D50" w:rsidP="000A1D50" w:rsidRDefault="000A1D50" w14:paraId="5F18B817" w14:textId="7FD76A4F">
      <w:pPr>
        <w:pStyle w:val="Corpsdetexte"/>
        <w:numPr>
          <w:ilvl w:val="0"/>
          <w:numId w:val="19"/>
        </w:numPr>
        <w:rPr>
          <w:rFonts w:ascii="Lato" w:hAnsi="Lato" w:cs="Times New Roman"/>
          <w:sz w:val="21"/>
          <w:lang w:val="en-US"/>
        </w:rPr>
      </w:pPr>
      <w:r w:rsidRPr="000A1D50">
        <w:rPr>
          <w:rFonts w:ascii="Lato" w:hAnsi="Lato" w:cs="Times New Roman"/>
          <w:sz w:val="21"/>
          <w:lang w:val="en-US"/>
        </w:rPr>
        <w:t xml:space="preserve">Active data search </w:t>
      </w:r>
      <w:proofErr w:type="gramStart"/>
      <w:r w:rsidRPr="000A1D50">
        <w:rPr>
          <w:rFonts w:ascii="Lato" w:hAnsi="Lato" w:cs="Times New Roman"/>
          <w:sz w:val="21"/>
          <w:lang w:val="en-US"/>
        </w:rPr>
        <w:t>index</w:t>
      </w:r>
      <w:r>
        <w:rPr>
          <w:rFonts w:ascii="Lato" w:hAnsi="Lato" w:cs="Times New Roman"/>
          <w:sz w:val="21"/>
          <w:lang w:val="en-US"/>
        </w:rPr>
        <w:t xml:space="preserve"> :</w:t>
      </w:r>
      <w:proofErr w:type="gramEnd"/>
      <w:r>
        <w:rPr>
          <w:rFonts w:ascii="Lato" w:hAnsi="Lato" w:cs="Times New Roman"/>
          <w:sz w:val="21"/>
          <w:lang w:val="en-US"/>
        </w:rPr>
        <w:t xml:space="preserve"> Whether active data indexes need to be rebuilt</w:t>
      </w:r>
    </w:p>
    <w:p w:rsidR="000A1D50" w:rsidP="000A1D50" w:rsidRDefault="000A1D50" w14:paraId="0616572F" w14:textId="48F0CF7C">
      <w:pPr>
        <w:pStyle w:val="Corpsdetexte"/>
        <w:numPr>
          <w:ilvl w:val="0"/>
          <w:numId w:val="19"/>
        </w:numPr>
        <w:rPr>
          <w:rFonts w:ascii="Lato" w:hAnsi="Lato" w:cs="Times New Roman"/>
          <w:sz w:val="21"/>
          <w:lang w:val="en-US"/>
        </w:rPr>
      </w:pPr>
      <w:r w:rsidRPr="000A1D50">
        <w:rPr>
          <w:rFonts w:ascii="Lato" w:hAnsi="Lato" w:cs="Times New Roman"/>
          <w:sz w:val="21"/>
          <w:lang w:val="en-US"/>
        </w:rPr>
        <w:lastRenderedPageBreak/>
        <w:t xml:space="preserve">Content search </w:t>
      </w:r>
      <w:proofErr w:type="gramStart"/>
      <w:r w:rsidRPr="000A1D50">
        <w:rPr>
          <w:rFonts w:ascii="Lato" w:hAnsi="Lato" w:cs="Times New Roman"/>
          <w:sz w:val="21"/>
          <w:lang w:val="en-US"/>
        </w:rPr>
        <w:t>index</w:t>
      </w:r>
      <w:r>
        <w:rPr>
          <w:rFonts w:ascii="Lato" w:hAnsi="Lato" w:cs="Times New Roman"/>
          <w:sz w:val="21"/>
          <w:lang w:val="en-US"/>
        </w:rPr>
        <w:t xml:space="preserve"> :</w:t>
      </w:r>
      <w:proofErr w:type="gramEnd"/>
      <w:r>
        <w:rPr>
          <w:rFonts w:ascii="Lato" w:hAnsi="Lato" w:cs="Times New Roman"/>
          <w:sz w:val="21"/>
          <w:lang w:val="en-US"/>
        </w:rPr>
        <w:t xml:space="preserve"> Whether content search indexes need to be rebuilt</w:t>
      </w:r>
    </w:p>
    <w:p w:rsidRPr="000A1D50" w:rsidR="000A1D50" w:rsidP="000A1D50" w:rsidRDefault="000A1D50" w14:paraId="595490E0" w14:textId="293CF758">
      <w:pPr>
        <w:pStyle w:val="Corpsdetexte"/>
        <w:numPr>
          <w:ilvl w:val="0"/>
          <w:numId w:val="19"/>
        </w:numPr>
        <w:rPr>
          <w:rFonts w:ascii="Lato" w:hAnsi="Lato" w:cs="Times New Roman"/>
          <w:sz w:val="21"/>
          <w:lang w:val="en-US"/>
        </w:rPr>
      </w:pPr>
      <w:r w:rsidRPr="000A1D50">
        <w:rPr>
          <w:rFonts w:ascii="Lato" w:hAnsi="Lato" w:cs="Times New Roman"/>
          <w:sz w:val="21"/>
          <w:lang w:val="en-US"/>
        </w:rPr>
        <w:t xml:space="preserve">Indexer </w:t>
      </w:r>
      <w:proofErr w:type="gramStart"/>
      <w:r w:rsidRPr="000A1D50">
        <w:rPr>
          <w:rFonts w:ascii="Lato" w:hAnsi="Lato" w:cs="Times New Roman"/>
          <w:sz w:val="21"/>
          <w:lang w:val="en-US"/>
        </w:rPr>
        <w:t>Type</w:t>
      </w:r>
      <w:r>
        <w:rPr>
          <w:rFonts w:ascii="Lato" w:hAnsi="Lato" w:cs="Times New Roman"/>
          <w:sz w:val="21"/>
          <w:lang w:val="en-US"/>
        </w:rPr>
        <w:t xml:space="preserve"> :</w:t>
      </w:r>
      <w:proofErr w:type="gramEnd"/>
      <w:r>
        <w:rPr>
          <w:rFonts w:ascii="Lato" w:hAnsi="Lato" w:cs="Times New Roman"/>
          <w:sz w:val="21"/>
          <w:lang w:val="en-US"/>
        </w:rPr>
        <w:t xml:space="preserve"> Type of index rebuild (</w:t>
      </w:r>
      <w:proofErr w:type="spellStart"/>
      <w:r>
        <w:rPr>
          <w:rFonts w:ascii="Lato" w:hAnsi="Lato" w:cs="Times New Roman"/>
          <w:sz w:val="21"/>
          <w:lang w:val="en-US"/>
        </w:rPr>
        <w:t>e.g</w:t>
      </w:r>
      <w:proofErr w:type="spellEnd"/>
      <w:r>
        <w:rPr>
          <w:rFonts w:ascii="Lato" w:hAnsi="Lato" w:cs="Times New Roman"/>
          <w:sz w:val="21"/>
          <w:lang w:val="en-US"/>
        </w:rPr>
        <w:t xml:space="preserve"> : Full Index Rebuild)</w:t>
      </w:r>
    </w:p>
    <w:p w:rsidRPr="00920E02" w:rsidR="000A1D50" w:rsidP="00A2231A" w:rsidRDefault="000A1D50" w14:paraId="5482CCCB" w14:textId="0A3A1936">
      <w:pPr>
        <w:pStyle w:val="Corpsdetexte"/>
        <w:ind w:left="1418"/>
        <w:rPr>
          <w:rFonts w:ascii="Lato" w:hAnsi="Lato" w:cs="Times New Roman"/>
          <w:lang w:val="en-US"/>
        </w:rPr>
      </w:pPr>
    </w:p>
    <w:p w:rsidRPr="00920E02" w:rsidR="00A75E73" w:rsidP="00A2231A" w:rsidRDefault="007D657D" w14:paraId="68251569" w14:textId="37A90D4C">
      <w:pPr>
        <w:pStyle w:val="Corpsdetexte"/>
        <w:ind w:left="1418"/>
        <w:rPr>
          <w:rFonts w:ascii="Lato" w:hAnsi="Lato" w:cs="Times New Roman"/>
          <w:b/>
          <w:bCs/>
          <w:color w:val="111111"/>
          <w:sz w:val="21"/>
          <w:lang w:val="en-US"/>
        </w:rPr>
      </w:pPr>
      <w:r w:rsidRPr="00920E02">
        <w:rPr>
          <w:rFonts w:ascii="Lato" w:hAnsi="Lato" w:cs="Times New Roman"/>
          <w:b/>
          <w:bCs/>
          <w:color w:val="111111"/>
          <w:sz w:val="21"/>
          <w:lang w:val="en-US"/>
        </w:rPr>
        <w:t>Multiple storefront Site Assignment:</w:t>
      </w:r>
      <w:r w:rsidRPr="00920E02" w:rsidR="000F6E00">
        <w:rPr>
          <w:rFonts w:ascii="Lato" w:hAnsi="Lato" w:cs="Times New Roman"/>
          <w:b/>
          <w:bCs/>
          <w:color w:val="111111"/>
          <w:sz w:val="21"/>
          <w:lang w:val="en-US"/>
        </w:rPr>
        <w:t xml:space="preserve"> </w:t>
      </w:r>
      <w:r w:rsidRPr="00920E02" w:rsidR="000F6E00">
        <w:rPr>
          <w:rFonts w:ascii="Lato" w:hAnsi="Lato"/>
          <w:bCs/>
          <w:lang w:val="en-US"/>
        </w:rPr>
        <w:t>Multiple Sites</w:t>
      </w:r>
      <w:r w:rsidRPr="00920E02" w:rsidR="005773ED">
        <w:rPr>
          <w:rFonts w:ascii="Lato" w:hAnsi="Lato"/>
          <w:lang w:val="en-US"/>
        </w:rPr>
        <w:t xml:space="preserve"> - One</w:t>
      </w:r>
      <w:r w:rsidRPr="00920E02" w:rsidR="000F6E00">
        <w:rPr>
          <w:rFonts w:ascii="Lato" w:hAnsi="Lato"/>
          <w:lang w:val="en-US"/>
        </w:rPr>
        <w:t xml:space="preserve"> site from each Business Unit. This is because master import is on Business Unit level.</w:t>
      </w:r>
    </w:p>
    <w:p w:rsidRPr="00920E02" w:rsidR="007D657D" w:rsidP="00A13436" w:rsidRDefault="007D657D" w14:paraId="7C4D2C2D" w14:textId="77777777">
      <w:pPr>
        <w:pStyle w:val="Corpsdetexte"/>
        <w:rPr>
          <w:rFonts w:ascii="Lato" w:hAnsi="Lato" w:cs="Times New Roman"/>
          <w:lang w:val="en-US"/>
        </w:rPr>
      </w:pPr>
    </w:p>
    <w:p w:rsidRPr="00920E02" w:rsidR="00FA5191" w:rsidP="00A2231A" w:rsidRDefault="00FA5191" w14:paraId="10E52D1C" w14:textId="3C074C2F">
      <w:pPr>
        <w:pStyle w:val="Corpsdetexte"/>
        <w:ind w:left="709"/>
        <w:rPr>
          <w:rFonts w:ascii="Lato" w:hAnsi="Lato" w:cs="Times New Roman"/>
          <w:b/>
          <w:bCs/>
          <w:color w:val="548DD4" w:themeColor="text2" w:themeTint="99"/>
          <w:lang w:val="en-US"/>
        </w:rPr>
      </w:pPr>
      <w:r w:rsidRPr="00920E02">
        <w:rPr>
          <w:rFonts w:ascii="Lato" w:hAnsi="Lato" w:cs="Times New Roman"/>
          <w:b/>
          <w:bCs/>
          <w:color w:val="548DD4" w:themeColor="text2" w:themeTint="99"/>
          <w:lang w:val="en-US"/>
        </w:rPr>
        <w:t>3-1-2-Akeneo-Differential-Import-Storefront</w:t>
      </w:r>
    </w:p>
    <w:p w:rsidRPr="00920E02" w:rsidR="00FA5191" w:rsidP="00A2231A" w:rsidRDefault="00FA5191" w14:paraId="430047A4" w14:textId="4BE3CE81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This job </w:t>
      </w:r>
      <w:r w:rsidRPr="00920E02" w:rsidR="00A14AC7">
        <w:rPr>
          <w:rFonts w:ascii="Lato" w:hAnsi="Lato" w:cs="Times New Roman"/>
          <w:lang w:val="en-US"/>
        </w:rPr>
        <w:t>w</w:t>
      </w:r>
      <w:r w:rsidRPr="00920E02">
        <w:rPr>
          <w:rFonts w:ascii="Lato" w:hAnsi="Lato" w:cs="Times New Roman"/>
          <w:lang w:val="en-US"/>
        </w:rPr>
        <w:t>ill generate xml file in Impex for all product’s category assignment and association information to storefront catalog.</w:t>
      </w:r>
    </w:p>
    <w:p w:rsidRPr="00920E02" w:rsidR="00FA5191" w:rsidP="00A2231A" w:rsidRDefault="00FA5191" w14:paraId="7CC92874" w14:textId="034B6FA4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This is a differential job which will import the only products </w:t>
      </w:r>
      <w:r w:rsidRPr="00920E02" w:rsidR="006D2700">
        <w:rPr>
          <w:rFonts w:ascii="Lato" w:hAnsi="Lato" w:cs="Times New Roman"/>
          <w:lang w:val="en-US"/>
        </w:rPr>
        <w:t>that</w:t>
      </w:r>
      <w:r w:rsidRPr="00920E02">
        <w:rPr>
          <w:rFonts w:ascii="Lato" w:hAnsi="Lato" w:cs="Times New Roman"/>
          <w:lang w:val="en-US"/>
        </w:rPr>
        <w:t xml:space="preserve"> have been updated in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after last import. For the first time in an instance this job will execute for full import.</w:t>
      </w:r>
    </w:p>
    <w:p w:rsidRPr="00920E02" w:rsidR="00FA5191" w:rsidP="00A2231A" w:rsidRDefault="00FA5191" w14:paraId="4C21EE17" w14:textId="6371FA42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There are </w:t>
      </w:r>
      <w:r w:rsidR="009156CD">
        <w:rPr>
          <w:rFonts w:ascii="Lato" w:hAnsi="Lato" w:cs="Times New Roman"/>
          <w:lang w:val="en-US"/>
        </w:rPr>
        <w:t>6</w:t>
      </w:r>
      <w:r w:rsidRPr="00920E02">
        <w:rPr>
          <w:rFonts w:ascii="Lato" w:hAnsi="Lato" w:cs="Times New Roman"/>
          <w:lang w:val="en-US"/>
        </w:rPr>
        <w:t xml:space="preserve"> steps for this </w:t>
      </w:r>
      <w:proofErr w:type="gramStart"/>
      <w:r w:rsidRPr="00920E02">
        <w:rPr>
          <w:rFonts w:ascii="Lato" w:hAnsi="Lato" w:cs="Times New Roman"/>
          <w:lang w:val="en-US"/>
        </w:rPr>
        <w:t>job :</w:t>
      </w:r>
      <w:proofErr w:type="gramEnd"/>
      <w:r w:rsidRPr="00920E02">
        <w:rPr>
          <w:rFonts w:ascii="Lato" w:hAnsi="Lato" w:cs="Times New Roman"/>
          <w:lang w:val="en-US"/>
        </w:rPr>
        <w:t xml:space="preserve"> </w:t>
      </w:r>
    </w:p>
    <w:p w:rsidRPr="009156CD" w:rsidR="009156CD" w:rsidP="009156CD" w:rsidRDefault="009156CD" w14:paraId="12429866" w14:textId="076B3218">
      <w:pPr>
        <w:pStyle w:val="Corpsdetexte"/>
        <w:ind w:left="1418"/>
        <w:rPr>
          <w:rFonts w:ascii="Lato" w:hAnsi="Lato" w:cs="Times New Roman"/>
          <w:lang w:val="en-US"/>
        </w:rPr>
      </w:pPr>
      <w:r w:rsidRPr="000E02F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job-workflow-step-clear-impex-directory</w:t>
      </w: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:</w:t>
      </w:r>
      <w:r w:rsidRPr="00920E02">
        <w:rPr>
          <w:rFonts w:ascii="Lato" w:hAnsi="Lato" w:cs="Times New Roman"/>
          <w:lang w:val="en-US"/>
        </w:rPr>
        <w:t xml:space="preserve"> </w:t>
      </w:r>
      <w:r>
        <w:rPr>
          <w:rFonts w:ascii="Lato" w:hAnsi="Lato" w:cs="Times New Roman"/>
          <w:lang w:val="en-US"/>
        </w:rPr>
        <w:t>Archives Impex flux location to clear failed files from previous runs</w:t>
      </w:r>
    </w:p>
    <w:p w:rsidRPr="00920E02" w:rsidR="00A2231A" w:rsidP="009156CD" w:rsidRDefault="00683CAD" w14:paraId="597A4AB0" w14:textId="6E683627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job-workflow-step-storefront-catalog</w:t>
      </w:r>
      <w:r w:rsidRPr="00920E02" w:rsidR="00FA5191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:</w:t>
      </w:r>
      <w:r w:rsidRPr="00920E02" w:rsidR="00FA5191">
        <w:rPr>
          <w:rFonts w:ascii="Lato" w:hAnsi="Lato" w:cs="Times New Roman"/>
          <w:lang w:val="en-US"/>
        </w:rPr>
        <w:t xml:space="preserve"> </w:t>
      </w:r>
      <w:r w:rsidRPr="00920E02">
        <w:rPr>
          <w:rFonts w:ascii="Lato" w:hAnsi="Lato" w:cs="Times New Roman"/>
          <w:lang w:val="en-US"/>
        </w:rPr>
        <w:t>Generates category XML</w:t>
      </w:r>
    </w:p>
    <w:p w:rsidRPr="00920E02" w:rsidR="00FA5191" w:rsidP="00A2231A" w:rsidRDefault="00E41893" w14:paraId="73046931" w14:textId="62BAE02A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job-workflow-step-product-category-association</w:t>
      </w:r>
      <w:r w:rsidRPr="00920E02" w:rsidR="00FA5191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r w:rsidRPr="00920E02" w:rsidR="00FA5191">
        <w:rPr>
          <w:rFonts w:ascii="Lato" w:hAnsi="Lato" w:cs="Times New Roman"/>
          <w:lang w:val="en-US"/>
        </w:rPr>
        <w:t xml:space="preserve"> This step will create </w:t>
      </w:r>
      <w:r w:rsidRPr="00920E02">
        <w:rPr>
          <w:rFonts w:ascii="Lato" w:hAnsi="Lato" w:cs="Times New Roman"/>
          <w:lang w:val="en-US"/>
        </w:rPr>
        <w:t>XML for product category assignment and association information</w:t>
      </w:r>
    </w:p>
    <w:p w:rsidRPr="00920E02" w:rsidR="009156CD" w:rsidP="009156CD" w:rsidRDefault="009156CD" w14:paraId="779A3980" w14:textId="77777777">
      <w:pPr>
        <w:pStyle w:val="Corpsdetexte"/>
        <w:ind w:left="1418"/>
        <w:rPr>
          <w:rFonts w:ascii="Lato" w:hAnsi="Lato" w:cs="Times New Roman"/>
          <w:i/>
          <w:iCs/>
          <w:u w:val="single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job-workflow-step-import-</w:t>
      </w:r>
      <w:proofErr w:type="gramStart"/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catalog</w:t>
      </w:r>
      <w:r w:rsidRPr="00920E02">
        <w:rPr>
          <w:rFonts w:ascii="Lato" w:hAnsi="Lato" w:cs="Times New Roman"/>
          <w:b/>
          <w:color w:val="365F91" w:themeColor="accent1" w:themeShade="BF"/>
          <w:lang w:val="en-US"/>
        </w:rPr>
        <w:t> :</w:t>
      </w:r>
      <w:proofErr w:type="gramEnd"/>
      <w:r w:rsidRPr="00920E02">
        <w:rPr>
          <w:rFonts w:ascii="Lato" w:hAnsi="Lato" w:cs="Times New Roman"/>
          <w:lang w:val="en-US"/>
        </w:rPr>
        <w:t xml:space="preserve"> It use</w:t>
      </w:r>
      <w:r>
        <w:rPr>
          <w:rFonts w:ascii="Lato" w:hAnsi="Lato" w:cs="Times New Roman"/>
          <w:lang w:val="en-US"/>
        </w:rPr>
        <w:t>s Import Catalog job step</w:t>
      </w:r>
    </w:p>
    <w:p w:rsidRPr="002306B2" w:rsidR="009156CD" w:rsidP="009156CD" w:rsidRDefault="009156CD" w14:paraId="729CD038" w14:textId="77777777">
      <w:pPr>
        <w:pStyle w:val="Corpsdetexte"/>
        <w:ind w:left="1418"/>
        <w:rPr>
          <w:rFonts w:ascii="Lato" w:hAnsi="Lato" w:cs="Times New Roman"/>
          <w:lang w:val="en-GB"/>
        </w:rPr>
      </w:pPr>
      <w:r w:rsidRPr="00920E02">
        <w:rPr>
          <w:rFonts w:ascii="Lato" w:hAnsi="Lato" w:cs="Times New Roman"/>
          <w:lang w:val="en-US"/>
        </w:rPr>
        <w:t xml:space="preserve">  </w:t>
      </w:r>
      <w:r w:rsidRPr="00920E02">
        <w:rPr>
          <w:rFonts w:ascii="Lato" w:hAnsi="Lato" w:cs="Times New Roman"/>
          <w:color w:val="1C1C1C"/>
          <w:lang w:val="en-US"/>
        </w:rPr>
        <w:t xml:space="preserve">   This </w:t>
      </w:r>
      <w:r>
        <w:rPr>
          <w:rFonts w:ascii="Lato" w:hAnsi="Lato" w:cs="Times New Roman"/>
          <w:color w:val="1C1C1C"/>
          <w:lang w:val="en-US"/>
        </w:rPr>
        <w:t>step</w:t>
      </w:r>
      <w:r w:rsidRPr="00920E02">
        <w:rPr>
          <w:rFonts w:ascii="Lato" w:hAnsi="Lato" w:cs="Times New Roman"/>
          <w:color w:val="1C1C1C"/>
          <w:lang w:val="en-US"/>
        </w:rPr>
        <w:t xml:space="preserve"> need</w:t>
      </w:r>
      <w:r>
        <w:rPr>
          <w:rFonts w:ascii="Lato" w:hAnsi="Lato" w:cs="Times New Roman"/>
          <w:color w:val="1C1C1C"/>
          <w:lang w:val="en-US"/>
        </w:rPr>
        <w:t>s</w:t>
      </w:r>
      <w:r w:rsidRPr="00920E02">
        <w:rPr>
          <w:rFonts w:ascii="Lato" w:hAnsi="Lato" w:cs="Times New Roman"/>
          <w:color w:val="1C1C1C"/>
          <w:lang w:val="en-US"/>
        </w:rPr>
        <w:t xml:space="preserve"> some </w:t>
      </w:r>
      <w:proofErr w:type="gramStart"/>
      <w:r w:rsidRPr="00920E02">
        <w:rPr>
          <w:rFonts w:ascii="Lato" w:hAnsi="Lato" w:cs="Times New Roman"/>
          <w:color w:val="1C1C1C"/>
          <w:lang w:val="en-US"/>
        </w:rPr>
        <w:t>parameters :</w:t>
      </w:r>
      <w:proofErr w:type="gramEnd"/>
    </w:p>
    <w:p w:rsidRPr="00920E02" w:rsidR="009156CD" w:rsidP="009156CD" w:rsidRDefault="009156CD" w14:paraId="04ECE3C4" w14:textId="77777777">
      <w:pPr>
        <w:pStyle w:val="Corpsdetexte"/>
        <w:ind w:left="1418"/>
        <w:rPr>
          <w:rFonts w:ascii="Lato" w:hAnsi="Lato" w:cs="Times New Roman"/>
          <w:lang w:val="en-US"/>
        </w:rPr>
      </w:pPr>
      <w:r w:rsidRPr="002306B2">
        <w:rPr>
          <w:rFonts w:ascii="Lato" w:hAnsi="Lato" w:cs="Times New Roman"/>
          <w:lang w:val="en-GB"/>
        </w:rPr>
        <w:tab/>
      </w:r>
      <w:r w:rsidRPr="00920E02">
        <w:rPr>
          <w:rFonts w:ascii="Lato" w:hAnsi="Lato" w:cs="Times New Roman"/>
          <w:lang w:val="en-US"/>
        </w:rPr>
        <w:t xml:space="preserve">- </w:t>
      </w:r>
      <w:proofErr w:type="spellStart"/>
      <w:proofErr w:type="gramStart"/>
      <w:r>
        <w:rPr>
          <w:rFonts w:ascii="Lato" w:hAnsi="Lato" w:cs="Times New Roman"/>
          <w:sz w:val="21"/>
          <w:lang w:val="en-US"/>
        </w:rPr>
        <w:t>W</w:t>
      </w:r>
      <w:r w:rsidRPr="00920E02">
        <w:rPr>
          <w:rFonts w:ascii="Lato" w:hAnsi="Lato" w:cs="Times New Roman"/>
          <w:sz w:val="21"/>
          <w:lang w:val="en-US"/>
        </w:rPr>
        <w:t>orkingFolder</w:t>
      </w:r>
      <w:proofErr w:type="spellEnd"/>
      <w:r w:rsidRPr="00920E02">
        <w:rPr>
          <w:rFonts w:ascii="Lato" w:hAnsi="Lato" w:cs="Times New Roman"/>
          <w:sz w:val="21"/>
          <w:lang w:val="en-US"/>
        </w:rPr>
        <w:t> :</w:t>
      </w:r>
      <w:proofErr w:type="gramEnd"/>
      <w:r w:rsidRPr="00920E02">
        <w:rPr>
          <w:rFonts w:ascii="Lato" w:hAnsi="Lato" w:cs="Times New Roman"/>
          <w:sz w:val="21"/>
          <w:lang w:val="en-US"/>
        </w:rPr>
        <w:t xml:space="preserve"> impex working folder. (</w:t>
      </w:r>
      <w:proofErr w:type="spellStart"/>
      <w:proofErr w:type="gramStart"/>
      <w:r w:rsidRPr="00920E02">
        <w:rPr>
          <w:rFonts w:ascii="Lato" w:hAnsi="Lato" w:cs="Times New Roman"/>
          <w:sz w:val="21"/>
          <w:lang w:val="en-US"/>
        </w:rPr>
        <w:t>e.g</w:t>
      </w:r>
      <w:proofErr w:type="spellEnd"/>
      <w:r w:rsidRPr="00920E02">
        <w:rPr>
          <w:rFonts w:ascii="Lato" w:hAnsi="Lato" w:cs="Times New Roman"/>
          <w:sz w:val="21"/>
          <w:lang w:val="en-US"/>
        </w:rPr>
        <w:t> :</w:t>
      </w:r>
      <w:proofErr w:type="gramEnd"/>
      <w:r w:rsidRPr="00920E02">
        <w:rPr>
          <w:rFonts w:ascii="Lato" w:hAnsi="Lato" w:cs="Times New Roman"/>
          <w:sz w:val="21"/>
          <w:lang w:val="en-US"/>
        </w:rPr>
        <w:t xml:space="preserve"> </w:t>
      </w:r>
      <w:proofErr w:type="spellStart"/>
      <w:r w:rsidRPr="00920E02">
        <w:rPr>
          <w:rFonts w:ascii="Lato" w:hAnsi="Lato" w:cs="Times New Roman"/>
          <w:sz w:val="21"/>
          <w:lang w:val="en-US"/>
        </w:rPr>
        <w:t>src</w:t>
      </w:r>
      <w:proofErr w:type="spellEnd"/>
      <w:r w:rsidRPr="00920E02">
        <w:rPr>
          <w:rFonts w:ascii="Lato" w:hAnsi="Lato" w:cs="Times New Roman"/>
          <w:sz w:val="21"/>
          <w:lang w:val="en-US"/>
        </w:rPr>
        <w:t>/</w:t>
      </w:r>
      <w:proofErr w:type="spellStart"/>
      <w:r w:rsidRPr="00920E02">
        <w:rPr>
          <w:rFonts w:ascii="Lato" w:hAnsi="Lato" w:cs="Times New Roman"/>
          <w:sz w:val="21"/>
          <w:lang w:val="en-US"/>
        </w:rPr>
        <w:t>akeneo</w:t>
      </w:r>
      <w:proofErr w:type="spellEnd"/>
      <w:r w:rsidRPr="00920E02">
        <w:rPr>
          <w:rFonts w:ascii="Lato" w:hAnsi="Lato" w:cs="Times New Roman"/>
          <w:sz w:val="21"/>
          <w:lang w:val="en-US"/>
        </w:rPr>
        <w:t>/catalog/)</w:t>
      </w:r>
    </w:p>
    <w:p w:rsidR="009156CD" w:rsidP="009156CD" w:rsidRDefault="009156CD" w14:paraId="0EEA8D94" w14:textId="77777777">
      <w:pPr>
        <w:pStyle w:val="Corpsdetexte"/>
        <w:ind w:left="1418"/>
        <w:rPr>
          <w:rFonts w:ascii="Lato" w:hAnsi="Lato" w:cs="Times New Roman"/>
          <w:sz w:val="21"/>
          <w:lang w:val="en-US"/>
        </w:rPr>
      </w:pPr>
      <w:r w:rsidRPr="00920E02">
        <w:rPr>
          <w:rFonts w:ascii="Lato" w:hAnsi="Lato" w:cs="Times New Roman"/>
          <w:lang w:val="en-US"/>
        </w:rPr>
        <w:tab/>
      </w:r>
      <w:r w:rsidRPr="00920E02">
        <w:rPr>
          <w:rFonts w:ascii="Lato" w:hAnsi="Lato" w:cs="Times New Roman"/>
          <w:lang w:val="en-US"/>
        </w:rPr>
        <w:t xml:space="preserve">- </w:t>
      </w:r>
      <w:proofErr w:type="spellStart"/>
      <w:proofErr w:type="gramStart"/>
      <w:r w:rsidRPr="00902753">
        <w:rPr>
          <w:rFonts w:ascii="Lato" w:hAnsi="Lato" w:cs="Times New Roman"/>
          <w:sz w:val="21"/>
          <w:lang w:val="en-US"/>
        </w:rPr>
        <w:t>FileNamePattern</w:t>
      </w:r>
      <w:proofErr w:type="spellEnd"/>
      <w:r w:rsidRPr="00902753">
        <w:rPr>
          <w:rFonts w:ascii="Lato" w:hAnsi="Lato" w:cs="Times New Roman"/>
          <w:sz w:val="21"/>
          <w:lang w:val="en-US"/>
        </w:rPr>
        <w:t> :</w:t>
      </w:r>
      <w:proofErr w:type="gramEnd"/>
      <w:r w:rsidRPr="00902753">
        <w:rPr>
          <w:rFonts w:ascii="Lato" w:hAnsi="Lato" w:cs="Times New Roman"/>
          <w:sz w:val="21"/>
          <w:lang w:val="en-US"/>
        </w:rPr>
        <w:t xml:space="preserve"> file pattern to retrieve (</w:t>
      </w:r>
      <w:proofErr w:type="spellStart"/>
      <w:r w:rsidRPr="00902753">
        <w:rPr>
          <w:rFonts w:ascii="Lato" w:hAnsi="Lato" w:cs="Times New Roman"/>
          <w:sz w:val="21"/>
          <w:lang w:val="en-US"/>
        </w:rPr>
        <w:t>e.g</w:t>
      </w:r>
      <w:proofErr w:type="spellEnd"/>
      <w:r w:rsidRPr="00902753">
        <w:rPr>
          <w:rFonts w:ascii="Lato" w:hAnsi="Lato" w:cs="Times New Roman"/>
          <w:sz w:val="21"/>
          <w:lang w:val="en-US"/>
        </w:rPr>
        <w:t> : catalog-</w:t>
      </w:r>
      <w:proofErr w:type="spellStart"/>
      <w:r w:rsidRPr="00902753">
        <w:rPr>
          <w:rFonts w:ascii="Lato" w:hAnsi="Lato" w:cs="Times New Roman"/>
          <w:sz w:val="21"/>
          <w:lang w:val="en-US"/>
        </w:rPr>
        <w:t>akeneo</w:t>
      </w:r>
      <w:proofErr w:type="spellEnd"/>
      <w:r w:rsidRPr="00902753">
        <w:rPr>
          <w:rFonts w:ascii="Lato" w:hAnsi="Lato" w:cs="Times New Roman"/>
          <w:sz w:val="21"/>
          <w:lang w:val="en-US"/>
        </w:rPr>
        <w:t>-(.*).xml)</w:t>
      </w:r>
    </w:p>
    <w:p w:rsidRPr="00902753" w:rsidR="009156CD" w:rsidP="009156CD" w:rsidRDefault="009156CD" w14:paraId="57462328" w14:textId="77777777">
      <w:pPr>
        <w:pStyle w:val="Corpsdetexte"/>
        <w:ind w:left="1418"/>
        <w:rPr>
          <w:rFonts w:ascii="Lato" w:hAnsi="Lato" w:cs="Times New Roman"/>
          <w:sz w:val="21"/>
          <w:lang w:val="en-US"/>
        </w:rPr>
      </w:pPr>
      <w:r>
        <w:rPr>
          <w:rFonts w:ascii="Lato" w:hAnsi="Lato" w:cs="Times New Roman"/>
          <w:sz w:val="21"/>
          <w:lang w:val="en-US"/>
        </w:rPr>
        <w:tab/>
      </w:r>
      <w:r>
        <w:rPr>
          <w:rFonts w:ascii="Lato" w:hAnsi="Lato" w:cs="Times New Roman"/>
          <w:sz w:val="21"/>
          <w:lang w:val="en-US"/>
        </w:rPr>
        <w:t xml:space="preserve">- </w:t>
      </w:r>
      <w:proofErr w:type="spellStart"/>
      <w:proofErr w:type="gramStart"/>
      <w:r w:rsidRPr="00902753">
        <w:rPr>
          <w:rFonts w:ascii="Lato" w:hAnsi="Lato" w:cs="Times New Roman"/>
          <w:sz w:val="21"/>
          <w:lang w:val="en-US"/>
        </w:rPr>
        <w:t>NoFilesFoundHandling</w:t>
      </w:r>
      <w:proofErr w:type="spellEnd"/>
      <w:r>
        <w:rPr>
          <w:rFonts w:ascii="Lato" w:hAnsi="Lato" w:cs="Times New Roman"/>
          <w:sz w:val="21"/>
          <w:lang w:val="en-US"/>
        </w:rPr>
        <w:t xml:space="preserve"> :</w:t>
      </w:r>
      <w:proofErr w:type="gramEnd"/>
      <w:r>
        <w:rPr>
          <w:rFonts w:ascii="Lato" w:hAnsi="Lato" w:cs="Times New Roman"/>
          <w:sz w:val="21"/>
          <w:lang w:val="en-US"/>
        </w:rPr>
        <w:t xml:space="preserve"> </w:t>
      </w:r>
      <w:r w:rsidRPr="00920E02">
        <w:rPr>
          <w:rFonts w:ascii="Lato" w:hAnsi="Lato" w:cs="Times New Roman"/>
          <w:sz w:val="21"/>
          <w:lang w:val="en-US"/>
        </w:rPr>
        <w:t>Status in case of no file found (</w:t>
      </w:r>
      <w:proofErr w:type="spellStart"/>
      <w:r w:rsidRPr="00920E02">
        <w:rPr>
          <w:rFonts w:ascii="Lato" w:hAnsi="Lato" w:cs="Times New Roman"/>
          <w:sz w:val="21"/>
          <w:lang w:val="en-US"/>
        </w:rPr>
        <w:t>e.g</w:t>
      </w:r>
      <w:proofErr w:type="spellEnd"/>
      <w:r w:rsidRPr="00920E02">
        <w:rPr>
          <w:rFonts w:ascii="Lato" w:hAnsi="Lato" w:cs="Times New Roman"/>
          <w:sz w:val="21"/>
          <w:lang w:val="en-US"/>
        </w:rPr>
        <w:t> : ERROR)</w:t>
      </w:r>
    </w:p>
    <w:p w:rsidRPr="002306B2" w:rsidR="009156CD" w:rsidP="009156CD" w:rsidRDefault="009156CD" w14:paraId="38BF9ECE" w14:textId="77777777">
      <w:pPr>
        <w:pStyle w:val="Corpsdetexte"/>
        <w:ind w:left="1418"/>
        <w:rPr>
          <w:rFonts w:ascii="Lato" w:hAnsi="Lato" w:cs="Times New Roman"/>
        </w:rPr>
      </w:pPr>
      <w:r w:rsidRPr="00920E02">
        <w:rPr>
          <w:rFonts w:ascii="Lato" w:hAnsi="Lato" w:cs="Times New Roman"/>
          <w:sz w:val="21"/>
          <w:lang w:val="en-US"/>
        </w:rPr>
        <w:tab/>
      </w:r>
      <w:r w:rsidRPr="00920E02">
        <w:rPr>
          <w:rFonts w:ascii="Lato" w:hAnsi="Lato" w:cs="Times New Roman"/>
          <w:sz w:val="21"/>
        </w:rPr>
        <w:t xml:space="preserve">- </w:t>
      </w:r>
      <w:proofErr w:type="spellStart"/>
      <w:r>
        <w:rPr>
          <w:rFonts w:ascii="Lato" w:hAnsi="Lato" w:cs="Times New Roman"/>
          <w:sz w:val="21"/>
        </w:rPr>
        <w:t>I</w:t>
      </w:r>
      <w:r w:rsidRPr="00920E02">
        <w:rPr>
          <w:rFonts w:ascii="Lato" w:hAnsi="Lato" w:cs="Times New Roman"/>
          <w:sz w:val="21"/>
        </w:rPr>
        <w:t>mportMode</w:t>
      </w:r>
      <w:proofErr w:type="spellEnd"/>
      <w:r w:rsidRPr="00920E02">
        <w:rPr>
          <w:rFonts w:ascii="Lato" w:hAnsi="Lato" w:cs="Times New Roman"/>
          <w:sz w:val="21"/>
        </w:rPr>
        <w:t> : Import mode (</w:t>
      </w:r>
      <w:proofErr w:type="spellStart"/>
      <w:r w:rsidRPr="00920E02">
        <w:rPr>
          <w:rFonts w:ascii="Lato" w:hAnsi="Lato" w:cs="Times New Roman"/>
          <w:sz w:val="21"/>
        </w:rPr>
        <w:t>e.g</w:t>
      </w:r>
      <w:proofErr w:type="spellEnd"/>
      <w:r w:rsidRPr="00920E02">
        <w:rPr>
          <w:rFonts w:ascii="Lato" w:hAnsi="Lato" w:cs="Times New Roman"/>
          <w:sz w:val="21"/>
        </w:rPr>
        <w:t> : Merge)</w:t>
      </w:r>
    </w:p>
    <w:p w:rsidRPr="00920E02" w:rsidR="009156CD" w:rsidP="009156CD" w:rsidRDefault="009156CD" w14:paraId="2A3C268B" w14:textId="77777777">
      <w:pPr>
        <w:pStyle w:val="Corpsdetexte"/>
        <w:ind w:left="1418"/>
        <w:rPr>
          <w:rFonts w:ascii="Lato" w:hAnsi="Lato" w:cs="Times New Roman"/>
          <w:lang w:val="en-US"/>
        </w:rPr>
      </w:pPr>
      <w:r w:rsidRPr="002306B2">
        <w:rPr>
          <w:rFonts w:ascii="Lato" w:hAnsi="Lato" w:cs="Times New Roman"/>
          <w:sz w:val="21"/>
        </w:rPr>
        <w:tab/>
      </w:r>
      <w:r w:rsidRPr="00920E02">
        <w:rPr>
          <w:rFonts w:ascii="Lato" w:hAnsi="Lato" w:cs="Times New Roman"/>
          <w:sz w:val="21"/>
          <w:lang w:val="en-US"/>
        </w:rPr>
        <w:t xml:space="preserve">- </w:t>
      </w:r>
      <w:proofErr w:type="spellStart"/>
      <w:proofErr w:type="gramStart"/>
      <w:r>
        <w:rPr>
          <w:rFonts w:ascii="Lato" w:hAnsi="Lato" w:cs="Times New Roman"/>
          <w:sz w:val="21"/>
          <w:lang w:val="en-US"/>
        </w:rPr>
        <w:t>I</w:t>
      </w:r>
      <w:r w:rsidRPr="00920E02">
        <w:rPr>
          <w:rFonts w:ascii="Lato" w:hAnsi="Lato" w:cs="Times New Roman"/>
          <w:sz w:val="21"/>
          <w:lang w:val="en-US"/>
        </w:rPr>
        <w:t>mportFailed</w:t>
      </w:r>
      <w:r>
        <w:rPr>
          <w:rFonts w:ascii="Lato" w:hAnsi="Lato" w:cs="Times New Roman"/>
          <w:sz w:val="21"/>
          <w:lang w:val="en-US"/>
        </w:rPr>
        <w:t>Handling</w:t>
      </w:r>
      <w:proofErr w:type="spellEnd"/>
      <w:r w:rsidRPr="00920E02">
        <w:rPr>
          <w:rFonts w:ascii="Lato" w:hAnsi="Lato" w:cs="Times New Roman"/>
          <w:sz w:val="21"/>
          <w:lang w:val="en-US"/>
        </w:rPr>
        <w:t> :</w:t>
      </w:r>
      <w:proofErr w:type="gramEnd"/>
      <w:r w:rsidRPr="00920E02">
        <w:rPr>
          <w:rFonts w:ascii="Lato" w:hAnsi="Lato" w:cs="Times New Roman"/>
          <w:sz w:val="21"/>
          <w:lang w:val="en-US"/>
        </w:rPr>
        <w:t xml:space="preserve"> Status in case of failed import (</w:t>
      </w:r>
      <w:proofErr w:type="spellStart"/>
      <w:r w:rsidRPr="00920E02">
        <w:rPr>
          <w:rFonts w:ascii="Lato" w:hAnsi="Lato" w:cs="Times New Roman"/>
          <w:sz w:val="21"/>
          <w:lang w:val="en-US"/>
        </w:rPr>
        <w:t>e.g</w:t>
      </w:r>
      <w:proofErr w:type="spellEnd"/>
      <w:r w:rsidRPr="00920E02">
        <w:rPr>
          <w:rFonts w:ascii="Lato" w:hAnsi="Lato" w:cs="Times New Roman"/>
          <w:sz w:val="21"/>
          <w:lang w:val="en-US"/>
        </w:rPr>
        <w:t> : ERROR)</w:t>
      </w:r>
    </w:p>
    <w:p w:rsidRPr="00920E02" w:rsidR="009156CD" w:rsidP="009156CD" w:rsidRDefault="009156CD" w14:paraId="609F76F0" w14:textId="77777777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sz w:val="21"/>
          <w:lang w:val="en-US"/>
        </w:rPr>
        <w:tab/>
      </w:r>
      <w:r w:rsidRPr="00920E02">
        <w:rPr>
          <w:rFonts w:ascii="Lato" w:hAnsi="Lato" w:cs="Times New Roman"/>
          <w:sz w:val="21"/>
          <w:lang w:val="en-US"/>
        </w:rPr>
        <w:t xml:space="preserve">- </w:t>
      </w:r>
      <w:proofErr w:type="spellStart"/>
      <w:proofErr w:type="gramStart"/>
      <w:r w:rsidRPr="00902753">
        <w:rPr>
          <w:rFonts w:ascii="Lato" w:hAnsi="Lato" w:cs="Times New Roman"/>
          <w:sz w:val="21"/>
          <w:lang w:val="en-US"/>
        </w:rPr>
        <w:t>AfterImportFileHandling</w:t>
      </w:r>
      <w:proofErr w:type="spellEnd"/>
      <w:r>
        <w:rPr>
          <w:rFonts w:ascii="Lato" w:hAnsi="Lato" w:cs="Times New Roman"/>
          <w:sz w:val="21"/>
          <w:lang w:val="en-US"/>
        </w:rPr>
        <w:t xml:space="preserve"> </w:t>
      </w:r>
      <w:r w:rsidRPr="00920E02">
        <w:rPr>
          <w:rFonts w:ascii="Lato" w:hAnsi="Lato" w:cs="Times New Roman"/>
          <w:sz w:val="21"/>
          <w:lang w:val="en-US"/>
        </w:rPr>
        <w:t>:</w:t>
      </w:r>
      <w:proofErr w:type="gramEnd"/>
      <w:r w:rsidRPr="00920E02">
        <w:rPr>
          <w:rFonts w:ascii="Lato" w:hAnsi="Lato" w:cs="Times New Roman"/>
          <w:sz w:val="21"/>
          <w:lang w:val="en-US"/>
        </w:rPr>
        <w:t xml:space="preserve"> What to do after import (</w:t>
      </w:r>
      <w:proofErr w:type="spellStart"/>
      <w:r w:rsidRPr="00920E02">
        <w:rPr>
          <w:rFonts w:ascii="Lato" w:hAnsi="Lato" w:cs="Times New Roman"/>
          <w:sz w:val="21"/>
          <w:lang w:val="en-US"/>
        </w:rPr>
        <w:t>e.g</w:t>
      </w:r>
      <w:proofErr w:type="spellEnd"/>
      <w:r w:rsidRPr="00920E02">
        <w:rPr>
          <w:rFonts w:ascii="Lato" w:hAnsi="Lato" w:cs="Times New Roman"/>
          <w:sz w:val="21"/>
          <w:lang w:val="en-US"/>
        </w:rPr>
        <w:t> : Archive)</w:t>
      </w:r>
    </w:p>
    <w:p w:rsidR="009156CD" w:rsidP="009156CD" w:rsidRDefault="009156CD" w14:paraId="60A2CA39" w14:textId="2159305F">
      <w:pPr>
        <w:pStyle w:val="Corpsdetexte"/>
        <w:ind w:left="1418"/>
        <w:rPr>
          <w:rFonts w:ascii="Lato" w:hAnsi="Lato" w:cs="Times New Roman"/>
          <w:sz w:val="21"/>
          <w:lang w:val="en-US"/>
        </w:rPr>
      </w:pPr>
      <w:r w:rsidRPr="00920E02">
        <w:rPr>
          <w:rFonts w:ascii="Lato" w:hAnsi="Lato" w:cs="Times New Roman"/>
          <w:sz w:val="21"/>
          <w:lang w:val="en-US"/>
        </w:rPr>
        <w:tab/>
      </w:r>
      <w:r w:rsidRPr="00920E02">
        <w:rPr>
          <w:rFonts w:ascii="Lato" w:hAnsi="Lato" w:cs="Times New Roman"/>
          <w:sz w:val="21"/>
          <w:lang w:val="en-US"/>
        </w:rPr>
        <w:t xml:space="preserve">- </w:t>
      </w:r>
      <w:proofErr w:type="spellStart"/>
      <w:r>
        <w:rPr>
          <w:rFonts w:ascii="Lato" w:hAnsi="Lato" w:cs="Times New Roman"/>
          <w:sz w:val="21"/>
          <w:lang w:val="en-US"/>
        </w:rPr>
        <w:t>A</w:t>
      </w:r>
      <w:r w:rsidRPr="00920E02">
        <w:rPr>
          <w:rFonts w:ascii="Lato" w:hAnsi="Lato" w:cs="Times New Roman"/>
          <w:sz w:val="21"/>
          <w:lang w:val="en-US"/>
        </w:rPr>
        <w:t>rchiveFolder</w:t>
      </w:r>
      <w:proofErr w:type="spellEnd"/>
      <w:r w:rsidRPr="00920E02">
        <w:rPr>
          <w:rFonts w:ascii="Lato" w:hAnsi="Lato" w:cs="Times New Roman"/>
          <w:sz w:val="21"/>
          <w:lang w:val="en-US"/>
        </w:rPr>
        <w:t>: Where do we put archive file (</w:t>
      </w:r>
      <w:proofErr w:type="spellStart"/>
      <w:proofErr w:type="gramStart"/>
      <w:r w:rsidRPr="00920E02">
        <w:rPr>
          <w:rFonts w:ascii="Lato" w:hAnsi="Lato" w:cs="Times New Roman"/>
          <w:sz w:val="21"/>
          <w:lang w:val="en-US"/>
        </w:rPr>
        <w:t>e.g</w:t>
      </w:r>
      <w:proofErr w:type="spellEnd"/>
      <w:r w:rsidRPr="00920E02">
        <w:rPr>
          <w:rFonts w:ascii="Lato" w:hAnsi="Lato" w:cs="Times New Roman"/>
          <w:sz w:val="21"/>
          <w:lang w:val="en-US"/>
        </w:rPr>
        <w:t> :</w:t>
      </w:r>
      <w:proofErr w:type="gramEnd"/>
      <w:r w:rsidRPr="00920E02">
        <w:rPr>
          <w:rFonts w:ascii="Lato" w:hAnsi="Lato" w:cs="Times New Roman"/>
          <w:sz w:val="21"/>
          <w:lang w:val="en-US"/>
        </w:rPr>
        <w:t xml:space="preserve"> </w:t>
      </w:r>
      <w:proofErr w:type="spellStart"/>
      <w:r w:rsidRPr="00920E02">
        <w:rPr>
          <w:rFonts w:ascii="Lato" w:hAnsi="Lato" w:cs="Times New Roman"/>
          <w:sz w:val="21"/>
          <w:lang w:val="en-US"/>
        </w:rPr>
        <w:t>src</w:t>
      </w:r>
      <w:proofErr w:type="spellEnd"/>
      <w:r w:rsidRPr="00920E02">
        <w:rPr>
          <w:rFonts w:ascii="Lato" w:hAnsi="Lato" w:cs="Times New Roman"/>
          <w:sz w:val="21"/>
          <w:lang w:val="en-US"/>
        </w:rPr>
        <w:t>/</w:t>
      </w:r>
      <w:proofErr w:type="spellStart"/>
      <w:r w:rsidRPr="00920E02">
        <w:rPr>
          <w:rFonts w:ascii="Lato" w:hAnsi="Lato" w:cs="Times New Roman"/>
          <w:sz w:val="21"/>
          <w:lang w:val="en-US"/>
        </w:rPr>
        <w:t>akeneo</w:t>
      </w:r>
      <w:proofErr w:type="spellEnd"/>
      <w:r w:rsidRPr="00920E02">
        <w:rPr>
          <w:rFonts w:ascii="Lato" w:hAnsi="Lato" w:cs="Times New Roman"/>
          <w:sz w:val="21"/>
          <w:lang w:val="en-US"/>
        </w:rPr>
        <w:t>/catalog/archives)</w:t>
      </w:r>
    </w:p>
    <w:p w:rsidRPr="009156CD" w:rsidR="009156CD" w:rsidP="009156CD" w:rsidRDefault="009156CD" w14:paraId="75A16EBF" w14:textId="4059300E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job-workflow-step-set-imported-time</w:t>
      </w:r>
      <w:r w:rsidRPr="00920E02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r w:rsidRPr="00920E02">
        <w:rPr>
          <w:rFonts w:ascii="Lato" w:hAnsi="Lato" w:cs="Times New Roman"/>
          <w:lang w:val="en-US"/>
        </w:rPr>
        <w:t xml:space="preserve"> Keep current imported time in Custom Object for next differential import</w:t>
      </w:r>
    </w:p>
    <w:p w:rsidR="009156CD" w:rsidP="009156CD" w:rsidRDefault="009156CD" w14:paraId="6034E245" w14:textId="77777777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job-workflow-step-rebuild-products-</w:t>
      </w:r>
      <w:proofErr w:type="gramStart"/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index </w:t>
      </w:r>
      <w:r w:rsidRPr="00920E02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proofErr w:type="gramEnd"/>
      <w:r w:rsidRPr="00920E02">
        <w:rPr>
          <w:rFonts w:ascii="Lato" w:hAnsi="Lato" w:cs="Times New Roman"/>
          <w:lang w:val="en-US"/>
        </w:rPr>
        <w:t xml:space="preserve"> Step for re-building indexes after import</w:t>
      </w:r>
      <w:r>
        <w:rPr>
          <w:rFonts w:ascii="Lato" w:hAnsi="Lato" w:cs="Times New Roman"/>
          <w:lang w:val="en-US"/>
        </w:rPr>
        <w:t xml:space="preserve"> using job step </w:t>
      </w:r>
      <w:proofErr w:type="spellStart"/>
      <w:r>
        <w:rPr>
          <w:rFonts w:ascii="Lato" w:hAnsi="Lato" w:cs="Times New Roman"/>
          <w:lang w:val="en-US"/>
        </w:rPr>
        <w:t>SearchReindex</w:t>
      </w:r>
      <w:proofErr w:type="spellEnd"/>
    </w:p>
    <w:p w:rsidR="009156CD" w:rsidP="009156CD" w:rsidRDefault="009156CD" w14:paraId="67D94AAE" w14:textId="77777777">
      <w:pPr>
        <w:pStyle w:val="Corpsdetexte"/>
        <w:ind w:left="1418"/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 xml:space="preserve"> </w:t>
      </w:r>
      <w:r w:rsidRPr="000A1D50">
        <w:rPr>
          <w:rFonts w:ascii="Lato" w:hAnsi="Lato" w:cs="Times New Roman"/>
          <w:lang w:val="en-US"/>
        </w:rPr>
        <w:t xml:space="preserve">    This step needs some </w:t>
      </w:r>
      <w:proofErr w:type="gramStart"/>
      <w:r w:rsidRPr="000A1D50">
        <w:rPr>
          <w:rFonts w:ascii="Lato" w:hAnsi="Lato" w:cs="Times New Roman"/>
          <w:lang w:val="en-US"/>
        </w:rPr>
        <w:t>parameters :</w:t>
      </w:r>
      <w:proofErr w:type="gramEnd"/>
    </w:p>
    <w:p w:rsidR="009156CD" w:rsidP="009156CD" w:rsidRDefault="009156CD" w14:paraId="1612D858" w14:textId="77777777">
      <w:pPr>
        <w:pStyle w:val="Corpsdetexte"/>
        <w:numPr>
          <w:ilvl w:val="0"/>
          <w:numId w:val="19"/>
        </w:numPr>
        <w:rPr>
          <w:rFonts w:ascii="Lato" w:hAnsi="Lato" w:cs="Times New Roman"/>
          <w:sz w:val="21"/>
          <w:lang w:val="en-US"/>
        </w:rPr>
      </w:pPr>
      <w:r w:rsidRPr="000A1D50">
        <w:rPr>
          <w:rFonts w:ascii="Lato" w:hAnsi="Lato" w:cs="Times New Roman"/>
          <w:sz w:val="21"/>
          <w:lang w:val="en-US"/>
        </w:rPr>
        <w:t xml:space="preserve">Product related search </w:t>
      </w:r>
      <w:proofErr w:type="gramStart"/>
      <w:r w:rsidRPr="000A1D50">
        <w:rPr>
          <w:rFonts w:ascii="Lato" w:hAnsi="Lato" w:cs="Times New Roman"/>
          <w:sz w:val="21"/>
          <w:lang w:val="en-US"/>
        </w:rPr>
        <w:t>indexes</w:t>
      </w:r>
      <w:r>
        <w:rPr>
          <w:rFonts w:ascii="Lato" w:hAnsi="Lato" w:cs="Times New Roman"/>
          <w:sz w:val="21"/>
          <w:lang w:val="en-US"/>
        </w:rPr>
        <w:t xml:space="preserve"> :</w:t>
      </w:r>
      <w:proofErr w:type="gramEnd"/>
      <w:r>
        <w:rPr>
          <w:rFonts w:ascii="Lato" w:hAnsi="Lato" w:cs="Times New Roman"/>
          <w:sz w:val="21"/>
          <w:lang w:val="en-US"/>
        </w:rPr>
        <w:t xml:space="preserve"> Whether product indexes need to be rebuilt</w:t>
      </w:r>
    </w:p>
    <w:p w:rsidR="009156CD" w:rsidP="009156CD" w:rsidRDefault="009156CD" w14:paraId="6C02675B" w14:textId="77777777">
      <w:pPr>
        <w:pStyle w:val="Corpsdetexte"/>
        <w:numPr>
          <w:ilvl w:val="0"/>
          <w:numId w:val="19"/>
        </w:numPr>
        <w:rPr>
          <w:rFonts w:ascii="Lato" w:hAnsi="Lato" w:cs="Times New Roman"/>
          <w:sz w:val="21"/>
          <w:lang w:val="en-US"/>
        </w:rPr>
      </w:pPr>
      <w:r w:rsidRPr="000A1D50">
        <w:rPr>
          <w:rFonts w:ascii="Lato" w:hAnsi="Lato" w:cs="Times New Roman"/>
          <w:sz w:val="21"/>
          <w:lang w:val="en-US"/>
        </w:rPr>
        <w:t xml:space="preserve">Active data search </w:t>
      </w:r>
      <w:proofErr w:type="gramStart"/>
      <w:r w:rsidRPr="000A1D50">
        <w:rPr>
          <w:rFonts w:ascii="Lato" w:hAnsi="Lato" w:cs="Times New Roman"/>
          <w:sz w:val="21"/>
          <w:lang w:val="en-US"/>
        </w:rPr>
        <w:t>index</w:t>
      </w:r>
      <w:r>
        <w:rPr>
          <w:rFonts w:ascii="Lato" w:hAnsi="Lato" w:cs="Times New Roman"/>
          <w:sz w:val="21"/>
          <w:lang w:val="en-US"/>
        </w:rPr>
        <w:t xml:space="preserve"> :</w:t>
      </w:r>
      <w:proofErr w:type="gramEnd"/>
      <w:r>
        <w:rPr>
          <w:rFonts w:ascii="Lato" w:hAnsi="Lato" w:cs="Times New Roman"/>
          <w:sz w:val="21"/>
          <w:lang w:val="en-US"/>
        </w:rPr>
        <w:t xml:space="preserve"> Whether active data indexes need to be rebuilt</w:t>
      </w:r>
    </w:p>
    <w:p w:rsidR="009156CD" w:rsidP="009156CD" w:rsidRDefault="009156CD" w14:paraId="33440186" w14:textId="77777777">
      <w:pPr>
        <w:pStyle w:val="Corpsdetexte"/>
        <w:numPr>
          <w:ilvl w:val="0"/>
          <w:numId w:val="19"/>
        </w:numPr>
        <w:rPr>
          <w:rFonts w:ascii="Lato" w:hAnsi="Lato" w:cs="Times New Roman"/>
          <w:sz w:val="21"/>
          <w:lang w:val="en-US"/>
        </w:rPr>
      </w:pPr>
      <w:r w:rsidRPr="000A1D50">
        <w:rPr>
          <w:rFonts w:ascii="Lato" w:hAnsi="Lato" w:cs="Times New Roman"/>
          <w:sz w:val="21"/>
          <w:lang w:val="en-US"/>
        </w:rPr>
        <w:lastRenderedPageBreak/>
        <w:t xml:space="preserve">Content search </w:t>
      </w:r>
      <w:proofErr w:type="gramStart"/>
      <w:r w:rsidRPr="000A1D50">
        <w:rPr>
          <w:rFonts w:ascii="Lato" w:hAnsi="Lato" w:cs="Times New Roman"/>
          <w:sz w:val="21"/>
          <w:lang w:val="en-US"/>
        </w:rPr>
        <w:t>index</w:t>
      </w:r>
      <w:r>
        <w:rPr>
          <w:rFonts w:ascii="Lato" w:hAnsi="Lato" w:cs="Times New Roman"/>
          <w:sz w:val="21"/>
          <w:lang w:val="en-US"/>
        </w:rPr>
        <w:t xml:space="preserve"> :</w:t>
      </w:r>
      <w:proofErr w:type="gramEnd"/>
      <w:r>
        <w:rPr>
          <w:rFonts w:ascii="Lato" w:hAnsi="Lato" w:cs="Times New Roman"/>
          <w:sz w:val="21"/>
          <w:lang w:val="en-US"/>
        </w:rPr>
        <w:t xml:space="preserve"> Whether content search indexes need to be rebuilt</w:t>
      </w:r>
    </w:p>
    <w:p w:rsidRPr="009156CD" w:rsidR="00A2231A" w:rsidP="00A13436" w:rsidRDefault="009156CD" w14:paraId="18F1D055" w14:textId="478A57DA">
      <w:pPr>
        <w:pStyle w:val="Corpsdetexte"/>
        <w:numPr>
          <w:ilvl w:val="0"/>
          <w:numId w:val="19"/>
        </w:numPr>
        <w:rPr>
          <w:rFonts w:ascii="Lato" w:hAnsi="Lato" w:cs="Times New Roman"/>
          <w:sz w:val="21"/>
          <w:lang w:val="en-US"/>
        </w:rPr>
      </w:pPr>
      <w:r w:rsidRPr="000A1D50">
        <w:rPr>
          <w:rFonts w:ascii="Lato" w:hAnsi="Lato" w:cs="Times New Roman"/>
          <w:sz w:val="21"/>
          <w:lang w:val="en-US"/>
        </w:rPr>
        <w:t xml:space="preserve">Indexer </w:t>
      </w:r>
      <w:proofErr w:type="gramStart"/>
      <w:r w:rsidRPr="000A1D50">
        <w:rPr>
          <w:rFonts w:ascii="Lato" w:hAnsi="Lato" w:cs="Times New Roman"/>
          <w:sz w:val="21"/>
          <w:lang w:val="en-US"/>
        </w:rPr>
        <w:t>Type</w:t>
      </w:r>
      <w:r>
        <w:rPr>
          <w:rFonts w:ascii="Lato" w:hAnsi="Lato" w:cs="Times New Roman"/>
          <w:sz w:val="21"/>
          <w:lang w:val="en-US"/>
        </w:rPr>
        <w:t xml:space="preserve"> :</w:t>
      </w:r>
      <w:proofErr w:type="gramEnd"/>
      <w:r>
        <w:rPr>
          <w:rFonts w:ascii="Lato" w:hAnsi="Lato" w:cs="Times New Roman"/>
          <w:sz w:val="21"/>
          <w:lang w:val="en-US"/>
        </w:rPr>
        <w:t xml:space="preserve"> Type of index rebuild (</w:t>
      </w:r>
      <w:proofErr w:type="spellStart"/>
      <w:r>
        <w:rPr>
          <w:rFonts w:ascii="Lato" w:hAnsi="Lato" w:cs="Times New Roman"/>
          <w:sz w:val="21"/>
          <w:lang w:val="en-US"/>
        </w:rPr>
        <w:t>e.g</w:t>
      </w:r>
      <w:proofErr w:type="spellEnd"/>
      <w:r>
        <w:rPr>
          <w:rFonts w:ascii="Lato" w:hAnsi="Lato" w:cs="Times New Roman"/>
          <w:sz w:val="21"/>
          <w:lang w:val="en-US"/>
        </w:rPr>
        <w:t xml:space="preserve"> : Full Index Rebuild)</w:t>
      </w:r>
    </w:p>
    <w:p w:rsidRPr="00920E02" w:rsidR="00FA5191" w:rsidP="00A2231A" w:rsidRDefault="007D657D" w14:paraId="3731E9DA" w14:textId="770D3880">
      <w:pPr>
        <w:pStyle w:val="Corpsdetexte"/>
        <w:ind w:left="709"/>
        <w:rPr>
          <w:rFonts w:ascii="Lato" w:hAnsi="Lato" w:cs="Times New Roman"/>
          <w:b/>
          <w:bCs/>
          <w:color w:val="111111"/>
          <w:sz w:val="21"/>
          <w:lang w:val="en-US"/>
        </w:rPr>
      </w:pPr>
      <w:r w:rsidRPr="00920E02">
        <w:rPr>
          <w:rFonts w:ascii="Lato" w:hAnsi="Lato" w:cs="Times New Roman"/>
          <w:b/>
          <w:bCs/>
          <w:color w:val="111111"/>
          <w:sz w:val="21"/>
          <w:lang w:val="en-US"/>
        </w:rPr>
        <w:t>Multiple storefront Site Assignment:</w:t>
      </w:r>
      <w:r w:rsidRPr="00920E02" w:rsidR="00153E01">
        <w:rPr>
          <w:rFonts w:ascii="Lato" w:hAnsi="Lato" w:cs="Times New Roman"/>
          <w:b/>
          <w:bCs/>
          <w:color w:val="111111"/>
          <w:sz w:val="21"/>
          <w:lang w:val="en-US"/>
        </w:rPr>
        <w:t xml:space="preserve"> </w:t>
      </w:r>
      <w:r w:rsidRPr="00920E02" w:rsidR="00153E01">
        <w:rPr>
          <w:rFonts w:ascii="Lato" w:hAnsi="Lato"/>
          <w:bCs/>
          <w:lang w:val="en-US"/>
        </w:rPr>
        <w:t>Multiple Sites</w:t>
      </w:r>
      <w:r w:rsidRPr="00920E02" w:rsidR="00153E01">
        <w:rPr>
          <w:rFonts w:ascii="Lato" w:hAnsi="Lato"/>
          <w:lang w:val="en-US"/>
        </w:rPr>
        <w:t xml:space="preserve"> - All the sites from all Business Units. This is because storefront import is site specific.</w:t>
      </w:r>
    </w:p>
    <w:p w:rsidRPr="00920E02" w:rsidR="007D657D" w:rsidP="00A13436" w:rsidRDefault="007D657D" w14:paraId="43BE1A2E" w14:textId="77777777">
      <w:pPr>
        <w:pStyle w:val="Corpsdetexte"/>
        <w:rPr>
          <w:rFonts w:ascii="Lato" w:hAnsi="Lato" w:cs="Times New Roman"/>
          <w:lang w:val="en-US"/>
        </w:rPr>
      </w:pPr>
    </w:p>
    <w:p w:rsidR="00A75E73" w:rsidP="00A2231A" w:rsidRDefault="00A75E73" w14:paraId="71B34B23" w14:textId="4AA61FF4">
      <w:pPr>
        <w:pStyle w:val="Corpsdetexte"/>
        <w:ind w:left="709"/>
        <w:rPr>
          <w:rFonts w:ascii="Lato" w:hAnsi="Lato" w:cs="Times New Roman"/>
          <w:b/>
          <w:bCs/>
          <w:color w:val="548DD4" w:themeColor="text2" w:themeTint="99"/>
          <w:lang w:val="en-US"/>
        </w:rPr>
      </w:pPr>
      <w:r w:rsidRPr="00920E02">
        <w:rPr>
          <w:rFonts w:ascii="Lato" w:hAnsi="Lato" w:cs="Times New Roman"/>
          <w:b/>
          <w:bCs/>
          <w:color w:val="548DD4" w:themeColor="text2" w:themeTint="99"/>
          <w:lang w:val="en-US"/>
        </w:rPr>
        <w:t>3-2</w:t>
      </w:r>
      <w:r w:rsidRPr="00920E02" w:rsidR="005C047E">
        <w:rPr>
          <w:rFonts w:ascii="Lato" w:hAnsi="Lato" w:cs="Times New Roman"/>
          <w:b/>
          <w:bCs/>
          <w:color w:val="548DD4" w:themeColor="text2" w:themeTint="99"/>
          <w:lang w:val="en-US"/>
        </w:rPr>
        <w:t>-1</w:t>
      </w:r>
      <w:r w:rsidRPr="00920E02">
        <w:rPr>
          <w:rFonts w:ascii="Lato" w:hAnsi="Lato" w:cs="Times New Roman"/>
          <w:b/>
          <w:bCs/>
          <w:color w:val="548DD4" w:themeColor="text2" w:themeTint="99"/>
          <w:lang w:val="en-US"/>
        </w:rPr>
        <w:t>-Akeneo-Full-Import-</w:t>
      </w:r>
      <w:r w:rsidRPr="00920E02" w:rsidR="005C047E">
        <w:rPr>
          <w:rFonts w:ascii="Lato" w:hAnsi="Lato" w:cs="Times New Roman"/>
          <w:b/>
          <w:bCs/>
          <w:color w:val="548DD4" w:themeColor="text2" w:themeTint="99"/>
          <w:lang w:val="en-US"/>
        </w:rPr>
        <w:t>Master</w:t>
      </w:r>
    </w:p>
    <w:p w:rsidRPr="00920E02" w:rsidR="00906CC0" w:rsidP="00A2231A" w:rsidRDefault="00906CC0" w14:paraId="6224A409" w14:textId="5A59D456">
      <w:pPr>
        <w:pStyle w:val="Corpsdetexte"/>
        <w:ind w:left="709"/>
        <w:rPr>
          <w:rFonts w:ascii="Lato" w:hAnsi="Lato" w:cs="Times New Roman"/>
          <w:b/>
          <w:bCs/>
          <w:color w:val="548DD4" w:themeColor="text2" w:themeTint="99"/>
          <w:lang w:val="en-US"/>
        </w:rPr>
      </w:pPr>
      <w:r>
        <w:rPr>
          <w:rFonts w:ascii="Lato" w:hAnsi="Lato" w:cs="Times New Roman"/>
          <w:b/>
          <w:bCs/>
          <w:color w:val="548DD4" w:themeColor="text2" w:themeTint="99"/>
          <w:lang w:val="en-US"/>
        </w:rPr>
        <w:t>3-2-2-Akeneo-Full-Import-Master-Variation</w:t>
      </w:r>
    </w:p>
    <w:p w:rsidRPr="00906CC0" w:rsidR="00906CC0" w:rsidP="00906CC0" w:rsidRDefault="00906CC0" w14:paraId="0782FC4A" w14:textId="22389B95">
      <w:pPr>
        <w:pStyle w:val="Corpsdetexte"/>
        <w:ind w:left="709"/>
        <w:rPr>
          <w:rFonts w:ascii="Lato" w:hAnsi="Lato" w:cs="Times New Roman"/>
          <w:b/>
          <w:bCs/>
          <w:color w:val="548DD4" w:themeColor="text2" w:themeTint="99"/>
          <w:lang w:val="en-US"/>
        </w:rPr>
      </w:pPr>
      <w:r>
        <w:rPr>
          <w:rFonts w:ascii="Lato" w:hAnsi="Lato" w:cs="Times New Roman"/>
          <w:b/>
          <w:bCs/>
          <w:color w:val="548DD4" w:themeColor="text2" w:themeTint="99"/>
          <w:lang w:val="en-US"/>
        </w:rPr>
        <w:t>3-2-</w:t>
      </w:r>
      <w:r w:rsidR="00F86B81">
        <w:rPr>
          <w:rFonts w:ascii="Lato" w:hAnsi="Lato" w:cs="Times New Roman"/>
          <w:b/>
          <w:bCs/>
          <w:color w:val="548DD4" w:themeColor="text2" w:themeTint="99"/>
          <w:lang w:val="en-US"/>
        </w:rPr>
        <w:t>3</w:t>
      </w:r>
      <w:r>
        <w:rPr>
          <w:rFonts w:ascii="Lato" w:hAnsi="Lato" w:cs="Times New Roman"/>
          <w:b/>
          <w:bCs/>
          <w:color w:val="548DD4" w:themeColor="text2" w:themeTint="99"/>
          <w:lang w:val="en-US"/>
        </w:rPr>
        <w:t>-Akeneo-Full-Import-Master-Images</w:t>
      </w:r>
    </w:p>
    <w:p w:rsidRPr="00920E02" w:rsidR="00A75E73" w:rsidP="00A2231A" w:rsidRDefault="00A75E73" w14:paraId="3D240966" w14:textId="57C71B9F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Th</w:t>
      </w:r>
      <w:r w:rsidR="00906CC0">
        <w:rPr>
          <w:rFonts w:ascii="Lato" w:hAnsi="Lato" w:cs="Times New Roman"/>
          <w:lang w:val="en-US"/>
        </w:rPr>
        <w:t>ese</w:t>
      </w:r>
      <w:r w:rsidRPr="00920E02">
        <w:rPr>
          <w:rFonts w:ascii="Lato" w:hAnsi="Lato" w:cs="Times New Roman"/>
          <w:lang w:val="en-US"/>
        </w:rPr>
        <w:t xml:space="preserve"> a</w:t>
      </w:r>
      <w:r w:rsidR="00906CC0">
        <w:rPr>
          <w:rFonts w:ascii="Lato" w:hAnsi="Lato" w:cs="Times New Roman"/>
          <w:lang w:val="en-US"/>
        </w:rPr>
        <w:t>re</w:t>
      </w:r>
      <w:r w:rsidRPr="00920E02">
        <w:rPr>
          <w:rFonts w:ascii="Lato" w:hAnsi="Lato" w:cs="Times New Roman"/>
          <w:lang w:val="en-US"/>
        </w:rPr>
        <w:t xml:space="preserve"> </w:t>
      </w:r>
      <w:r w:rsidR="00906CC0">
        <w:rPr>
          <w:rFonts w:ascii="Lato" w:hAnsi="Lato" w:cs="Times New Roman"/>
          <w:lang w:val="en-US"/>
        </w:rPr>
        <w:t xml:space="preserve">3 </w:t>
      </w:r>
      <w:r w:rsidRPr="00920E02" w:rsidR="000A5FB3">
        <w:rPr>
          <w:rFonts w:ascii="Lato" w:hAnsi="Lato" w:cs="Times New Roman"/>
          <w:lang w:val="en-US"/>
        </w:rPr>
        <w:t>full import</w:t>
      </w:r>
      <w:r w:rsidRPr="00920E02">
        <w:rPr>
          <w:rFonts w:ascii="Lato" w:hAnsi="Lato" w:cs="Times New Roman"/>
          <w:lang w:val="en-US"/>
        </w:rPr>
        <w:t xml:space="preserve"> job which </w:t>
      </w:r>
      <w:r w:rsidRPr="00920E02" w:rsidR="00CF04ED">
        <w:rPr>
          <w:rFonts w:ascii="Lato" w:hAnsi="Lato" w:cs="Times New Roman"/>
          <w:lang w:val="en-US"/>
        </w:rPr>
        <w:t>should be executed when</w:t>
      </w:r>
      <w:r w:rsidRPr="00920E02" w:rsidR="000A5FB3">
        <w:rPr>
          <w:rFonts w:ascii="Lato" w:hAnsi="Lato" w:cs="Times New Roman"/>
          <w:lang w:val="en-US"/>
        </w:rPr>
        <w:t xml:space="preserve"> we need to import all product</w:t>
      </w:r>
      <w:r w:rsidRPr="00920E02" w:rsidR="00CC7A2C">
        <w:rPr>
          <w:rFonts w:ascii="Lato" w:hAnsi="Lato" w:cs="Times New Roman"/>
          <w:lang w:val="en-US"/>
        </w:rPr>
        <w:t>’</w:t>
      </w:r>
      <w:r w:rsidRPr="00920E02" w:rsidR="000A5FB3">
        <w:rPr>
          <w:rFonts w:ascii="Lato" w:hAnsi="Lato" w:cs="Times New Roman"/>
          <w:lang w:val="en-US"/>
        </w:rPr>
        <w:t>s data</w:t>
      </w:r>
      <w:r w:rsidRPr="00920E02" w:rsidR="00614329">
        <w:rPr>
          <w:rFonts w:ascii="Lato" w:hAnsi="Lato" w:cs="Times New Roman"/>
          <w:lang w:val="en-US"/>
        </w:rPr>
        <w:t xml:space="preserve"> into master catalog</w:t>
      </w:r>
      <w:r w:rsidRPr="00920E02" w:rsidR="000A5FB3">
        <w:rPr>
          <w:rFonts w:ascii="Lato" w:hAnsi="Lato" w:cs="Times New Roman"/>
          <w:lang w:val="en-US"/>
        </w:rPr>
        <w:t xml:space="preserve"> without differential</w:t>
      </w:r>
      <w:r w:rsidRPr="00920E02" w:rsidR="00CF04ED">
        <w:rPr>
          <w:rFonts w:ascii="Lato" w:hAnsi="Lato" w:cs="Times New Roman"/>
          <w:lang w:val="en-US"/>
        </w:rPr>
        <w:t>.</w:t>
      </w:r>
    </w:p>
    <w:p w:rsidRPr="00920E02" w:rsidR="00A75E73" w:rsidP="00A2231A" w:rsidRDefault="00A002C6" w14:paraId="1F5AE7C6" w14:textId="492B6538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This job has same number of steps as in differential import job</w:t>
      </w:r>
      <w:r w:rsidRPr="00920E02" w:rsidR="00F71B2F">
        <w:rPr>
          <w:rFonts w:ascii="Lato" w:hAnsi="Lato" w:cs="Times New Roman"/>
          <w:lang w:val="en-US"/>
        </w:rPr>
        <w:t xml:space="preserve"> (3-1-1-Akeneo-Differential-Import-Master)</w:t>
      </w:r>
      <w:r w:rsidRPr="00920E02">
        <w:rPr>
          <w:rFonts w:ascii="Lato" w:hAnsi="Lato" w:cs="Times New Roman"/>
          <w:lang w:val="en-US"/>
        </w:rPr>
        <w:t xml:space="preserve">, and </w:t>
      </w:r>
      <w:r w:rsidR="00906CC0">
        <w:rPr>
          <w:rFonts w:ascii="Lato" w:hAnsi="Lato" w:cs="Times New Roman"/>
          <w:lang w:val="en-US"/>
        </w:rPr>
        <w:t>some</w:t>
      </w:r>
      <w:r w:rsidRPr="00C93E03">
        <w:rPr>
          <w:rFonts w:ascii="Lato" w:hAnsi="Lato" w:cs="Times New Roman"/>
          <w:lang w:val="en-US"/>
        </w:rPr>
        <w:t xml:space="preserve"> </w:t>
      </w:r>
      <w:r w:rsidRPr="00920E02">
        <w:rPr>
          <w:rFonts w:ascii="Lato" w:hAnsi="Lato" w:cs="Times New Roman"/>
          <w:lang w:val="en-US"/>
        </w:rPr>
        <w:t xml:space="preserve">extra step as mentioned </w:t>
      </w:r>
      <w:proofErr w:type="gramStart"/>
      <w:r w:rsidRPr="00920E02">
        <w:rPr>
          <w:rFonts w:ascii="Lato" w:hAnsi="Lato" w:cs="Times New Roman"/>
          <w:lang w:val="en-US"/>
        </w:rPr>
        <w:t>below</w:t>
      </w:r>
      <w:r w:rsidRPr="00920E02" w:rsidR="00A75E73">
        <w:rPr>
          <w:rFonts w:ascii="Lato" w:hAnsi="Lato" w:cs="Times New Roman"/>
          <w:lang w:val="en-US"/>
        </w:rPr>
        <w:t> :</w:t>
      </w:r>
      <w:proofErr w:type="gramEnd"/>
      <w:r w:rsidRPr="00920E02" w:rsidR="00A75E73">
        <w:rPr>
          <w:rFonts w:ascii="Lato" w:hAnsi="Lato" w:cs="Times New Roman"/>
          <w:lang w:val="en-US"/>
        </w:rPr>
        <w:t xml:space="preserve"> </w:t>
      </w:r>
    </w:p>
    <w:p w:rsidRPr="00920E02" w:rsidR="00F67A02" w:rsidP="00A2231A" w:rsidRDefault="00EB232C" w14:paraId="1F857742" w14:textId="24456997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job-workflow-step-clear-imported-time</w:t>
      </w:r>
      <w:r w:rsidRPr="00920E02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r w:rsidRPr="00920E02">
        <w:rPr>
          <w:rFonts w:ascii="Lato" w:hAnsi="Lato" w:cs="Times New Roman"/>
          <w:lang w:val="en-US"/>
        </w:rPr>
        <w:t xml:space="preserve"> This step will clear the imported time which is saved in the custom object “</w:t>
      </w:r>
      <w:proofErr w:type="spellStart"/>
      <w:r w:rsidRPr="00920E02">
        <w:rPr>
          <w:rFonts w:ascii="Lato" w:hAnsi="Lato" w:cs="Times New Roman"/>
          <w:lang w:val="en-US"/>
        </w:rPr>
        <w:t>AkeneoRunTime</w:t>
      </w:r>
      <w:proofErr w:type="spellEnd"/>
      <w:r w:rsidRPr="00920E02">
        <w:rPr>
          <w:rFonts w:ascii="Lato" w:hAnsi="Lato" w:cs="Times New Roman"/>
          <w:lang w:val="en-US"/>
        </w:rPr>
        <w:t>” so that all the data is imported.</w:t>
      </w:r>
    </w:p>
    <w:p w:rsidRPr="00920E02" w:rsidR="0079701F" w:rsidP="00A2231A" w:rsidRDefault="00F24E0B" w14:paraId="18682C02" w14:textId="367A2EBD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job-workflow-clear-</w:t>
      </w:r>
      <w:r w:rsidRPr="00906CC0" w:rsidR="00906CC0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model-products-cache</w:t>
      </w:r>
      <w:r w:rsidRPr="00920E02" w:rsidR="0079701F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r w:rsidRPr="00920E02" w:rsidR="0079701F">
        <w:rPr>
          <w:rFonts w:ascii="Lato" w:hAnsi="Lato" w:cs="Times New Roman"/>
          <w:lang w:val="en-US"/>
        </w:rPr>
        <w:t xml:space="preserve"> This step will clear </w:t>
      </w:r>
      <w:r w:rsidRPr="00920E02">
        <w:rPr>
          <w:rFonts w:ascii="Lato" w:hAnsi="Lato" w:cs="Times New Roman"/>
          <w:lang w:val="en-US"/>
        </w:rPr>
        <w:t>existing custom objects of Model products</w:t>
      </w:r>
      <w:r w:rsidRPr="00920E02" w:rsidR="0079701F">
        <w:rPr>
          <w:rFonts w:ascii="Lato" w:hAnsi="Lato" w:cs="Times New Roman"/>
          <w:lang w:val="en-US"/>
        </w:rPr>
        <w:t>.</w:t>
      </w:r>
    </w:p>
    <w:p w:rsidRPr="00920E02" w:rsidR="00C44FF1" w:rsidP="00ED686F" w:rsidRDefault="00C44FF1" w14:paraId="5C47059B" w14:textId="0E98072C">
      <w:pPr>
        <w:pStyle w:val="Corpsdetexte"/>
        <w:ind w:left="709"/>
        <w:rPr>
          <w:rFonts w:ascii="Lato" w:hAnsi="Lato" w:cs="Times New Roman"/>
          <w:b/>
          <w:bCs/>
          <w:color w:val="111111"/>
          <w:sz w:val="21"/>
          <w:lang w:val="en-US"/>
        </w:rPr>
      </w:pPr>
      <w:r w:rsidRPr="00920E02">
        <w:rPr>
          <w:rFonts w:ascii="Lato" w:hAnsi="Lato" w:cs="Times New Roman"/>
          <w:b/>
          <w:bCs/>
          <w:color w:val="111111"/>
          <w:sz w:val="21"/>
          <w:lang w:val="en-US"/>
        </w:rPr>
        <w:t>Multiple storefront Site Assignment:</w:t>
      </w:r>
      <w:r w:rsidRPr="00920E02" w:rsidR="004A1286">
        <w:rPr>
          <w:rFonts w:ascii="Lato" w:hAnsi="Lato" w:cs="Times New Roman"/>
          <w:b/>
          <w:bCs/>
          <w:color w:val="111111"/>
          <w:sz w:val="21"/>
          <w:lang w:val="en-US"/>
        </w:rPr>
        <w:t xml:space="preserve"> </w:t>
      </w:r>
      <w:r w:rsidRPr="00920E02" w:rsidR="004A1286">
        <w:rPr>
          <w:rFonts w:ascii="Lato" w:hAnsi="Lato"/>
          <w:bCs/>
          <w:lang w:val="en-US"/>
        </w:rPr>
        <w:t>Multiple Sites</w:t>
      </w:r>
      <w:r w:rsidRPr="00920E02" w:rsidR="0050025D">
        <w:rPr>
          <w:rFonts w:ascii="Lato" w:hAnsi="Lato"/>
          <w:lang w:val="en-US"/>
        </w:rPr>
        <w:t xml:space="preserve"> - One</w:t>
      </w:r>
      <w:r w:rsidRPr="00920E02" w:rsidR="004A1286">
        <w:rPr>
          <w:rFonts w:ascii="Lato" w:hAnsi="Lato"/>
          <w:lang w:val="en-US"/>
        </w:rPr>
        <w:t xml:space="preserve"> site from each Business Unit.</w:t>
      </w:r>
    </w:p>
    <w:p w:rsidRPr="00920E02" w:rsidR="00F71B2F" w:rsidP="0079701F" w:rsidRDefault="00F71B2F" w14:paraId="5825D65A" w14:textId="77777777">
      <w:pPr>
        <w:pStyle w:val="Corpsdetexte"/>
        <w:rPr>
          <w:rFonts w:ascii="Lato" w:hAnsi="Lato" w:cs="Times New Roman"/>
          <w:lang w:val="en-US"/>
        </w:rPr>
      </w:pPr>
    </w:p>
    <w:p w:rsidRPr="00920E02" w:rsidR="00F71B2F" w:rsidP="00ED686F" w:rsidRDefault="00F71B2F" w14:paraId="2F204FCA" w14:textId="5F7BB173">
      <w:pPr>
        <w:pStyle w:val="Corpsdetexte"/>
        <w:ind w:left="709"/>
        <w:rPr>
          <w:rFonts w:ascii="Lato" w:hAnsi="Lato" w:cs="Times New Roman"/>
          <w:b/>
          <w:bCs/>
          <w:color w:val="548DD4" w:themeColor="text2" w:themeTint="99"/>
          <w:lang w:val="en-US"/>
        </w:rPr>
      </w:pPr>
      <w:r w:rsidRPr="00920E02">
        <w:rPr>
          <w:rFonts w:ascii="Lato" w:hAnsi="Lato" w:cs="Times New Roman"/>
          <w:b/>
          <w:bCs/>
          <w:color w:val="548DD4" w:themeColor="text2" w:themeTint="99"/>
          <w:lang w:val="en-US"/>
        </w:rPr>
        <w:t>3-2-</w:t>
      </w:r>
      <w:r w:rsidR="00906CC0">
        <w:rPr>
          <w:rFonts w:ascii="Lato" w:hAnsi="Lato" w:cs="Times New Roman"/>
          <w:b/>
          <w:bCs/>
          <w:color w:val="548DD4" w:themeColor="text2" w:themeTint="99"/>
          <w:lang w:val="en-US"/>
        </w:rPr>
        <w:t>4</w:t>
      </w:r>
      <w:r w:rsidRPr="00920E02">
        <w:rPr>
          <w:rFonts w:ascii="Lato" w:hAnsi="Lato" w:cs="Times New Roman"/>
          <w:b/>
          <w:bCs/>
          <w:color w:val="548DD4" w:themeColor="text2" w:themeTint="99"/>
          <w:lang w:val="en-US"/>
        </w:rPr>
        <w:t>-Akeneo-Full-Import-Storefront</w:t>
      </w:r>
    </w:p>
    <w:p w:rsidRPr="00920E02" w:rsidR="00F71B2F" w:rsidP="00ED686F" w:rsidRDefault="00F71B2F" w14:paraId="05A1D4D9" w14:textId="11A8019A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This is a full import job which should be executed when we need to import all product’s category assignment and association information into storefront catalog without differential.</w:t>
      </w:r>
    </w:p>
    <w:p w:rsidRPr="00920E02" w:rsidR="00F71B2F" w:rsidP="00ED686F" w:rsidRDefault="00F71B2F" w14:paraId="2C6F41DB" w14:textId="49783A27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This job has same number of steps as in differential import job (3-1-2-Akeneo-Differential-Import-Storefront), and one extra step as mentioned below: </w:t>
      </w:r>
    </w:p>
    <w:p w:rsidRPr="00920E02" w:rsidR="00F71B2F" w:rsidP="00A2231A" w:rsidRDefault="00F71B2F" w14:paraId="78A35025" w14:textId="2766B6AE">
      <w:pPr>
        <w:pStyle w:val="Corpsdetexte"/>
        <w:ind w:left="1418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job-workflow-step-clear-imported-time</w:t>
      </w:r>
      <w:r w:rsidRPr="00920E02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r w:rsidRPr="00920E02">
        <w:rPr>
          <w:rFonts w:ascii="Lato" w:hAnsi="Lato" w:cs="Times New Roman"/>
          <w:lang w:val="en-US"/>
        </w:rPr>
        <w:t xml:space="preserve"> This step will clear the imported time</w:t>
      </w:r>
      <w:r w:rsidRPr="00920E02" w:rsidR="008B0554">
        <w:rPr>
          <w:rFonts w:ascii="Lato" w:hAnsi="Lato" w:cs="Times New Roman"/>
          <w:lang w:val="en-US"/>
        </w:rPr>
        <w:t>,</w:t>
      </w:r>
      <w:r w:rsidRPr="00920E02">
        <w:rPr>
          <w:rFonts w:ascii="Lato" w:hAnsi="Lato" w:cs="Times New Roman"/>
          <w:lang w:val="en-US"/>
        </w:rPr>
        <w:t xml:space="preserve"> which is saved in the custom object “</w:t>
      </w:r>
      <w:proofErr w:type="spellStart"/>
      <w:r w:rsidRPr="00920E02">
        <w:rPr>
          <w:rFonts w:ascii="Lato" w:hAnsi="Lato" w:cs="Times New Roman"/>
          <w:lang w:val="en-US"/>
        </w:rPr>
        <w:t>AkeneoRunTime</w:t>
      </w:r>
      <w:proofErr w:type="spellEnd"/>
      <w:r w:rsidRPr="00920E02">
        <w:rPr>
          <w:rFonts w:ascii="Lato" w:hAnsi="Lato" w:cs="Times New Roman"/>
          <w:lang w:val="en-US"/>
        </w:rPr>
        <w:t>” so that all the data is imported.</w:t>
      </w:r>
    </w:p>
    <w:p w:rsidR="00F71B2F" w:rsidP="00ED686F" w:rsidRDefault="007D657D" w14:paraId="3E9D2EFC" w14:textId="0CF7E2BC">
      <w:pPr>
        <w:pStyle w:val="Corpsdetexte"/>
        <w:ind w:left="709"/>
        <w:rPr>
          <w:rFonts w:ascii="Lato" w:hAnsi="Lato"/>
          <w:lang w:val="en-US"/>
        </w:rPr>
      </w:pPr>
      <w:r w:rsidRPr="00920E02">
        <w:rPr>
          <w:rFonts w:ascii="Lato" w:hAnsi="Lato" w:cs="Times New Roman"/>
          <w:b/>
          <w:bCs/>
          <w:color w:val="111111"/>
          <w:sz w:val="21"/>
          <w:lang w:val="en-US"/>
        </w:rPr>
        <w:t>Multiple storefront Site Assignment:</w:t>
      </w:r>
      <w:r w:rsidRPr="00920E02" w:rsidR="003D6313">
        <w:rPr>
          <w:rFonts w:ascii="Lato" w:hAnsi="Lato" w:cs="Times New Roman"/>
          <w:b/>
          <w:bCs/>
          <w:color w:val="111111"/>
          <w:sz w:val="21"/>
          <w:lang w:val="en-US"/>
        </w:rPr>
        <w:t xml:space="preserve"> </w:t>
      </w:r>
      <w:r w:rsidRPr="00920E02" w:rsidR="003D6313">
        <w:rPr>
          <w:rFonts w:ascii="Lato" w:hAnsi="Lato"/>
          <w:bCs/>
          <w:lang w:val="en-US"/>
        </w:rPr>
        <w:t>Multiple Sites</w:t>
      </w:r>
      <w:r w:rsidRPr="00920E02" w:rsidR="003D6313">
        <w:rPr>
          <w:rFonts w:ascii="Lato" w:hAnsi="Lato"/>
          <w:lang w:val="en-US"/>
        </w:rPr>
        <w:t xml:space="preserve"> - All sites from all Business Units.</w:t>
      </w:r>
    </w:p>
    <w:p w:rsidR="001119D2" w:rsidP="00ED686F" w:rsidRDefault="001119D2" w14:paraId="277D4546" w14:textId="77777777">
      <w:pPr>
        <w:pStyle w:val="Corpsdetexte"/>
        <w:ind w:left="709"/>
        <w:rPr>
          <w:rFonts w:ascii="Lato" w:hAnsi="Lato" w:cs="Times New Roman"/>
          <w:b/>
          <w:bCs/>
          <w:color w:val="111111"/>
          <w:sz w:val="21"/>
          <w:lang w:val="en-US"/>
        </w:rPr>
      </w:pPr>
    </w:p>
    <w:p w:rsidRPr="00920E02" w:rsidR="001119D2" w:rsidP="001119D2" w:rsidRDefault="001119D2" w14:paraId="5F526D0F" w14:textId="7190F70C">
      <w:pPr>
        <w:pStyle w:val="Corpsdetexte"/>
        <w:ind w:left="709"/>
        <w:rPr>
          <w:rFonts w:ascii="Lato" w:hAnsi="Lato" w:cs="Times New Roman"/>
          <w:b/>
          <w:bCs/>
          <w:color w:val="548DD4" w:themeColor="text2" w:themeTint="99"/>
          <w:lang w:val="en-US"/>
        </w:rPr>
      </w:pPr>
      <w:r w:rsidRPr="001119D2">
        <w:rPr>
          <w:rFonts w:ascii="Lato" w:hAnsi="Lato" w:cs="Times New Roman"/>
          <w:b/>
          <w:bCs/>
          <w:color w:val="548DD4" w:themeColor="text2" w:themeTint="99"/>
          <w:lang w:val="en-US"/>
        </w:rPr>
        <w:t>4-Akeneo-Entity-Import</w:t>
      </w:r>
    </w:p>
    <w:p w:rsidRPr="00920E02" w:rsidR="001119D2" w:rsidP="001119D2" w:rsidRDefault="001119D2" w14:paraId="782EC5FE" w14:textId="64564D1E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This job</w:t>
      </w:r>
      <w:r>
        <w:rPr>
          <w:rFonts w:ascii="Lato" w:hAnsi="Lato" w:cs="Times New Roman"/>
          <w:lang w:val="en-US"/>
        </w:rPr>
        <w:t xml:space="preserve"> imports Reference Entity Records in to SFCC back office.</w:t>
      </w:r>
    </w:p>
    <w:p w:rsidR="001119D2" w:rsidP="001119D2" w:rsidRDefault="001119D2" w14:paraId="356E908B" w14:textId="1AE4D323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This job has </w:t>
      </w:r>
      <w:r>
        <w:rPr>
          <w:rFonts w:ascii="Lato" w:hAnsi="Lato" w:cs="Times New Roman"/>
          <w:lang w:val="en-US"/>
        </w:rPr>
        <w:t>following</w:t>
      </w:r>
      <w:r w:rsidRPr="00920E02">
        <w:rPr>
          <w:rFonts w:ascii="Lato" w:hAnsi="Lato" w:cs="Times New Roman"/>
          <w:lang w:val="en-US"/>
        </w:rPr>
        <w:t xml:space="preserve"> steps: </w:t>
      </w:r>
    </w:p>
    <w:p w:rsidRPr="00920E02" w:rsidR="008314C4" w:rsidP="001119D2" w:rsidRDefault="008314C4" w14:paraId="5FEBF934" w14:textId="5329C96E">
      <w:pPr>
        <w:pStyle w:val="Corpsdetexte"/>
        <w:ind w:left="709"/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>Sequential flow 1 has following steps:</w:t>
      </w:r>
    </w:p>
    <w:p w:rsidR="001119D2" w:rsidP="001119D2" w:rsidRDefault="00066AC1" w14:paraId="6DABF44B" w14:textId="280F2016">
      <w:pPr>
        <w:pStyle w:val="Corpsdetexte"/>
        <w:ind w:left="1418"/>
        <w:rPr>
          <w:rFonts w:ascii="Lato" w:hAnsi="Lato" w:cs="Times New Roman"/>
          <w:lang w:val="en-US"/>
        </w:rPr>
      </w:pPr>
      <w:r w:rsidRPr="00066AC1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lastRenderedPageBreak/>
        <w:t>job-workflow-step-import-entity-records</w:t>
      </w:r>
      <w:r w:rsidRPr="00920E02" w:rsidR="001119D2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r w:rsidRPr="00920E02" w:rsidR="001119D2">
        <w:rPr>
          <w:rFonts w:ascii="Lato" w:hAnsi="Lato" w:cs="Times New Roman"/>
          <w:lang w:val="en-US"/>
        </w:rPr>
        <w:t xml:space="preserve"> This step </w:t>
      </w:r>
      <w:r>
        <w:rPr>
          <w:rFonts w:ascii="Lato" w:hAnsi="Lato" w:cs="Times New Roman"/>
          <w:lang w:val="en-US"/>
        </w:rPr>
        <w:t>generates XML for attributes of entities and XML for entity records (</w:t>
      </w:r>
      <w:r w:rsidR="008A5399">
        <w:rPr>
          <w:rFonts w:ascii="Lato" w:hAnsi="Lato" w:cs="Times New Roman"/>
          <w:lang w:val="en-US"/>
        </w:rPr>
        <w:t>Scope: Specific Site</w:t>
      </w:r>
      <w:r>
        <w:rPr>
          <w:rFonts w:ascii="Lato" w:hAnsi="Lato" w:cs="Times New Roman"/>
          <w:lang w:val="en-US"/>
        </w:rPr>
        <w:t>).</w:t>
      </w:r>
    </w:p>
    <w:p w:rsidR="00066AC1" w:rsidP="00066AC1" w:rsidRDefault="00066AC1" w14:paraId="7BC01F07" w14:textId="51EE4353">
      <w:pPr>
        <w:pStyle w:val="Corpsdetexte"/>
        <w:ind w:left="1418"/>
        <w:rPr>
          <w:rFonts w:ascii="Lato" w:hAnsi="Lato" w:cs="Times New Roman"/>
          <w:lang w:val="en-US"/>
        </w:rPr>
      </w:pPr>
      <w:r w:rsidRPr="00066AC1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job-workflow-step-attributes-import</w:t>
      </w:r>
      <w:r w:rsidRPr="00920E02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r w:rsidRPr="00920E02">
        <w:rPr>
          <w:rFonts w:ascii="Lato" w:hAnsi="Lato" w:cs="Times New Roman"/>
          <w:lang w:val="en-US"/>
        </w:rPr>
        <w:t xml:space="preserve"> This step </w:t>
      </w:r>
      <w:r>
        <w:rPr>
          <w:rFonts w:ascii="Lato" w:hAnsi="Lato" w:cs="Times New Roman"/>
          <w:lang w:val="en-US"/>
        </w:rPr>
        <w:t>imports th</w:t>
      </w:r>
      <w:r w:rsidR="00AD1273">
        <w:rPr>
          <w:rFonts w:ascii="Lato" w:hAnsi="Lato" w:cs="Times New Roman"/>
          <w:lang w:val="en-US"/>
        </w:rPr>
        <w:t xml:space="preserve">e generated attributes XML </w:t>
      </w:r>
      <w:r>
        <w:rPr>
          <w:rFonts w:ascii="Lato" w:hAnsi="Lato" w:cs="Times New Roman"/>
          <w:lang w:val="en-US"/>
        </w:rPr>
        <w:t>file</w:t>
      </w:r>
      <w:r w:rsidR="008A5399">
        <w:rPr>
          <w:rFonts w:ascii="Lato" w:hAnsi="Lato" w:cs="Times New Roman"/>
          <w:lang w:val="en-US"/>
        </w:rPr>
        <w:t xml:space="preserve"> (Scope: Organization)</w:t>
      </w:r>
      <w:r>
        <w:rPr>
          <w:rFonts w:ascii="Lato" w:hAnsi="Lato" w:cs="Times New Roman"/>
          <w:lang w:val="en-US"/>
        </w:rPr>
        <w:t>.</w:t>
      </w:r>
    </w:p>
    <w:p w:rsidRPr="00920E02" w:rsidR="00066AC1" w:rsidP="00066AC1" w:rsidRDefault="00066AC1" w14:paraId="54919A70" w14:textId="6837DD26">
      <w:pPr>
        <w:pStyle w:val="Corpsdetexte"/>
        <w:ind w:left="709"/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>Sequential flow 2 has following single step:</w:t>
      </w:r>
    </w:p>
    <w:p w:rsidR="007D657D" w:rsidP="00E23BEC" w:rsidRDefault="00066AC1" w14:paraId="4DBD10FE" w14:textId="6C000859">
      <w:pPr>
        <w:pStyle w:val="Corpsdetexte"/>
        <w:ind w:left="1418"/>
        <w:rPr>
          <w:rFonts w:ascii="Lato" w:hAnsi="Lato" w:cs="Times New Roman"/>
          <w:lang w:val="en-US"/>
        </w:rPr>
      </w:pPr>
      <w:r w:rsidRPr="00066AC1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job-workflow-step-content-import</w:t>
      </w:r>
      <w:r w:rsidRPr="00920E02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r w:rsidRPr="00920E02">
        <w:rPr>
          <w:rFonts w:ascii="Lato" w:hAnsi="Lato" w:cs="Times New Roman"/>
          <w:lang w:val="en-US"/>
        </w:rPr>
        <w:t xml:space="preserve"> This step </w:t>
      </w:r>
      <w:r>
        <w:rPr>
          <w:rFonts w:ascii="Lato" w:hAnsi="Lato" w:cs="Times New Roman"/>
          <w:lang w:val="en-US"/>
        </w:rPr>
        <w:t>imports the XML for entity records</w:t>
      </w:r>
      <w:r w:rsidR="008A5399">
        <w:rPr>
          <w:rFonts w:ascii="Lato" w:hAnsi="Lato" w:cs="Times New Roman"/>
          <w:lang w:val="en-US"/>
        </w:rPr>
        <w:t xml:space="preserve"> (Scope: Specific Site)</w:t>
      </w:r>
      <w:r>
        <w:rPr>
          <w:rFonts w:ascii="Lato" w:hAnsi="Lato" w:cs="Times New Roman"/>
          <w:lang w:val="en-US"/>
        </w:rPr>
        <w:t>.</w:t>
      </w:r>
    </w:p>
    <w:p w:rsidRPr="00920E02" w:rsidR="008A5399" w:rsidP="008A5399" w:rsidRDefault="008A5399" w14:paraId="307E493C" w14:textId="3A9042C3">
      <w:pPr>
        <w:pStyle w:val="Corpsdetexte"/>
        <w:ind w:left="709"/>
        <w:rPr>
          <w:rFonts w:ascii="Lato" w:hAnsi="Lato" w:cs="Times New Roman"/>
          <w:b/>
          <w:bCs/>
          <w:color w:val="548DD4" w:themeColor="text2" w:themeTint="99"/>
          <w:lang w:val="en-US"/>
        </w:rPr>
      </w:pPr>
      <w:r w:rsidRPr="008A5399">
        <w:rPr>
          <w:rFonts w:ascii="Lato" w:hAnsi="Lato" w:cs="Times New Roman"/>
          <w:b/>
          <w:bCs/>
          <w:color w:val="548DD4" w:themeColor="text2" w:themeTint="99"/>
          <w:lang w:val="en-US"/>
        </w:rPr>
        <w:t>5-Akeneo-Entity</w:t>
      </w:r>
      <w:r w:rsidR="00A757B9">
        <w:rPr>
          <w:rFonts w:ascii="Lato" w:hAnsi="Lato" w:cs="Times New Roman"/>
          <w:b/>
          <w:bCs/>
          <w:color w:val="548DD4" w:themeColor="text2" w:themeTint="99"/>
          <w:lang w:val="en-US"/>
        </w:rPr>
        <w:t>-</w:t>
      </w:r>
      <w:r w:rsidRPr="008A5399">
        <w:rPr>
          <w:rFonts w:ascii="Lato" w:hAnsi="Lato" w:cs="Times New Roman"/>
          <w:b/>
          <w:bCs/>
          <w:color w:val="548DD4" w:themeColor="text2" w:themeTint="99"/>
          <w:lang w:val="en-US"/>
        </w:rPr>
        <w:t>Record-Grouping</w:t>
      </w:r>
    </w:p>
    <w:p w:rsidRPr="00920E02" w:rsidR="008A5399" w:rsidP="008A5399" w:rsidRDefault="008A5399" w14:paraId="77CC3FC9" w14:textId="25A774CE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This job</w:t>
      </w:r>
      <w:r>
        <w:rPr>
          <w:rFonts w:ascii="Lato" w:hAnsi="Lato" w:cs="Times New Roman"/>
          <w:lang w:val="en-US"/>
        </w:rPr>
        <w:t xml:space="preserve"> </w:t>
      </w:r>
      <w:r>
        <w:rPr>
          <w:rFonts w:ascii="Lato" w:hAnsi="Lato"/>
          <w:lang w:val="en-US"/>
        </w:rPr>
        <w:t>automatically adds some of the entity records to an attribute group, as per the custom site preference values</w:t>
      </w:r>
      <w:r>
        <w:rPr>
          <w:rFonts w:ascii="Lato" w:hAnsi="Lato" w:cs="Times New Roman"/>
          <w:lang w:val="en-US"/>
        </w:rPr>
        <w:t>.</w:t>
      </w:r>
    </w:p>
    <w:p w:rsidR="008A5399" w:rsidP="008A5399" w:rsidRDefault="008A5399" w14:paraId="43278705" w14:textId="7D02A35A">
      <w:pPr>
        <w:pStyle w:val="Corpsdetexte"/>
        <w:ind w:left="709"/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>Single Sequential flow has following steps:</w:t>
      </w:r>
    </w:p>
    <w:p w:rsidR="008A5399" w:rsidP="008A5399" w:rsidRDefault="008A5399" w14:paraId="30470B03" w14:textId="6253B1D6">
      <w:pPr>
        <w:pStyle w:val="Corpsdetexte"/>
        <w:ind w:left="709"/>
        <w:rPr>
          <w:rFonts w:ascii="Lato" w:hAnsi="Lato" w:cs="Times New Roman"/>
          <w:lang w:val="en-US"/>
        </w:rPr>
      </w:pPr>
      <w:r w:rsidRPr="008A5399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job-workflow-step-entity-records-group</w:t>
      </w:r>
      <w:r w:rsidRPr="00920E02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r w:rsidRPr="00920E02">
        <w:rPr>
          <w:rFonts w:ascii="Lato" w:hAnsi="Lato" w:cs="Times New Roman"/>
          <w:lang w:val="en-US"/>
        </w:rPr>
        <w:t xml:space="preserve"> This step </w:t>
      </w:r>
      <w:r>
        <w:rPr>
          <w:rFonts w:ascii="Lato" w:hAnsi="Lato" w:cs="Times New Roman"/>
          <w:lang w:val="en-US"/>
        </w:rPr>
        <w:t>generates XML for attribute grouping</w:t>
      </w:r>
      <w:r w:rsidR="00653434">
        <w:rPr>
          <w:rFonts w:ascii="Lato" w:hAnsi="Lato" w:cs="Times New Roman"/>
          <w:lang w:val="en-US"/>
        </w:rPr>
        <w:t xml:space="preserve"> (Scope: Specific Site)</w:t>
      </w:r>
      <w:r>
        <w:rPr>
          <w:rFonts w:ascii="Lato" w:hAnsi="Lato" w:cs="Times New Roman"/>
          <w:lang w:val="en-US"/>
        </w:rPr>
        <w:t>.</w:t>
      </w:r>
    </w:p>
    <w:p w:rsidR="004E608D" w:rsidP="004E608D" w:rsidRDefault="004E608D" w14:paraId="6104F965" w14:textId="2041772C">
      <w:pPr>
        <w:pStyle w:val="Corpsdetexte"/>
        <w:ind w:left="709"/>
        <w:rPr>
          <w:rFonts w:ascii="Lato" w:hAnsi="Lato" w:cs="Times New Roman"/>
          <w:lang w:val="en-US"/>
        </w:rPr>
      </w:pPr>
      <w:r w:rsidRPr="004E608D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job-workflow-step-attributes-group-import</w:t>
      </w:r>
      <w:r w:rsidRPr="00920E02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r w:rsidRPr="00920E02">
        <w:rPr>
          <w:rFonts w:ascii="Lato" w:hAnsi="Lato" w:cs="Times New Roman"/>
          <w:lang w:val="en-US"/>
        </w:rPr>
        <w:t xml:space="preserve"> This step </w:t>
      </w:r>
      <w:r>
        <w:rPr>
          <w:rFonts w:ascii="Lato" w:hAnsi="Lato" w:cs="Times New Roman"/>
          <w:lang w:val="en-US"/>
        </w:rPr>
        <w:t>imports XML for attribute grouping (Scope: Organization).</w:t>
      </w:r>
    </w:p>
    <w:p w:rsidRPr="008A5399" w:rsidR="008A5399" w:rsidP="008A5399" w:rsidRDefault="008A5399" w14:paraId="21FAD86C" w14:textId="77777777">
      <w:pPr>
        <w:pStyle w:val="Corpsdetexte"/>
        <w:ind w:left="709"/>
        <w:rPr>
          <w:rFonts w:ascii="Lato" w:hAnsi="Lato" w:cs="Times New Roman"/>
          <w:lang w:val="en-US"/>
        </w:rPr>
      </w:pPr>
    </w:p>
    <w:p w:rsidRPr="00580F63" w:rsidR="00E23BEC" w:rsidP="00E23BEC" w:rsidRDefault="00E23BEC" w14:paraId="73A9E0F3" w14:textId="1BC3E2F5">
      <w:pPr>
        <w:pStyle w:val="Corpsdetexte"/>
        <w:rPr>
          <w:rFonts w:ascii="Lato" w:hAnsi="Lato" w:cs="Times New Roman"/>
          <w:b/>
          <w:iCs/>
          <w:color w:val="365F91" w:themeColor="accent1" w:themeShade="BF"/>
          <w:u w:val="single"/>
          <w:lang w:val="en-US"/>
        </w:rPr>
      </w:pPr>
      <w:r w:rsidRPr="00580F63">
        <w:rPr>
          <w:rFonts w:ascii="Lato" w:hAnsi="Lato" w:cs="Times New Roman"/>
          <w:b/>
          <w:iCs/>
          <w:u w:val="single"/>
          <w:lang w:val="en-US"/>
        </w:rPr>
        <w:t>Special Notes on Reference Entity import feature</w:t>
      </w:r>
    </w:p>
    <w:p w:rsidR="00E23BEC" w:rsidP="00E23BEC" w:rsidRDefault="00E23BEC" w14:paraId="3EBEBD9A" w14:textId="3A820795">
      <w:pPr>
        <w:pStyle w:val="Paragraphedeliste"/>
        <w:numPr>
          <w:ilvl w:val="0"/>
          <w:numId w:val="5"/>
        </w:numPr>
        <w:rPr>
          <w:rFonts w:ascii="Lato" w:hAnsi="Lato"/>
          <w:lang w:val="en-US"/>
        </w:rPr>
      </w:pPr>
      <w:r w:rsidRPr="00E23BEC">
        <w:rPr>
          <w:rFonts w:ascii="Lato" w:hAnsi="Lato"/>
          <w:lang w:val="en-US"/>
        </w:rPr>
        <w:t>There are no special objects in SFCC corresponding to Reference Entities in PIM</w:t>
      </w:r>
      <w:r>
        <w:rPr>
          <w:rFonts w:ascii="Lato" w:hAnsi="Lato"/>
          <w:lang w:val="en-US"/>
        </w:rPr>
        <w:t>. Because of this limit, the connector imports the Reference Entities to special Content Asset objects</w:t>
      </w:r>
      <w:r w:rsidR="00AB5C8A">
        <w:rPr>
          <w:rFonts w:ascii="Lato" w:hAnsi="Lato"/>
          <w:lang w:val="en-US"/>
        </w:rPr>
        <w:br/>
      </w:r>
    </w:p>
    <w:p w:rsidR="00AB5C8A" w:rsidP="00580F63" w:rsidRDefault="001A4C33" w14:paraId="0669F51E" w14:textId="42B52610">
      <w:pPr>
        <w:pStyle w:val="Paragraphedeliste"/>
        <w:numPr>
          <w:ilvl w:val="0"/>
          <w:numId w:val="5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Each </w:t>
      </w:r>
      <w:r w:rsidR="00AB5C8A">
        <w:rPr>
          <w:rFonts w:ascii="Lato" w:hAnsi="Lato"/>
          <w:lang w:val="en-US"/>
        </w:rPr>
        <w:t>PIM Reference E</w:t>
      </w:r>
      <w:r>
        <w:rPr>
          <w:rFonts w:ascii="Lato" w:hAnsi="Lato"/>
          <w:lang w:val="en-US"/>
        </w:rPr>
        <w:t xml:space="preserve">ntity will be represented by </w:t>
      </w:r>
      <w:r w:rsidR="00AB5C8A">
        <w:rPr>
          <w:rFonts w:ascii="Lato" w:hAnsi="Lato"/>
          <w:lang w:val="en-US"/>
        </w:rPr>
        <w:t xml:space="preserve">a </w:t>
      </w:r>
      <w:r>
        <w:rPr>
          <w:rFonts w:ascii="Lato" w:hAnsi="Lato"/>
          <w:lang w:val="en-US"/>
        </w:rPr>
        <w:t xml:space="preserve">Content Asset in </w:t>
      </w:r>
      <w:r w:rsidR="00580F63">
        <w:rPr>
          <w:rFonts w:ascii="Lato" w:hAnsi="Lato"/>
          <w:lang w:val="en-US"/>
        </w:rPr>
        <w:t>SFCC.</w:t>
      </w:r>
      <w:r w:rsidR="00AB5C8A">
        <w:rPr>
          <w:rFonts w:ascii="Lato" w:hAnsi="Lato"/>
          <w:lang w:val="en-US"/>
        </w:rPr>
        <w:br/>
      </w:r>
    </w:p>
    <w:p w:rsidR="00440FC8" w:rsidP="00440FC8" w:rsidRDefault="00580F63" w14:paraId="0259414E" w14:textId="77777777">
      <w:pPr>
        <w:pStyle w:val="Paragraphedeliste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For example, a </w:t>
      </w:r>
      <w:r w:rsidR="00AB5C8A">
        <w:rPr>
          <w:rFonts w:ascii="Lato" w:hAnsi="Lato"/>
          <w:lang w:val="en-US"/>
        </w:rPr>
        <w:t>PIM Reference E</w:t>
      </w:r>
      <w:r>
        <w:rPr>
          <w:rFonts w:ascii="Lato" w:hAnsi="Lato"/>
          <w:lang w:val="en-US"/>
        </w:rPr>
        <w:t>ntity of</w:t>
      </w:r>
      <w:r w:rsidR="00AB5C8A">
        <w:rPr>
          <w:rFonts w:ascii="Lato" w:hAnsi="Lato"/>
          <w:lang w:val="en-US"/>
        </w:rPr>
        <w:t xml:space="preserve"> a brand (code:</w:t>
      </w:r>
      <w:r>
        <w:rPr>
          <w:rFonts w:ascii="Lato" w:hAnsi="Lato"/>
          <w:lang w:val="en-US"/>
        </w:rPr>
        <w:t xml:space="preserve"> </w:t>
      </w:r>
      <w:r w:rsidR="00AB5C8A">
        <w:rPr>
          <w:rFonts w:ascii="Lato" w:hAnsi="Lato"/>
          <w:lang w:val="en-US"/>
        </w:rPr>
        <w:t>“</w:t>
      </w:r>
      <w:r w:rsidRPr="00AB5C8A">
        <w:rPr>
          <w:rFonts w:ascii="Lato" w:hAnsi="Lato"/>
          <w:b/>
          <w:bCs/>
          <w:color w:val="984806" w:themeColor="accent6" w:themeShade="80"/>
          <w:lang w:val="en-US"/>
        </w:rPr>
        <w:t>brand</w:t>
      </w:r>
      <w:r w:rsidR="00AB5C8A">
        <w:rPr>
          <w:rFonts w:ascii="Lato" w:hAnsi="Lato"/>
          <w:lang w:val="en-US"/>
        </w:rPr>
        <w:t>”)</w:t>
      </w:r>
      <w:r>
        <w:rPr>
          <w:rFonts w:ascii="Lato" w:hAnsi="Lato"/>
          <w:lang w:val="en-US"/>
        </w:rPr>
        <w:t xml:space="preserve"> will be imported into </w:t>
      </w:r>
      <w:r w:rsidR="00AB5C8A">
        <w:rPr>
          <w:rFonts w:ascii="Lato" w:hAnsi="Lato"/>
          <w:lang w:val="en-US"/>
        </w:rPr>
        <w:t xml:space="preserve">the </w:t>
      </w:r>
      <w:r>
        <w:rPr>
          <w:rFonts w:ascii="Lato" w:hAnsi="Lato"/>
          <w:lang w:val="en-US"/>
        </w:rPr>
        <w:t xml:space="preserve">Content Asset </w:t>
      </w:r>
      <w:r w:rsidR="00AB5C8A">
        <w:rPr>
          <w:rFonts w:ascii="Lato" w:hAnsi="Lato"/>
          <w:lang w:val="en-US"/>
        </w:rPr>
        <w:t>“</w:t>
      </w:r>
      <w:proofErr w:type="spellStart"/>
      <w:r>
        <w:rPr>
          <w:rFonts w:ascii="Lato" w:hAnsi="Lato"/>
          <w:lang w:val="en-US"/>
        </w:rPr>
        <w:t>akeneo_entity_</w:t>
      </w:r>
      <w:r w:rsidRPr="00AB5C8A">
        <w:rPr>
          <w:rFonts w:ascii="Lato" w:hAnsi="Lato"/>
          <w:b/>
          <w:bCs/>
          <w:color w:val="984806" w:themeColor="accent6" w:themeShade="80"/>
          <w:lang w:val="en-US"/>
        </w:rPr>
        <w:t>brand</w:t>
      </w:r>
      <w:proofErr w:type="spellEnd"/>
      <w:r w:rsidR="00AB5C8A">
        <w:rPr>
          <w:rFonts w:ascii="Lato" w:hAnsi="Lato"/>
          <w:lang w:val="en-US"/>
        </w:rPr>
        <w:t>”</w:t>
      </w:r>
      <w:r>
        <w:rPr>
          <w:rFonts w:ascii="Lato" w:hAnsi="Lato"/>
          <w:lang w:val="en-US"/>
        </w:rPr>
        <w:t xml:space="preserve"> in SFCC</w:t>
      </w:r>
      <w:r w:rsidR="00AB5C8A">
        <w:rPr>
          <w:rFonts w:ascii="Lato" w:hAnsi="Lato"/>
          <w:lang w:val="en-US"/>
        </w:rPr>
        <w:t>.</w:t>
      </w:r>
    </w:p>
    <w:p w:rsidRPr="00440FC8" w:rsidR="00580F63" w:rsidP="00440FC8" w:rsidRDefault="00440FC8" w14:paraId="77B09FA9" w14:textId="628BABB1">
      <w:pPr>
        <w:pStyle w:val="Paragraphedeliste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(As per the SFCC </w:t>
      </w:r>
      <w:proofErr w:type="spellStart"/>
      <w:r>
        <w:rPr>
          <w:rFonts w:ascii="Lato" w:hAnsi="Lato"/>
          <w:lang w:val="en-US"/>
        </w:rPr>
        <w:t>Infocenter</w:t>
      </w:r>
      <w:proofErr w:type="spellEnd"/>
      <w:r>
        <w:rPr>
          <w:rFonts w:ascii="Lato" w:hAnsi="Lato"/>
          <w:lang w:val="en-US"/>
        </w:rPr>
        <w:t xml:space="preserve">, the maximum number of Content </w:t>
      </w:r>
      <w:r w:rsidR="00740295">
        <w:rPr>
          <w:rFonts w:ascii="Lato" w:hAnsi="Lato"/>
          <w:lang w:val="en-US"/>
        </w:rPr>
        <w:t>Assets</w:t>
      </w:r>
      <w:r>
        <w:rPr>
          <w:rFonts w:ascii="Lato" w:hAnsi="Lato"/>
          <w:lang w:val="en-US"/>
        </w:rPr>
        <w:t xml:space="preserve"> in an instance is 100,000)</w:t>
      </w:r>
      <w:r w:rsidRPr="00440FC8" w:rsidR="00AB5C8A">
        <w:rPr>
          <w:rFonts w:ascii="Lato" w:hAnsi="Lato"/>
          <w:lang w:val="en-US"/>
        </w:rPr>
        <w:br/>
      </w:r>
    </w:p>
    <w:p w:rsidR="00AB5C8A" w:rsidP="00580F63" w:rsidRDefault="00AB5C8A" w14:paraId="14E090FA" w14:textId="77777777">
      <w:pPr>
        <w:pStyle w:val="Paragraphedeliste"/>
        <w:numPr>
          <w:ilvl w:val="0"/>
          <w:numId w:val="5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PIM Reference </w:t>
      </w:r>
      <w:r w:rsidR="00580F63">
        <w:rPr>
          <w:rFonts w:ascii="Lato" w:hAnsi="Lato"/>
          <w:lang w:val="en-US"/>
        </w:rPr>
        <w:t xml:space="preserve">Entity </w:t>
      </w:r>
      <w:r>
        <w:rPr>
          <w:rFonts w:ascii="Lato" w:hAnsi="Lato"/>
          <w:lang w:val="en-US"/>
        </w:rPr>
        <w:t>R</w:t>
      </w:r>
      <w:r w:rsidR="00580F63">
        <w:rPr>
          <w:rFonts w:ascii="Lato" w:hAnsi="Lato"/>
          <w:lang w:val="en-US"/>
        </w:rPr>
        <w:t xml:space="preserve">ecords will be imported as JSON objects into </w:t>
      </w:r>
      <w:r>
        <w:rPr>
          <w:rFonts w:ascii="Lato" w:hAnsi="Lato"/>
          <w:lang w:val="en-US"/>
        </w:rPr>
        <w:t xml:space="preserve">the </w:t>
      </w:r>
      <w:r w:rsidR="00580F63">
        <w:rPr>
          <w:rFonts w:ascii="Lato" w:hAnsi="Lato"/>
          <w:lang w:val="en-US"/>
        </w:rPr>
        <w:t xml:space="preserve">corresponding custom attributes of </w:t>
      </w:r>
      <w:r>
        <w:rPr>
          <w:rFonts w:ascii="Lato" w:hAnsi="Lato"/>
          <w:lang w:val="en-US"/>
        </w:rPr>
        <w:t xml:space="preserve">the SFCC </w:t>
      </w:r>
      <w:r w:rsidR="00580F63">
        <w:rPr>
          <w:rFonts w:ascii="Lato" w:hAnsi="Lato"/>
          <w:lang w:val="en-US"/>
        </w:rPr>
        <w:t>Content Asset.</w:t>
      </w:r>
    </w:p>
    <w:p w:rsidR="00580F63" w:rsidP="00AB5C8A" w:rsidRDefault="00AB5C8A" w14:paraId="744D286B" w14:textId="012924FB">
      <w:pPr>
        <w:pStyle w:val="Paragraphedeliste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br/>
      </w:r>
      <w:r w:rsidR="00580F63">
        <w:rPr>
          <w:rFonts w:ascii="Lato" w:hAnsi="Lato"/>
          <w:lang w:val="en-US"/>
        </w:rPr>
        <w:t>For example, after successful</w:t>
      </w:r>
      <w:r>
        <w:rPr>
          <w:rFonts w:ascii="Lato" w:hAnsi="Lato"/>
          <w:lang w:val="en-US"/>
        </w:rPr>
        <w:t>ly</w:t>
      </w:r>
      <w:r w:rsidR="00580F63">
        <w:rPr>
          <w:rFonts w:ascii="Lato" w:hAnsi="Lato"/>
          <w:lang w:val="en-US"/>
        </w:rPr>
        <w:t xml:space="preserve"> import</w:t>
      </w:r>
      <w:r>
        <w:rPr>
          <w:rFonts w:ascii="Lato" w:hAnsi="Lato"/>
          <w:lang w:val="en-US"/>
        </w:rPr>
        <w:t>ing</w:t>
      </w:r>
      <w:r w:rsidR="00DA4899">
        <w:rPr>
          <w:rFonts w:ascii="Lato" w:hAnsi="Lato"/>
          <w:lang w:val="en-US"/>
        </w:rPr>
        <w:t xml:space="preserve"> all </w:t>
      </w:r>
      <w:r>
        <w:rPr>
          <w:rFonts w:ascii="Lato" w:hAnsi="Lato"/>
          <w:lang w:val="en-US"/>
        </w:rPr>
        <w:t>PIM R</w:t>
      </w:r>
      <w:r w:rsidR="00DA4899">
        <w:rPr>
          <w:rFonts w:ascii="Lato" w:hAnsi="Lato"/>
          <w:lang w:val="en-US"/>
        </w:rPr>
        <w:t xml:space="preserve">eference </w:t>
      </w:r>
      <w:r>
        <w:rPr>
          <w:rFonts w:ascii="Lato" w:hAnsi="Lato"/>
          <w:lang w:val="en-US"/>
        </w:rPr>
        <w:t>E</w:t>
      </w:r>
      <w:r w:rsidR="00DA4899">
        <w:rPr>
          <w:rFonts w:ascii="Lato" w:hAnsi="Lato"/>
          <w:lang w:val="en-US"/>
        </w:rPr>
        <w:t xml:space="preserve">ntity </w:t>
      </w:r>
      <w:r>
        <w:rPr>
          <w:rFonts w:ascii="Lato" w:hAnsi="Lato"/>
          <w:lang w:val="en-US"/>
        </w:rPr>
        <w:t>R</w:t>
      </w:r>
      <w:r w:rsidR="00DA4899">
        <w:rPr>
          <w:rFonts w:ascii="Lato" w:hAnsi="Lato"/>
          <w:lang w:val="en-US"/>
        </w:rPr>
        <w:t>ecords</w:t>
      </w:r>
      <w:r w:rsidR="00580F63">
        <w:rPr>
          <w:rFonts w:ascii="Lato" w:hAnsi="Lato"/>
          <w:lang w:val="en-US"/>
        </w:rPr>
        <w:t xml:space="preserve">, the JSON object of </w:t>
      </w:r>
      <w:r>
        <w:rPr>
          <w:rFonts w:ascii="Lato" w:hAnsi="Lato"/>
          <w:lang w:val="en-US"/>
        </w:rPr>
        <w:t>Reference E</w:t>
      </w:r>
      <w:r w:rsidR="00580F63">
        <w:rPr>
          <w:rFonts w:ascii="Lato" w:hAnsi="Lato"/>
          <w:lang w:val="en-US"/>
        </w:rPr>
        <w:t xml:space="preserve">ntity </w:t>
      </w:r>
      <w:r>
        <w:rPr>
          <w:rFonts w:ascii="Lato" w:hAnsi="Lato"/>
          <w:lang w:val="en-US"/>
        </w:rPr>
        <w:t>Re</w:t>
      </w:r>
      <w:r w:rsidR="00580F63">
        <w:rPr>
          <w:rFonts w:ascii="Lato" w:hAnsi="Lato"/>
          <w:lang w:val="en-US"/>
        </w:rPr>
        <w:t xml:space="preserve">cord </w:t>
      </w:r>
      <w:r w:rsidRPr="00AB5C8A">
        <w:rPr>
          <w:rFonts w:ascii="Lato" w:hAnsi="Lato"/>
          <w:b/>
          <w:bCs/>
          <w:lang w:val="en-US"/>
        </w:rPr>
        <w:t>“</w:t>
      </w:r>
      <w:proofErr w:type="spellStart"/>
      <w:r w:rsidRPr="00AB5C8A">
        <w:rPr>
          <w:rFonts w:ascii="Lato" w:hAnsi="Lato"/>
          <w:b/>
          <w:bCs/>
          <w:color w:val="7030A0"/>
          <w:lang w:val="en-US"/>
        </w:rPr>
        <w:t>dyson</w:t>
      </w:r>
      <w:proofErr w:type="spellEnd"/>
      <w:r w:rsidRPr="00AB5C8A">
        <w:rPr>
          <w:rFonts w:ascii="Lato" w:hAnsi="Lato"/>
          <w:b/>
          <w:bCs/>
          <w:lang w:val="en-US"/>
        </w:rPr>
        <w:t>”</w:t>
      </w:r>
      <w:r w:rsidR="00580F63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>(an element of Reference E</w:t>
      </w:r>
      <w:r w:rsidR="00580F63">
        <w:rPr>
          <w:rFonts w:ascii="Lato" w:hAnsi="Lato"/>
          <w:lang w:val="en-US"/>
        </w:rPr>
        <w:t xml:space="preserve">ntity </w:t>
      </w:r>
      <w:r w:rsidRPr="00AB5C8A">
        <w:rPr>
          <w:rFonts w:ascii="Lato" w:hAnsi="Lato"/>
          <w:b/>
          <w:bCs/>
          <w:lang w:val="en-US"/>
        </w:rPr>
        <w:t>“</w:t>
      </w:r>
      <w:r w:rsidRPr="00AB5C8A" w:rsidR="00580F63">
        <w:rPr>
          <w:rFonts w:ascii="Lato" w:hAnsi="Lato"/>
          <w:b/>
          <w:bCs/>
          <w:color w:val="984806" w:themeColor="accent6" w:themeShade="80"/>
          <w:lang w:val="en-US"/>
        </w:rPr>
        <w:t>brand</w:t>
      </w:r>
      <w:r w:rsidRPr="00AB5C8A">
        <w:rPr>
          <w:rFonts w:ascii="Lato" w:hAnsi="Lato"/>
          <w:b/>
          <w:bCs/>
          <w:lang w:val="en-US"/>
        </w:rPr>
        <w:t>”</w:t>
      </w:r>
      <w:r>
        <w:rPr>
          <w:rFonts w:ascii="Lato" w:hAnsi="Lato"/>
          <w:lang w:val="en-US"/>
        </w:rPr>
        <w:t>)</w:t>
      </w:r>
      <w:r w:rsidR="00580F63">
        <w:rPr>
          <w:rFonts w:ascii="Lato" w:hAnsi="Lato"/>
          <w:lang w:val="en-US"/>
        </w:rPr>
        <w:t xml:space="preserve"> will be </w:t>
      </w:r>
      <w:r w:rsidR="00CA0600">
        <w:rPr>
          <w:rFonts w:ascii="Lato" w:hAnsi="Lato"/>
          <w:lang w:val="en-US"/>
        </w:rPr>
        <w:t>available</w:t>
      </w:r>
      <w:r w:rsidR="00580F63">
        <w:rPr>
          <w:rFonts w:ascii="Lato" w:hAnsi="Lato"/>
          <w:lang w:val="en-US"/>
        </w:rPr>
        <w:t xml:space="preserve"> in</w:t>
      </w:r>
      <w:r w:rsidR="00DA4899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 xml:space="preserve">SFCC as </w:t>
      </w:r>
      <w:r w:rsidR="00DA4899">
        <w:rPr>
          <w:rFonts w:ascii="Lato" w:hAnsi="Lato"/>
          <w:lang w:val="en-US"/>
        </w:rPr>
        <w:t xml:space="preserve">custom attribute </w:t>
      </w:r>
      <w:r>
        <w:rPr>
          <w:rFonts w:ascii="Lato" w:hAnsi="Lato"/>
          <w:lang w:val="en-US"/>
        </w:rPr>
        <w:t>“</w:t>
      </w:r>
      <w:proofErr w:type="spellStart"/>
      <w:r w:rsidR="00DA4899">
        <w:rPr>
          <w:rFonts w:ascii="Lato" w:hAnsi="Lato"/>
          <w:lang w:val="en-US"/>
        </w:rPr>
        <w:t>akeneo_entity_</w:t>
      </w:r>
      <w:r w:rsidRPr="00AB5C8A" w:rsidR="00DA4899">
        <w:rPr>
          <w:rFonts w:ascii="Lato" w:hAnsi="Lato"/>
          <w:b/>
          <w:bCs/>
          <w:color w:val="984806" w:themeColor="accent6" w:themeShade="80"/>
          <w:lang w:val="en-US"/>
        </w:rPr>
        <w:t>brand</w:t>
      </w:r>
      <w:r w:rsidR="00DA4899">
        <w:rPr>
          <w:rFonts w:ascii="Lato" w:hAnsi="Lato"/>
          <w:lang w:val="en-US"/>
        </w:rPr>
        <w:t>_</w:t>
      </w:r>
      <w:proofErr w:type="gramStart"/>
      <w:r w:rsidRPr="00AB5C8A">
        <w:rPr>
          <w:rFonts w:ascii="Lato" w:hAnsi="Lato"/>
          <w:b/>
          <w:bCs/>
          <w:color w:val="7030A0"/>
          <w:lang w:val="en-US"/>
        </w:rPr>
        <w:t>dyson</w:t>
      </w:r>
      <w:proofErr w:type="spellEnd"/>
      <w:r>
        <w:rPr>
          <w:rFonts w:ascii="Lato" w:hAnsi="Lato"/>
          <w:lang w:val="en-US"/>
        </w:rPr>
        <w:t xml:space="preserve">“ </w:t>
      </w:r>
      <w:r w:rsidR="00DA4899">
        <w:rPr>
          <w:rFonts w:ascii="Lato" w:hAnsi="Lato"/>
          <w:lang w:val="en-US"/>
        </w:rPr>
        <w:t>of</w:t>
      </w:r>
      <w:proofErr w:type="gramEnd"/>
      <w:r w:rsidR="00DA4899">
        <w:rPr>
          <w:rFonts w:ascii="Lato" w:hAnsi="Lato"/>
          <w:lang w:val="en-US"/>
        </w:rPr>
        <w:t xml:space="preserve"> Content Asset </w:t>
      </w:r>
      <w:r w:rsidR="00CA0600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>“</w:t>
      </w:r>
      <w:proofErr w:type="spellStart"/>
      <w:r w:rsidR="00CA0600">
        <w:rPr>
          <w:rFonts w:ascii="Lato" w:hAnsi="Lato"/>
          <w:lang w:val="en-US"/>
        </w:rPr>
        <w:t>akeneo_entity_</w:t>
      </w:r>
      <w:r w:rsidRPr="00AB5C8A" w:rsidR="00CA0600">
        <w:rPr>
          <w:rFonts w:ascii="Lato" w:hAnsi="Lato"/>
          <w:b/>
          <w:bCs/>
          <w:color w:val="984806" w:themeColor="accent6" w:themeShade="80"/>
          <w:lang w:val="en-US"/>
        </w:rPr>
        <w:t>brand</w:t>
      </w:r>
      <w:proofErr w:type="spellEnd"/>
      <w:r>
        <w:rPr>
          <w:rFonts w:ascii="Lato" w:hAnsi="Lato"/>
          <w:lang w:val="en-US"/>
        </w:rPr>
        <w:t>”.</w:t>
      </w:r>
      <w:r>
        <w:rPr>
          <w:rFonts w:ascii="Lato" w:hAnsi="Lato"/>
          <w:lang w:val="en-US"/>
        </w:rPr>
        <w:br/>
      </w:r>
    </w:p>
    <w:p w:rsidR="00AB5C8A" w:rsidP="00580F63" w:rsidRDefault="00AB5C8A" w14:paraId="036326DB" w14:textId="5A855A84">
      <w:pPr>
        <w:pStyle w:val="Paragraphedeliste"/>
        <w:numPr>
          <w:ilvl w:val="0"/>
          <w:numId w:val="5"/>
        </w:numPr>
        <w:rPr>
          <w:rFonts w:ascii="Lato" w:hAnsi="Lato"/>
          <w:lang w:val="en-US"/>
        </w:rPr>
      </w:pPr>
      <w:r w:rsidRPr="00136EFB">
        <w:rPr>
          <w:rFonts w:ascii="Lato" w:hAnsi="Lato"/>
          <w:b/>
          <w:bCs/>
          <w:lang w:val="en-US"/>
        </w:rPr>
        <w:t xml:space="preserve">Scalability </w:t>
      </w:r>
      <w:proofErr w:type="gramStart"/>
      <w:r w:rsidRPr="00136EFB">
        <w:rPr>
          <w:rFonts w:ascii="Lato" w:hAnsi="Lato"/>
          <w:b/>
          <w:bCs/>
          <w:lang w:val="en-US"/>
        </w:rPr>
        <w:t>limit :</w:t>
      </w:r>
      <w:proofErr w:type="gramEnd"/>
      <w:r>
        <w:rPr>
          <w:rFonts w:ascii="Lato" w:hAnsi="Lato"/>
          <w:lang w:val="en-US"/>
        </w:rPr>
        <w:t xml:space="preserve"> b</w:t>
      </w:r>
      <w:r w:rsidR="00CA0600">
        <w:rPr>
          <w:rFonts w:ascii="Lato" w:hAnsi="Lato"/>
          <w:lang w:val="en-US"/>
        </w:rPr>
        <w:t xml:space="preserve">y default, </w:t>
      </w:r>
      <w:r>
        <w:rPr>
          <w:rFonts w:ascii="Lato" w:hAnsi="Lato"/>
          <w:lang w:val="en-US"/>
        </w:rPr>
        <w:t xml:space="preserve">the </w:t>
      </w:r>
      <w:r w:rsidR="00CA0600">
        <w:rPr>
          <w:rFonts w:ascii="Lato" w:hAnsi="Lato"/>
          <w:lang w:val="en-US"/>
        </w:rPr>
        <w:t xml:space="preserve">connector </w:t>
      </w:r>
      <w:r>
        <w:rPr>
          <w:rFonts w:ascii="Lato" w:hAnsi="Lato"/>
          <w:lang w:val="en-US"/>
        </w:rPr>
        <w:t>does</w:t>
      </w:r>
      <w:r w:rsidR="00CA0600">
        <w:rPr>
          <w:rFonts w:ascii="Lato" w:hAnsi="Lato"/>
          <w:lang w:val="en-US"/>
        </w:rPr>
        <w:t xml:space="preserve"> not </w:t>
      </w:r>
      <w:r>
        <w:rPr>
          <w:rFonts w:ascii="Lato" w:hAnsi="Lato"/>
          <w:lang w:val="en-US"/>
        </w:rPr>
        <w:t xml:space="preserve">automatically </w:t>
      </w:r>
      <w:r w:rsidR="00CA0600">
        <w:rPr>
          <w:rFonts w:ascii="Lato" w:hAnsi="Lato"/>
          <w:lang w:val="en-US"/>
        </w:rPr>
        <w:t xml:space="preserve">add </w:t>
      </w:r>
      <w:r>
        <w:rPr>
          <w:rFonts w:ascii="Lato" w:hAnsi="Lato"/>
          <w:lang w:val="en-US"/>
        </w:rPr>
        <w:t>any PIM Reference E</w:t>
      </w:r>
      <w:r w:rsidR="00CA0600">
        <w:rPr>
          <w:rFonts w:ascii="Lato" w:hAnsi="Lato"/>
          <w:lang w:val="en-US"/>
        </w:rPr>
        <w:t xml:space="preserve">ntity </w:t>
      </w:r>
      <w:r>
        <w:rPr>
          <w:rFonts w:ascii="Lato" w:hAnsi="Lato"/>
          <w:lang w:val="en-US"/>
        </w:rPr>
        <w:t>R</w:t>
      </w:r>
      <w:r w:rsidR="00CA0600">
        <w:rPr>
          <w:rFonts w:ascii="Lato" w:hAnsi="Lato"/>
          <w:lang w:val="en-US"/>
        </w:rPr>
        <w:t>ecord</w:t>
      </w:r>
      <w:r>
        <w:rPr>
          <w:rFonts w:ascii="Lato" w:hAnsi="Lato"/>
          <w:lang w:val="en-US"/>
        </w:rPr>
        <w:t xml:space="preserve"> </w:t>
      </w:r>
      <w:r w:rsidR="00CA0600">
        <w:rPr>
          <w:rFonts w:ascii="Lato" w:hAnsi="Lato"/>
          <w:lang w:val="en-US"/>
        </w:rPr>
        <w:t>(</w:t>
      </w:r>
      <w:r>
        <w:rPr>
          <w:rFonts w:ascii="Lato" w:hAnsi="Lato"/>
          <w:lang w:val="en-US"/>
        </w:rPr>
        <w:t xml:space="preserve">as SFCC </w:t>
      </w:r>
      <w:r w:rsidR="00CA0600">
        <w:rPr>
          <w:rFonts w:ascii="Lato" w:hAnsi="Lato"/>
          <w:lang w:val="en-US"/>
        </w:rPr>
        <w:t>custom attributes) to any attribute group</w:t>
      </w:r>
      <w:r>
        <w:rPr>
          <w:rFonts w:ascii="Lato" w:hAnsi="Lato"/>
          <w:lang w:val="en-US"/>
        </w:rPr>
        <w:t>.</w:t>
      </w:r>
    </w:p>
    <w:p w:rsidR="00AB5C8A" w:rsidP="00AB5C8A" w:rsidRDefault="00AB5C8A" w14:paraId="0E02EFE9" w14:textId="77777777">
      <w:pPr>
        <w:pStyle w:val="Paragraphedeliste"/>
        <w:rPr>
          <w:rFonts w:ascii="Lato" w:hAnsi="Lato"/>
          <w:lang w:val="en-US"/>
        </w:rPr>
      </w:pPr>
    </w:p>
    <w:p w:rsidR="00AB5C8A" w:rsidP="00AB5C8A" w:rsidRDefault="00AB5C8A" w14:paraId="031429A7" w14:textId="2FCAA5B1">
      <w:pPr>
        <w:pStyle w:val="Paragraphedeliste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This is due to the fact that when importing</w:t>
      </w:r>
      <w:r w:rsidR="00CA0600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 xml:space="preserve">PIM Reference </w:t>
      </w:r>
      <w:r w:rsidR="00CA0600">
        <w:rPr>
          <w:rFonts w:ascii="Lato" w:hAnsi="Lato"/>
          <w:lang w:val="en-US"/>
        </w:rPr>
        <w:t xml:space="preserve">entity </w:t>
      </w:r>
      <w:r>
        <w:rPr>
          <w:rFonts w:ascii="Lato" w:hAnsi="Lato"/>
          <w:lang w:val="en-US"/>
        </w:rPr>
        <w:t>R</w:t>
      </w:r>
      <w:r w:rsidR="00CA0600">
        <w:rPr>
          <w:rFonts w:ascii="Lato" w:hAnsi="Lato"/>
          <w:lang w:val="en-US"/>
        </w:rPr>
        <w:t xml:space="preserve">ecords </w:t>
      </w:r>
      <w:r>
        <w:rPr>
          <w:rFonts w:ascii="Lato" w:hAnsi="Lato"/>
          <w:lang w:val="en-US"/>
        </w:rPr>
        <w:t xml:space="preserve">as JSON code, the structure becomes too </w:t>
      </w:r>
      <w:r w:rsidR="00CA0600">
        <w:rPr>
          <w:rFonts w:ascii="Lato" w:hAnsi="Lato"/>
          <w:lang w:val="en-US"/>
        </w:rPr>
        <w:t>heavy</w:t>
      </w:r>
      <w:r>
        <w:rPr>
          <w:rFonts w:ascii="Lato" w:hAnsi="Lato"/>
          <w:lang w:val="en-US"/>
        </w:rPr>
        <w:t xml:space="preserve">. Furthermore, when there are too many of them, it may cause problems when trying to load SFCC Content Asset page in Business Manager (because the page becomes too heavy). </w:t>
      </w:r>
    </w:p>
    <w:p w:rsidRPr="00AB5C8A" w:rsidR="00AB5C8A" w:rsidP="00AB5C8A" w:rsidRDefault="00AB5C8A" w14:paraId="1A8D294B" w14:textId="77777777">
      <w:pPr>
        <w:rPr>
          <w:rFonts w:ascii="Lato" w:hAnsi="Lato"/>
          <w:lang w:val="en-US"/>
        </w:rPr>
      </w:pPr>
    </w:p>
    <w:p w:rsidR="00AB5C8A" w:rsidP="00580F63" w:rsidRDefault="00AB5C8A" w14:paraId="1DF91BD4" w14:textId="2C0B5441">
      <w:pPr>
        <w:pStyle w:val="Paragraphedeliste"/>
        <w:numPr>
          <w:ilvl w:val="0"/>
          <w:numId w:val="5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Integrators/Merchants</w:t>
      </w:r>
      <w:r w:rsidR="00CA0600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>can choose one of these options:</w:t>
      </w:r>
    </w:p>
    <w:p w:rsidR="002701C9" w:rsidP="002701C9" w:rsidRDefault="002701C9" w14:paraId="49AC0D11" w14:textId="77777777">
      <w:pPr>
        <w:pStyle w:val="Paragraphedeliste"/>
        <w:rPr>
          <w:rFonts w:ascii="Lato" w:hAnsi="Lato"/>
          <w:lang w:val="en-US"/>
        </w:rPr>
      </w:pPr>
    </w:p>
    <w:p w:rsidR="00AB5C8A" w:rsidP="00AB5C8A" w:rsidRDefault="00AB5C8A" w14:paraId="1F6EA6CC" w14:textId="687E32A5">
      <w:pPr>
        <w:pStyle w:val="Paragraphedeliste"/>
        <w:numPr>
          <w:ilvl w:val="1"/>
          <w:numId w:val="5"/>
        </w:numPr>
        <w:rPr>
          <w:rFonts w:ascii="Lato" w:hAnsi="Lato"/>
          <w:lang w:val="en-US"/>
        </w:rPr>
      </w:pPr>
      <w:r w:rsidRPr="00AB5C8A">
        <w:rPr>
          <w:rFonts w:ascii="Lato" w:hAnsi="Lato"/>
          <w:b/>
          <w:bCs/>
          <w:lang w:val="en-US"/>
        </w:rPr>
        <w:t>Option 1:</w:t>
      </w:r>
      <w:r>
        <w:rPr>
          <w:rFonts w:ascii="Lato" w:hAnsi="Lato"/>
          <w:lang w:val="en-US"/>
        </w:rPr>
        <w:t xml:space="preserve"> To make sure that the JSON structure of Content Asset attribute is ok, Integrators/Merchants can manually add a selection of PIM Reference Entity Records to the SFCC attribute group of their choice.</w:t>
      </w:r>
      <w:r w:rsidRPr="00AB5C8A" w:rsidR="00CA0600">
        <w:rPr>
          <w:rFonts w:ascii="Lato" w:hAnsi="Lato"/>
          <w:lang w:val="en-US"/>
        </w:rPr>
        <w:t xml:space="preserve"> </w:t>
      </w:r>
    </w:p>
    <w:p w:rsidRPr="00AB5C8A" w:rsidR="002701C9" w:rsidP="002701C9" w:rsidRDefault="002701C9" w14:paraId="4C69CC3E" w14:textId="77777777">
      <w:pPr>
        <w:pStyle w:val="Paragraphedeliste"/>
        <w:ind w:left="1080"/>
        <w:rPr>
          <w:rFonts w:ascii="Lato" w:hAnsi="Lato"/>
          <w:lang w:val="en-US"/>
        </w:rPr>
      </w:pPr>
    </w:p>
    <w:p w:rsidR="00CA0600" w:rsidP="00AB5C8A" w:rsidRDefault="00AB5C8A" w14:paraId="628A2778" w14:textId="7AFC5989">
      <w:pPr>
        <w:pStyle w:val="Paragraphedeliste"/>
        <w:numPr>
          <w:ilvl w:val="1"/>
          <w:numId w:val="5"/>
        </w:numPr>
        <w:rPr>
          <w:rFonts w:ascii="Lato" w:hAnsi="Lato"/>
          <w:lang w:val="en-US"/>
        </w:rPr>
      </w:pPr>
      <w:r w:rsidRPr="00AB5C8A">
        <w:rPr>
          <w:rFonts w:ascii="Lato" w:hAnsi="Lato"/>
          <w:b/>
          <w:bCs/>
          <w:lang w:val="en-US"/>
        </w:rPr>
        <w:t>Option 2:</w:t>
      </w:r>
      <w:r>
        <w:rPr>
          <w:rFonts w:ascii="Lato" w:hAnsi="Lato"/>
          <w:lang w:val="en-US"/>
        </w:rPr>
        <w:t xml:space="preserve"> Integrators/Merchants</w:t>
      </w:r>
      <w:r w:rsidR="00CA0600">
        <w:rPr>
          <w:rFonts w:ascii="Lato" w:hAnsi="Lato"/>
          <w:lang w:val="en-US"/>
        </w:rPr>
        <w:t xml:space="preserve"> can </w:t>
      </w:r>
      <w:r>
        <w:rPr>
          <w:rFonts w:ascii="Lato" w:hAnsi="Lato"/>
          <w:lang w:val="en-US"/>
        </w:rPr>
        <w:t xml:space="preserve">us </w:t>
      </w:r>
      <w:r w:rsidRPr="002F19A6" w:rsidR="002F19A6">
        <w:rPr>
          <w:rFonts w:ascii="Lato" w:hAnsi="Lato"/>
          <w:b/>
          <w:lang w:val="en-US"/>
        </w:rPr>
        <w:t>5-Akeneo-Entity-Record-Grouping</w:t>
      </w:r>
      <w:r w:rsidR="002F19A6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 xml:space="preserve">special job </w:t>
      </w:r>
      <w:r w:rsidR="002F19A6">
        <w:rPr>
          <w:rFonts w:ascii="Lato" w:hAnsi="Lato"/>
          <w:lang w:val="en-US"/>
        </w:rPr>
        <w:t xml:space="preserve">to automatically add some of </w:t>
      </w:r>
      <w:r>
        <w:rPr>
          <w:rFonts w:ascii="Lato" w:hAnsi="Lato"/>
          <w:lang w:val="en-US"/>
        </w:rPr>
        <w:t>PIM Reference E</w:t>
      </w:r>
      <w:r w:rsidR="002F19A6">
        <w:rPr>
          <w:rFonts w:ascii="Lato" w:hAnsi="Lato"/>
          <w:lang w:val="en-US"/>
        </w:rPr>
        <w:t xml:space="preserve">ntity </w:t>
      </w:r>
      <w:r>
        <w:rPr>
          <w:rFonts w:ascii="Lato" w:hAnsi="Lato"/>
          <w:lang w:val="en-US"/>
        </w:rPr>
        <w:t>R</w:t>
      </w:r>
      <w:r w:rsidR="002F19A6">
        <w:rPr>
          <w:rFonts w:ascii="Lato" w:hAnsi="Lato"/>
          <w:lang w:val="en-US"/>
        </w:rPr>
        <w:t xml:space="preserve">ecords to an </w:t>
      </w:r>
      <w:r>
        <w:rPr>
          <w:rFonts w:ascii="Lato" w:hAnsi="Lato"/>
          <w:lang w:val="en-US"/>
        </w:rPr>
        <w:t xml:space="preserve">SFCC </w:t>
      </w:r>
      <w:r w:rsidR="002F19A6">
        <w:rPr>
          <w:rFonts w:ascii="Lato" w:hAnsi="Lato"/>
          <w:lang w:val="en-US"/>
        </w:rPr>
        <w:t>attribute group</w:t>
      </w:r>
      <w:r>
        <w:rPr>
          <w:rFonts w:ascii="Lato" w:hAnsi="Lato"/>
          <w:lang w:val="en-US"/>
        </w:rPr>
        <w:t>.</w:t>
      </w:r>
    </w:p>
    <w:p w:rsidR="00AB5C8A" w:rsidP="00AB5C8A" w:rsidRDefault="00AB5C8A" w14:paraId="75179A97" w14:textId="77777777">
      <w:pPr>
        <w:pStyle w:val="Paragraphedeliste"/>
        <w:rPr>
          <w:rFonts w:ascii="Lato" w:hAnsi="Lato"/>
          <w:lang w:val="en-US"/>
        </w:rPr>
      </w:pPr>
    </w:p>
    <w:p w:rsidR="00AB5C8A" w:rsidP="00F05C19" w:rsidRDefault="002F19A6" w14:paraId="06F76EA7" w14:textId="77777777">
      <w:pPr>
        <w:pStyle w:val="Paragraphedeliste"/>
        <w:numPr>
          <w:ilvl w:val="0"/>
          <w:numId w:val="5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Before running the </w:t>
      </w:r>
      <w:r w:rsidRPr="00AB5C8A">
        <w:rPr>
          <w:rFonts w:ascii="Lato" w:hAnsi="Lato"/>
          <w:b/>
          <w:bCs/>
          <w:lang w:val="en-US"/>
        </w:rPr>
        <w:t>5-Akeneo-Entity-Record-Grouping</w:t>
      </w:r>
      <w:r>
        <w:rPr>
          <w:rFonts w:ascii="Lato" w:hAnsi="Lato"/>
          <w:lang w:val="en-US"/>
        </w:rPr>
        <w:t xml:space="preserve"> </w:t>
      </w:r>
      <w:r w:rsidR="00AB5C8A">
        <w:rPr>
          <w:rFonts w:ascii="Lato" w:hAnsi="Lato"/>
          <w:lang w:val="en-US"/>
        </w:rPr>
        <w:t>job,</w:t>
      </w:r>
      <w:r>
        <w:rPr>
          <w:rFonts w:ascii="Lato" w:hAnsi="Lato"/>
          <w:lang w:val="en-US"/>
        </w:rPr>
        <w:t xml:space="preserve"> </w:t>
      </w:r>
      <w:r w:rsidR="00AB5C8A">
        <w:rPr>
          <w:rFonts w:ascii="Lato" w:hAnsi="Lato"/>
          <w:lang w:val="en-US"/>
        </w:rPr>
        <w:t xml:space="preserve">the </w:t>
      </w:r>
      <w:r>
        <w:rPr>
          <w:rFonts w:ascii="Lato" w:hAnsi="Lato"/>
          <w:lang w:val="en-US"/>
        </w:rPr>
        <w:t xml:space="preserve">following </w:t>
      </w:r>
      <w:r w:rsidR="00AB5C8A">
        <w:rPr>
          <w:rFonts w:ascii="Lato" w:hAnsi="Lato"/>
          <w:lang w:val="en-US"/>
        </w:rPr>
        <w:t>S</w:t>
      </w:r>
      <w:r>
        <w:rPr>
          <w:rFonts w:ascii="Lato" w:hAnsi="Lato"/>
          <w:lang w:val="en-US"/>
        </w:rPr>
        <w:t xml:space="preserve">ite </w:t>
      </w:r>
      <w:r w:rsidR="00AB5C8A">
        <w:rPr>
          <w:rFonts w:ascii="Lato" w:hAnsi="Lato"/>
          <w:lang w:val="en-US"/>
        </w:rPr>
        <w:t>P</w:t>
      </w:r>
      <w:r>
        <w:rPr>
          <w:rFonts w:ascii="Lato" w:hAnsi="Lato"/>
          <w:lang w:val="en-US"/>
        </w:rPr>
        <w:t>reference</w:t>
      </w:r>
      <w:r w:rsidR="00AB5C8A">
        <w:rPr>
          <w:rFonts w:ascii="Lato" w:hAnsi="Lato"/>
          <w:lang w:val="en-US"/>
        </w:rPr>
        <w:t>s</w:t>
      </w:r>
      <w:r>
        <w:rPr>
          <w:rFonts w:ascii="Lato" w:hAnsi="Lato"/>
          <w:lang w:val="en-US"/>
        </w:rPr>
        <w:t xml:space="preserve"> </w:t>
      </w:r>
      <w:r w:rsidR="00AB5C8A">
        <w:rPr>
          <w:rFonts w:ascii="Lato" w:hAnsi="Lato"/>
          <w:lang w:val="en-US"/>
        </w:rPr>
        <w:t>can</w:t>
      </w:r>
      <w:r>
        <w:rPr>
          <w:rFonts w:ascii="Lato" w:hAnsi="Lato"/>
          <w:lang w:val="en-US"/>
        </w:rPr>
        <w:t xml:space="preserve"> be configured </w:t>
      </w:r>
      <w:r w:rsidR="00AB5C8A">
        <w:rPr>
          <w:rFonts w:ascii="Lato" w:hAnsi="Lato"/>
          <w:lang w:val="en-US"/>
        </w:rPr>
        <w:t>according to your needs</w:t>
      </w:r>
      <w:r>
        <w:rPr>
          <w:rFonts w:ascii="Lato" w:hAnsi="Lato"/>
          <w:lang w:val="en-US"/>
        </w:rPr>
        <w:t xml:space="preserve">. </w:t>
      </w:r>
    </w:p>
    <w:p w:rsidR="00AB5C8A" w:rsidP="00AB5C8A" w:rsidRDefault="00AB5C8A" w14:paraId="496AFB44" w14:textId="77777777">
      <w:pPr>
        <w:pStyle w:val="Paragraphedeliste"/>
        <w:rPr>
          <w:rFonts w:ascii="Lato" w:hAnsi="Lato"/>
          <w:lang w:val="en-US"/>
        </w:rPr>
      </w:pPr>
    </w:p>
    <w:p w:rsidR="00AB5C8A" w:rsidP="00AB5C8A" w:rsidRDefault="002F19A6" w14:paraId="443BD04E" w14:textId="77777777">
      <w:pPr>
        <w:pStyle w:val="Paragraphedeliste"/>
        <w:ind w:left="1418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- </w:t>
      </w:r>
      <w:r w:rsidRPr="00F05C19" w:rsidR="00F12DA7">
        <w:rPr>
          <w:rFonts w:ascii="Lato" w:hAnsi="Lato"/>
          <w:b/>
          <w:lang w:val="en-US"/>
        </w:rPr>
        <w:t xml:space="preserve">Entity Records </w:t>
      </w:r>
      <w:proofErr w:type="gramStart"/>
      <w:r w:rsidRPr="00F05C19" w:rsidR="00F12DA7">
        <w:rPr>
          <w:rFonts w:ascii="Lato" w:hAnsi="Lato"/>
          <w:b/>
          <w:lang w:val="en-US"/>
        </w:rPr>
        <w:t>In</w:t>
      </w:r>
      <w:proofErr w:type="gramEnd"/>
      <w:r w:rsidRPr="00F05C19" w:rsidR="00F12DA7">
        <w:rPr>
          <w:rFonts w:ascii="Lato" w:hAnsi="Lato"/>
          <w:b/>
          <w:lang w:val="en-US"/>
        </w:rPr>
        <w:t xml:space="preserve"> Group</w:t>
      </w:r>
      <w:r w:rsidR="00F12DA7">
        <w:rPr>
          <w:rFonts w:ascii="Lato" w:hAnsi="Lato"/>
          <w:lang w:val="en-US"/>
        </w:rPr>
        <w:t xml:space="preserve">: </w:t>
      </w:r>
      <w:r w:rsidR="00F05C19">
        <w:rPr>
          <w:rFonts w:ascii="Lato" w:hAnsi="Lato"/>
          <w:lang w:val="en-US"/>
        </w:rPr>
        <w:t xml:space="preserve">Keep your list of entity record IDs in this field under corresponding entity ID. Sample value is mentioned under section titled as </w:t>
      </w:r>
      <w:r w:rsidRPr="00F05C19" w:rsidR="00F05C19">
        <w:rPr>
          <w:rFonts w:ascii="Lato" w:hAnsi="Lato"/>
          <w:b/>
          <w:lang w:val="en-US"/>
        </w:rPr>
        <w:t>Configuration</w:t>
      </w:r>
      <w:r w:rsidR="00F05C19">
        <w:rPr>
          <w:rFonts w:ascii="Lato" w:hAnsi="Lato"/>
          <w:lang w:val="en-US"/>
        </w:rPr>
        <w:t>.</w:t>
      </w:r>
    </w:p>
    <w:p w:rsidR="00F05C19" w:rsidP="00AB5C8A" w:rsidRDefault="00F05C19" w14:paraId="41A6180E" w14:textId="13ABCBE9">
      <w:pPr>
        <w:pStyle w:val="Paragraphedeliste"/>
        <w:ind w:left="1418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br/>
      </w:r>
      <w:r>
        <w:rPr>
          <w:rFonts w:ascii="Lato" w:hAnsi="Lato"/>
          <w:lang w:val="en-US"/>
        </w:rPr>
        <w:t xml:space="preserve">- </w:t>
      </w:r>
      <w:r w:rsidRPr="00F05C19">
        <w:rPr>
          <w:rFonts w:ascii="Lato" w:hAnsi="Lato"/>
          <w:b/>
          <w:lang w:val="en-US"/>
        </w:rPr>
        <w:t>Entity Records Group</w:t>
      </w:r>
      <w:r>
        <w:rPr>
          <w:rFonts w:ascii="Lato" w:hAnsi="Lato"/>
          <w:lang w:val="en-US"/>
        </w:rPr>
        <w:t xml:space="preserve">: In this field, keep the </w:t>
      </w:r>
      <w:r w:rsidRPr="00F05C19">
        <w:rPr>
          <w:rFonts w:ascii="Lato" w:hAnsi="Lato"/>
          <w:lang w:val="en-US"/>
        </w:rPr>
        <w:t>Group Name of Content Asset entity records (Attributes)</w:t>
      </w:r>
      <w:r>
        <w:rPr>
          <w:rFonts w:ascii="Lato" w:hAnsi="Lato"/>
          <w:lang w:val="en-US"/>
        </w:rPr>
        <w:t>. Or keep empty value to take the default value.</w:t>
      </w:r>
    </w:p>
    <w:p w:rsidR="00B142A0" w:rsidP="00AB5C8A" w:rsidRDefault="00B142A0" w14:paraId="40BA6C7B" w14:textId="4AE0856C">
      <w:pPr>
        <w:pStyle w:val="Paragraphedeliste"/>
        <w:ind w:left="1418"/>
        <w:rPr>
          <w:rFonts w:ascii="Lato" w:hAnsi="Lato"/>
          <w:lang w:val="en-US"/>
        </w:rPr>
      </w:pPr>
    </w:p>
    <w:p w:rsidRPr="00F05C19" w:rsidR="00B142A0" w:rsidP="00AB5C8A" w:rsidRDefault="00B142A0" w14:paraId="226B58CD" w14:textId="77777777">
      <w:pPr>
        <w:pStyle w:val="Paragraphedeliste"/>
        <w:ind w:left="1418"/>
        <w:rPr>
          <w:rFonts w:ascii="Lato" w:hAnsi="Lato"/>
          <w:lang w:val="en-US"/>
        </w:rPr>
      </w:pPr>
    </w:p>
    <w:p w:rsidR="00B142A0" w:rsidP="00B142A0" w:rsidRDefault="00B142A0" w14:paraId="6A65825D" w14:textId="77777777">
      <w:pPr>
        <w:pStyle w:val="Corpsdetexte"/>
        <w:ind w:left="709"/>
        <w:rPr>
          <w:rFonts w:ascii="Lato" w:hAnsi="Lato" w:cs="Times New Roman"/>
          <w:b/>
          <w:bCs/>
          <w:color w:val="548DD4" w:themeColor="text2" w:themeTint="99"/>
          <w:lang w:val="en-US"/>
        </w:rPr>
      </w:pPr>
      <w:r w:rsidRPr="00E62087">
        <w:rPr>
          <w:rFonts w:ascii="Lato" w:hAnsi="Lato" w:cs="Times New Roman"/>
          <w:b/>
          <w:bCs/>
          <w:color w:val="548DD4" w:themeColor="text2" w:themeTint="99"/>
          <w:lang w:val="en-US"/>
        </w:rPr>
        <w:t>6-Akeneo-Save-Catalog-Refinements</w:t>
      </w:r>
    </w:p>
    <w:p w:rsidR="00B142A0" w:rsidP="00B142A0" w:rsidRDefault="00B142A0" w14:paraId="53471F7F" w14:textId="77777777">
      <w:pPr>
        <w:pStyle w:val="Corpsdetexte"/>
        <w:ind w:left="709"/>
        <w:rPr>
          <w:rFonts w:ascii="Lato" w:hAnsi="Lato" w:cs="Times New Roman"/>
          <w:lang w:val="en-US"/>
        </w:rPr>
      </w:pPr>
      <w:r w:rsidRPr="00E62087">
        <w:rPr>
          <w:rFonts w:ascii="Lato" w:hAnsi="Lato" w:cs="Times New Roman"/>
          <w:lang w:val="en-US"/>
        </w:rPr>
        <w:t xml:space="preserve">This job will save the manually contributed catalog refinements to custom cache so that they are not overwritten every time the catalog is reimported in merge mode. </w:t>
      </w:r>
      <w:r w:rsidRPr="00C300C2">
        <w:rPr>
          <w:rFonts w:ascii="Lato" w:hAnsi="Lato" w:cs="Times New Roman"/>
          <w:i/>
          <w:iCs/>
          <w:lang w:val="en-US"/>
        </w:rPr>
        <w:t>This job needs to be run every time some change is made in the catalog refinements.</w:t>
      </w:r>
    </w:p>
    <w:p w:rsidR="00B142A0" w:rsidP="00B142A0" w:rsidRDefault="00B142A0" w14:paraId="1BA920EE" w14:textId="77777777">
      <w:pPr>
        <w:pStyle w:val="Corpsdetexte"/>
        <w:ind w:left="709"/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>Sequential flows have following steps:</w:t>
      </w:r>
    </w:p>
    <w:p w:rsidR="00B142A0" w:rsidP="00B142A0" w:rsidRDefault="00B142A0" w14:paraId="4260F8D7" w14:textId="77777777">
      <w:pPr>
        <w:pStyle w:val="Corpsdetexte"/>
        <w:ind w:left="709"/>
        <w:rPr>
          <w:rFonts w:ascii="Lato" w:hAnsi="Lato" w:cs="Times New Roman"/>
          <w:lang w:val="en-US"/>
        </w:rPr>
      </w:pPr>
      <w:r w:rsidRPr="00E62087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export-storefront-catalog-m-</w:t>
      </w:r>
      <w:proofErr w:type="spellStart"/>
      <w:r w:rsidRPr="00E62087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en</w:t>
      </w:r>
      <w:proofErr w:type="spellEnd"/>
      <w:r w:rsidRPr="00920E02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r w:rsidRPr="00920E02">
        <w:rPr>
          <w:rFonts w:ascii="Lato" w:hAnsi="Lato" w:cs="Times New Roman"/>
          <w:lang w:val="en-US"/>
        </w:rPr>
        <w:t xml:space="preserve"> This step </w:t>
      </w:r>
      <w:r>
        <w:rPr>
          <w:rFonts w:ascii="Lato" w:hAnsi="Lato" w:cs="Times New Roman"/>
          <w:lang w:val="en-US"/>
        </w:rPr>
        <w:t>exports the catalog as XML (Scope: Organization).</w:t>
      </w:r>
    </w:p>
    <w:p w:rsidR="00B142A0" w:rsidP="00B142A0" w:rsidRDefault="00B142A0" w14:paraId="1D373AA8" w14:textId="77777777">
      <w:pPr>
        <w:pStyle w:val="Corpsdetexte"/>
        <w:ind w:left="1418"/>
        <w:rPr>
          <w:rFonts w:ascii="Lato" w:hAnsi="Lato" w:cs="Times New Roman"/>
          <w:lang w:val="en-US"/>
        </w:rPr>
      </w:pPr>
      <w:r w:rsidRPr="000A1D50">
        <w:rPr>
          <w:rFonts w:ascii="Lato" w:hAnsi="Lato" w:cs="Times New Roman"/>
          <w:lang w:val="en-US"/>
        </w:rPr>
        <w:t xml:space="preserve">This step needs some </w:t>
      </w:r>
      <w:proofErr w:type="gramStart"/>
      <w:r w:rsidRPr="000A1D50">
        <w:rPr>
          <w:rFonts w:ascii="Lato" w:hAnsi="Lato" w:cs="Times New Roman"/>
          <w:lang w:val="en-US"/>
        </w:rPr>
        <w:t>parameters :</w:t>
      </w:r>
      <w:proofErr w:type="gramEnd"/>
    </w:p>
    <w:p w:rsidR="00B142A0" w:rsidP="00B142A0" w:rsidRDefault="00B142A0" w14:paraId="6AD1FDBE" w14:textId="77777777">
      <w:pPr>
        <w:pStyle w:val="Corpsdetexte"/>
        <w:numPr>
          <w:ilvl w:val="0"/>
          <w:numId w:val="19"/>
        </w:numPr>
        <w:rPr>
          <w:rFonts w:ascii="Lato" w:hAnsi="Lato" w:cs="Times New Roman"/>
          <w:sz w:val="21"/>
          <w:lang w:val="en-US"/>
        </w:rPr>
      </w:pPr>
      <w:r>
        <w:rPr>
          <w:rFonts w:ascii="Lato" w:hAnsi="Lato" w:cs="Times New Roman"/>
          <w:sz w:val="21"/>
          <w:lang w:val="en-US"/>
        </w:rPr>
        <w:t>Catalog ID: ID of the catalog to be exported</w:t>
      </w:r>
    </w:p>
    <w:p w:rsidR="00B142A0" w:rsidP="00B142A0" w:rsidRDefault="00B142A0" w14:paraId="15006381" w14:textId="77777777">
      <w:pPr>
        <w:pStyle w:val="Corpsdetexte"/>
        <w:numPr>
          <w:ilvl w:val="0"/>
          <w:numId w:val="19"/>
        </w:numPr>
        <w:rPr>
          <w:rFonts w:ascii="Lato" w:hAnsi="Lato" w:cs="Times New Roman"/>
          <w:sz w:val="21"/>
          <w:lang w:val="en-US"/>
        </w:rPr>
      </w:pPr>
      <w:r>
        <w:rPr>
          <w:rFonts w:ascii="Lato" w:hAnsi="Lato" w:cs="Times New Roman"/>
          <w:sz w:val="21"/>
          <w:lang w:val="en-US"/>
        </w:rPr>
        <w:t xml:space="preserve">Export </w:t>
      </w:r>
      <w:proofErr w:type="spellStart"/>
      <w:r>
        <w:rPr>
          <w:rFonts w:ascii="Lato" w:hAnsi="Lato" w:cs="Times New Roman"/>
          <w:sz w:val="21"/>
          <w:lang w:val="en-US"/>
        </w:rPr>
        <w:t>Catgories</w:t>
      </w:r>
      <w:proofErr w:type="spellEnd"/>
      <w:r>
        <w:rPr>
          <w:rFonts w:ascii="Lato" w:hAnsi="Lato" w:cs="Times New Roman"/>
          <w:sz w:val="21"/>
          <w:lang w:val="en-US"/>
        </w:rPr>
        <w:t>: true</w:t>
      </w:r>
    </w:p>
    <w:p w:rsidR="00B142A0" w:rsidP="00B142A0" w:rsidRDefault="00B142A0" w14:paraId="4AF5FA8B" w14:textId="77777777">
      <w:pPr>
        <w:pStyle w:val="Corpsdetexte"/>
        <w:numPr>
          <w:ilvl w:val="0"/>
          <w:numId w:val="19"/>
        </w:numPr>
        <w:rPr>
          <w:rFonts w:ascii="Lato" w:hAnsi="Lato" w:cs="Times New Roman"/>
          <w:sz w:val="21"/>
          <w:lang w:val="en-US"/>
        </w:rPr>
      </w:pPr>
      <w:r>
        <w:rPr>
          <w:rFonts w:ascii="Lato" w:hAnsi="Lato" w:cs="Times New Roman"/>
          <w:sz w:val="21"/>
          <w:lang w:val="en-US"/>
        </w:rPr>
        <w:t>Export Products: false</w:t>
      </w:r>
    </w:p>
    <w:p w:rsidR="00B142A0" w:rsidP="00B142A0" w:rsidRDefault="00B142A0" w14:paraId="5999868E" w14:textId="77777777">
      <w:pPr>
        <w:pStyle w:val="Corpsdetexte"/>
        <w:numPr>
          <w:ilvl w:val="0"/>
          <w:numId w:val="19"/>
        </w:numPr>
        <w:rPr>
          <w:rFonts w:ascii="Lato" w:hAnsi="Lato" w:cs="Times New Roman"/>
          <w:sz w:val="21"/>
          <w:lang w:val="en-US"/>
        </w:rPr>
      </w:pPr>
      <w:r>
        <w:rPr>
          <w:rFonts w:ascii="Lato" w:hAnsi="Lato" w:cs="Times New Roman"/>
          <w:sz w:val="21"/>
          <w:lang w:val="en-US"/>
        </w:rPr>
        <w:t>Export Category Assignments: false</w:t>
      </w:r>
    </w:p>
    <w:p w:rsidR="00B142A0" w:rsidP="00B142A0" w:rsidRDefault="00B142A0" w14:paraId="71CBCA2D" w14:textId="77777777">
      <w:pPr>
        <w:pStyle w:val="Corpsdetexte"/>
        <w:numPr>
          <w:ilvl w:val="0"/>
          <w:numId w:val="19"/>
        </w:numPr>
        <w:rPr>
          <w:rFonts w:ascii="Lato" w:hAnsi="Lato" w:cs="Times New Roman"/>
          <w:sz w:val="21"/>
          <w:lang w:val="en-US"/>
        </w:rPr>
      </w:pPr>
      <w:r>
        <w:rPr>
          <w:rFonts w:ascii="Lato" w:hAnsi="Lato" w:cs="Times New Roman"/>
          <w:sz w:val="21"/>
          <w:lang w:val="en-US"/>
        </w:rPr>
        <w:t>Export Product Options: false</w:t>
      </w:r>
    </w:p>
    <w:p w:rsidR="00B142A0" w:rsidP="00B142A0" w:rsidRDefault="00B142A0" w14:paraId="32182353" w14:textId="77777777">
      <w:pPr>
        <w:pStyle w:val="Corpsdetexte"/>
        <w:numPr>
          <w:ilvl w:val="0"/>
          <w:numId w:val="19"/>
        </w:numPr>
        <w:rPr>
          <w:rFonts w:ascii="Lato" w:hAnsi="Lato" w:cs="Times New Roman"/>
          <w:sz w:val="21"/>
          <w:lang w:val="en-US"/>
        </w:rPr>
      </w:pPr>
      <w:r>
        <w:rPr>
          <w:rFonts w:ascii="Lato" w:hAnsi="Lato" w:cs="Times New Roman"/>
          <w:sz w:val="21"/>
          <w:lang w:val="en-US"/>
        </w:rPr>
        <w:t>Export Recommendations: false</w:t>
      </w:r>
    </w:p>
    <w:p w:rsidR="00B142A0" w:rsidP="00B142A0" w:rsidRDefault="00B142A0" w14:paraId="630FEE1C" w14:textId="77777777">
      <w:pPr>
        <w:pStyle w:val="Corpsdetexte"/>
        <w:numPr>
          <w:ilvl w:val="0"/>
          <w:numId w:val="19"/>
        </w:numPr>
        <w:rPr>
          <w:rFonts w:ascii="Lato" w:hAnsi="Lato" w:cs="Times New Roman"/>
          <w:sz w:val="21"/>
          <w:lang w:val="en-US"/>
        </w:rPr>
      </w:pPr>
      <w:r>
        <w:rPr>
          <w:rFonts w:ascii="Lato" w:hAnsi="Lato" w:cs="Times New Roman"/>
          <w:sz w:val="21"/>
          <w:lang w:val="en-US"/>
        </w:rPr>
        <w:t>Export Variation Attributes: false</w:t>
      </w:r>
    </w:p>
    <w:p w:rsidRPr="00E62087" w:rsidR="00B142A0" w:rsidP="00B142A0" w:rsidRDefault="00B142A0" w14:paraId="752E8288" w14:textId="77777777">
      <w:pPr>
        <w:pStyle w:val="Corpsdetexte"/>
        <w:numPr>
          <w:ilvl w:val="0"/>
          <w:numId w:val="19"/>
        </w:numPr>
        <w:rPr>
          <w:rFonts w:ascii="Lato" w:hAnsi="Lato" w:cs="Times New Roman"/>
          <w:sz w:val="21"/>
          <w:lang w:val="en-US"/>
        </w:rPr>
      </w:pPr>
      <w:r>
        <w:rPr>
          <w:rFonts w:ascii="Lato" w:hAnsi="Lato" w:cs="Times New Roman"/>
          <w:sz w:val="21"/>
          <w:lang w:val="en-US"/>
        </w:rPr>
        <w:t>File Name Prefix: The path and filename prefix relative to ‘Impex/</w:t>
      </w:r>
      <w:proofErr w:type="spellStart"/>
      <w:r>
        <w:rPr>
          <w:rFonts w:ascii="Lato" w:hAnsi="Lato" w:cs="Times New Roman"/>
          <w:sz w:val="21"/>
          <w:lang w:val="en-US"/>
        </w:rPr>
        <w:t>src</w:t>
      </w:r>
      <w:proofErr w:type="spellEnd"/>
      <w:r>
        <w:rPr>
          <w:rFonts w:ascii="Lato" w:hAnsi="Lato" w:cs="Times New Roman"/>
          <w:sz w:val="21"/>
          <w:lang w:val="en-US"/>
        </w:rPr>
        <w:t xml:space="preserve">’ Default value: </w:t>
      </w:r>
      <w:r w:rsidRPr="00E62087">
        <w:rPr>
          <w:rFonts w:ascii="Lato" w:hAnsi="Lato" w:cs="Times New Roman"/>
          <w:b/>
          <w:bCs/>
          <w:sz w:val="21"/>
          <w:lang w:val="en-US"/>
        </w:rPr>
        <w:t>‘</w:t>
      </w:r>
      <w:proofErr w:type="spellStart"/>
      <w:r w:rsidRPr="00E62087">
        <w:rPr>
          <w:rFonts w:ascii="Lato" w:hAnsi="Lato" w:cs="Times New Roman"/>
          <w:b/>
          <w:bCs/>
          <w:sz w:val="21"/>
          <w:lang w:val="en-US"/>
        </w:rPr>
        <w:t>akeneo</w:t>
      </w:r>
      <w:proofErr w:type="spellEnd"/>
      <w:r w:rsidRPr="00E62087">
        <w:rPr>
          <w:rFonts w:ascii="Lato" w:hAnsi="Lato" w:cs="Times New Roman"/>
          <w:b/>
          <w:bCs/>
          <w:sz w:val="21"/>
          <w:lang w:val="en-US"/>
        </w:rPr>
        <w:t>/</w:t>
      </w:r>
      <w:proofErr w:type="spellStart"/>
      <w:r w:rsidRPr="00E62087">
        <w:rPr>
          <w:rFonts w:ascii="Lato" w:hAnsi="Lato" w:cs="Times New Roman"/>
          <w:b/>
          <w:bCs/>
          <w:sz w:val="21"/>
          <w:lang w:val="en-US"/>
        </w:rPr>
        <w:t>akeneo</w:t>
      </w:r>
      <w:proofErr w:type="spellEnd"/>
      <w:r w:rsidRPr="00E62087">
        <w:rPr>
          <w:rFonts w:ascii="Lato" w:hAnsi="Lato" w:cs="Times New Roman"/>
          <w:b/>
          <w:bCs/>
          <w:sz w:val="21"/>
          <w:lang w:val="en-US"/>
        </w:rPr>
        <w:t>-catalog’</w:t>
      </w:r>
    </w:p>
    <w:p w:rsidRPr="00E62087" w:rsidR="00B142A0" w:rsidP="00B142A0" w:rsidRDefault="00B142A0" w14:paraId="14529DDC" w14:textId="77777777">
      <w:pPr>
        <w:pStyle w:val="Corpsdetexte"/>
        <w:numPr>
          <w:ilvl w:val="0"/>
          <w:numId w:val="19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sz w:val="21"/>
          <w:lang w:val="en-US"/>
        </w:rPr>
        <w:t>Overwrite Export File: true</w:t>
      </w:r>
    </w:p>
    <w:p w:rsidR="00B142A0" w:rsidP="00B142A0" w:rsidRDefault="00B142A0" w14:paraId="407EBD8A" w14:textId="77777777">
      <w:pPr>
        <w:pStyle w:val="Corpsdetexte"/>
        <w:ind w:left="709"/>
        <w:rPr>
          <w:rFonts w:ascii="Lato" w:hAnsi="Lato" w:cs="Times New Roman"/>
          <w:lang w:val="en-US"/>
        </w:rPr>
      </w:pPr>
      <w:r w:rsidRPr="004E608D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job-workflow-step-</w:t>
      </w:r>
      <w:r w:rsidRPr="00E62087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save-catalog-refinements</w:t>
      </w:r>
      <w:r w:rsidRPr="00920E02">
        <w:rPr>
          <w:rFonts w:ascii="Lato" w:hAnsi="Lato" w:cs="Times New Roman"/>
          <w:b/>
          <w:color w:val="365F91" w:themeColor="accent1" w:themeShade="BF"/>
          <w:lang w:val="en-US"/>
        </w:rPr>
        <w:t>:</w:t>
      </w:r>
      <w:r w:rsidRPr="00920E02">
        <w:rPr>
          <w:rFonts w:ascii="Lato" w:hAnsi="Lato" w:cs="Times New Roman"/>
          <w:lang w:val="en-US"/>
        </w:rPr>
        <w:t xml:space="preserve"> This step </w:t>
      </w:r>
      <w:r>
        <w:rPr>
          <w:rFonts w:ascii="Lato" w:hAnsi="Lato" w:cs="Times New Roman"/>
          <w:lang w:val="en-US"/>
        </w:rPr>
        <w:t xml:space="preserve">saves catalog </w:t>
      </w:r>
      <w:r>
        <w:rPr>
          <w:rFonts w:ascii="Lato" w:hAnsi="Lato" w:cs="Times New Roman"/>
          <w:lang w:val="en-US"/>
        </w:rPr>
        <w:lastRenderedPageBreak/>
        <w:t>refinements found in the exported catalogs to custom cache (Scope: Organization).</w:t>
      </w:r>
    </w:p>
    <w:p w:rsidR="00C300C2" w:rsidP="00C300C2" w:rsidRDefault="00C300C2" w14:paraId="511FABA0" w14:textId="4F3BF535">
      <w:pPr>
        <w:pStyle w:val="Corpsdetexte"/>
        <w:ind w:left="709"/>
        <w:rPr>
          <w:rFonts w:ascii="Lato" w:hAnsi="Lato" w:cs="Times New Roman"/>
          <w:b/>
          <w:bCs/>
          <w:lang w:val="en-US"/>
        </w:rPr>
      </w:pPr>
      <w:r w:rsidRPr="00E62087">
        <w:rPr>
          <w:rFonts w:ascii="Lato" w:hAnsi="Lato" w:cs="Times New Roman"/>
          <w:b/>
          <w:bCs/>
          <w:lang w:val="en-US"/>
        </w:rPr>
        <w:t>Note:</w:t>
      </w:r>
      <w:r>
        <w:rPr>
          <w:rFonts w:ascii="Lato" w:hAnsi="Lato" w:cs="Times New Roman"/>
          <w:b/>
          <w:bCs/>
          <w:lang w:val="en-US"/>
        </w:rPr>
        <w:t xml:space="preserve"> The first step of this job needs to be edited / duplicated for all master </w:t>
      </w:r>
      <w:proofErr w:type="spellStart"/>
      <w:r>
        <w:rPr>
          <w:rFonts w:ascii="Lato" w:hAnsi="Lato" w:cs="Times New Roman"/>
          <w:b/>
          <w:bCs/>
          <w:lang w:val="en-US"/>
        </w:rPr>
        <w:t>cata</w:t>
      </w:r>
      <w:proofErr w:type="spellEnd"/>
      <w:r w:rsidRPr="00C300C2">
        <w:rPr>
          <w:rFonts w:ascii="Lato" w:hAnsi="Lato" w:cs="Times New Roman"/>
          <w:b/>
          <w:bCs/>
          <w:lang w:val="en-US"/>
        </w:rPr>
        <w:t xml:space="preserve"> </w:t>
      </w:r>
      <w:r>
        <w:rPr>
          <w:rFonts w:ascii="Lato" w:hAnsi="Lato" w:cs="Times New Roman"/>
          <w:b/>
          <w:bCs/>
          <w:lang w:val="en-US"/>
        </w:rPr>
        <w:t>catalogs and storefront catalogs which have refinements.</w:t>
      </w:r>
      <w:r w:rsidR="004B0B03">
        <w:rPr>
          <w:rFonts w:ascii="Lato" w:hAnsi="Lato" w:cs="Times New Roman"/>
          <w:b/>
          <w:bCs/>
          <w:lang w:val="en-US"/>
        </w:rPr>
        <w:t xml:space="preserve"> This is a </w:t>
      </w:r>
      <w:proofErr w:type="spellStart"/>
      <w:proofErr w:type="gramStart"/>
      <w:r w:rsidR="004B0B03">
        <w:rPr>
          <w:rFonts w:ascii="Lato" w:hAnsi="Lato" w:cs="Times New Roman"/>
          <w:b/>
          <w:bCs/>
          <w:lang w:val="en-US"/>
        </w:rPr>
        <w:t>one time</w:t>
      </w:r>
      <w:proofErr w:type="spellEnd"/>
      <w:proofErr w:type="gramEnd"/>
      <w:r w:rsidR="004B0B03">
        <w:rPr>
          <w:rFonts w:ascii="Lato" w:hAnsi="Lato" w:cs="Times New Roman"/>
          <w:b/>
          <w:bCs/>
          <w:lang w:val="en-US"/>
        </w:rPr>
        <w:t xml:space="preserve"> process.</w:t>
      </w:r>
    </w:p>
    <w:p w:rsidR="00C300C2" w:rsidP="00C300C2" w:rsidRDefault="00C300C2" w14:paraId="00E348BE" w14:textId="14DE335F">
      <w:pPr>
        <w:pStyle w:val="Corpsdetexte"/>
        <w:ind w:left="709"/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>This can be done in 2 ways, either via the jobs.xml file in the link cartridge folder or by changing the job</w:t>
      </w:r>
      <w:r w:rsidR="004B0B03">
        <w:rPr>
          <w:rFonts w:ascii="Lato" w:hAnsi="Lato" w:cs="Times New Roman"/>
          <w:lang w:val="en-US"/>
        </w:rPr>
        <w:t xml:space="preserve"> steps in the business manager.</w:t>
      </w:r>
    </w:p>
    <w:p w:rsidRPr="004B0B03" w:rsidR="004B0B03" w:rsidP="00C300C2" w:rsidRDefault="004B0B03" w14:paraId="2B6578F0" w14:textId="26B0190E">
      <w:pPr>
        <w:pStyle w:val="Corpsdetexte"/>
        <w:ind w:left="709"/>
        <w:rPr>
          <w:rFonts w:ascii="Lato" w:hAnsi="Lato" w:cs="Times New Roman"/>
          <w:b/>
          <w:bCs/>
          <w:lang w:val="en-US"/>
        </w:rPr>
      </w:pPr>
      <w:r w:rsidRPr="004B0B03">
        <w:rPr>
          <w:rFonts w:ascii="Lato" w:hAnsi="Lato" w:cs="Times New Roman"/>
          <w:b/>
          <w:bCs/>
          <w:lang w:val="en-US"/>
        </w:rPr>
        <w:t>Method 1</w:t>
      </w:r>
      <w:r>
        <w:rPr>
          <w:rFonts w:ascii="Lato" w:hAnsi="Lato" w:cs="Times New Roman"/>
          <w:b/>
          <w:bCs/>
          <w:lang w:val="en-US"/>
        </w:rPr>
        <w:t>: Via jobs.xml file</w:t>
      </w:r>
    </w:p>
    <w:p w:rsidRPr="007324E2" w:rsidR="00C300C2" w:rsidP="00C300C2" w:rsidRDefault="00C300C2" w14:paraId="23E184A0" w14:textId="77777777">
      <w:pPr>
        <w:pStyle w:val="Corpsdetexte"/>
        <w:numPr>
          <w:ilvl w:val="0"/>
          <w:numId w:val="22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 xml:space="preserve">To do this, go to </w:t>
      </w:r>
      <w:proofErr w:type="spellStart"/>
      <w:r w:rsidRPr="007324E2">
        <w:rPr>
          <w:rFonts w:ascii="Lato" w:hAnsi="Lato" w:cs="Times New Roman"/>
          <w:i/>
          <w:iCs/>
          <w:lang w:val="en-US"/>
        </w:rPr>
        <w:t>link_akeneo</w:t>
      </w:r>
      <w:proofErr w:type="spellEnd"/>
      <w:r w:rsidRPr="007324E2">
        <w:rPr>
          <w:rFonts w:ascii="Lato" w:hAnsi="Lato" w:cs="Times New Roman"/>
          <w:i/>
          <w:iCs/>
          <w:lang w:val="en-US"/>
        </w:rPr>
        <w:t>/metadata/simple-</w:t>
      </w:r>
      <w:proofErr w:type="spellStart"/>
      <w:r w:rsidRPr="007324E2">
        <w:rPr>
          <w:rFonts w:ascii="Lato" w:hAnsi="Lato" w:cs="Times New Roman"/>
          <w:i/>
          <w:iCs/>
          <w:lang w:val="en-US"/>
        </w:rPr>
        <w:t>akeneo</w:t>
      </w:r>
      <w:proofErr w:type="spellEnd"/>
      <w:r w:rsidRPr="007324E2">
        <w:rPr>
          <w:rFonts w:ascii="Lato" w:hAnsi="Lato" w:cs="Times New Roman"/>
          <w:i/>
          <w:iCs/>
          <w:lang w:val="en-US"/>
        </w:rPr>
        <w:t>-</w:t>
      </w:r>
      <w:proofErr w:type="spellStart"/>
      <w:r w:rsidRPr="007324E2">
        <w:rPr>
          <w:rFonts w:ascii="Lato" w:hAnsi="Lato" w:cs="Times New Roman"/>
          <w:i/>
          <w:iCs/>
          <w:lang w:val="en-US"/>
        </w:rPr>
        <w:t>workflow_site</w:t>
      </w:r>
      <w:proofErr w:type="spellEnd"/>
      <w:r w:rsidRPr="007324E2">
        <w:rPr>
          <w:rFonts w:ascii="Lato" w:hAnsi="Lato" w:cs="Times New Roman"/>
          <w:i/>
          <w:iCs/>
          <w:lang w:val="en-US"/>
        </w:rPr>
        <w:t>-import/jobs.xml</w:t>
      </w:r>
    </w:p>
    <w:p w:rsidR="00C300C2" w:rsidP="00C300C2" w:rsidRDefault="00C300C2" w14:paraId="1DA9B562" w14:textId="35BF476C">
      <w:pPr>
        <w:pStyle w:val="Corpsdetexte"/>
        <w:numPr>
          <w:ilvl w:val="0"/>
          <w:numId w:val="22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44CD6" wp14:editId="66057BBB">
                <wp:simplePos x="0" y="0"/>
                <wp:positionH relativeFrom="column">
                  <wp:posOffset>910590</wp:posOffset>
                </wp:positionH>
                <wp:positionV relativeFrom="paragraph">
                  <wp:posOffset>521970</wp:posOffset>
                </wp:positionV>
                <wp:extent cx="5760720" cy="2522220"/>
                <wp:effectExtent l="0" t="0" r="11430" b="1143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52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7324E2" w:rsidR="00FA31BC" w:rsidP="00C300C2" w:rsidRDefault="00FA31BC" w14:paraId="34ABE67C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&lt;step step-id="export-storefront-</w:t>
                            </w:r>
                            <w:proofErr w:type="spellStart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catalog</w:t>
                            </w:r>
                            <w:proofErr w:type="spellEnd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-m-</w:t>
                            </w:r>
                            <w:proofErr w:type="spellStart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 type="</w:t>
                            </w:r>
                            <w:proofErr w:type="spellStart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ExportCatalog</w:t>
                            </w:r>
                            <w:proofErr w:type="spellEnd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 enforce-restart="false"&gt;</w:t>
                            </w:r>
                          </w:p>
                          <w:p w:rsidRPr="007324E2" w:rsidR="00FA31BC" w:rsidP="00C300C2" w:rsidRDefault="00FA31BC" w14:paraId="41B5E31C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&lt;description/&gt;</w:t>
                            </w:r>
                          </w:p>
                          <w:p w:rsidRPr="007324E2" w:rsidR="00FA31BC" w:rsidP="00C300C2" w:rsidRDefault="00FA31BC" w14:paraId="79D68E9F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&lt;parameters&gt;</w:t>
                            </w:r>
                          </w:p>
                          <w:p w:rsidRPr="007324E2" w:rsidR="00FA31BC" w:rsidP="00C300C2" w:rsidRDefault="00FA31BC" w14:paraId="372A67B8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&lt;parameter name="</w:t>
                            </w:r>
                            <w:proofErr w:type="spellStart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CatalogID</w:t>
                            </w:r>
                            <w:proofErr w:type="spellEnd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"&gt;storefront-</w:t>
                            </w:r>
                            <w:proofErr w:type="spellStart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catalog</w:t>
                            </w:r>
                            <w:proofErr w:type="spellEnd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-m-</w:t>
                            </w:r>
                            <w:proofErr w:type="spellStart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&lt;/parameter&gt;</w:t>
                            </w:r>
                          </w:p>
                          <w:p w:rsidRPr="007324E2" w:rsidR="00FA31BC" w:rsidP="00C300C2" w:rsidRDefault="00FA31BC" w14:paraId="70D9BE5B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&lt;parameter name="</w:t>
                            </w:r>
                            <w:proofErr w:type="spellStart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ExportCategories</w:t>
                            </w:r>
                            <w:proofErr w:type="spellEnd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"&gt;true&lt;/parameter&gt;</w:t>
                            </w:r>
                          </w:p>
                          <w:p w:rsidRPr="007324E2" w:rsidR="00FA31BC" w:rsidP="00C300C2" w:rsidRDefault="00FA31BC" w14:paraId="6C6891F5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&lt;parameter name="</w:t>
                            </w:r>
                            <w:proofErr w:type="spellStart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ExportProducts</w:t>
                            </w:r>
                            <w:proofErr w:type="spellEnd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"&gt;false&lt;/parameter&gt;</w:t>
                            </w:r>
                          </w:p>
                          <w:p w:rsidRPr="007324E2" w:rsidR="00FA31BC" w:rsidP="00C300C2" w:rsidRDefault="00FA31BC" w14:paraId="02B4493C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&lt;parameter name="</w:t>
                            </w:r>
                            <w:proofErr w:type="spellStart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ExportCategoryAssignments</w:t>
                            </w:r>
                            <w:proofErr w:type="spellEnd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"&gt;false&lt;/parameter&gt;</w:t>
                            </w:r>
                          </w:p>
                          <w:p w:rsidRPr="007324E2" w:rsidR="00FA31BC" w:rsidP="00C300C2" w:rsidRDefault="00FA31BC" w14:paraId="596A458F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&lt;parameter name="</w:t>
                            </w:r>
                            <w:proofErr w:type="spellStart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ExportProductOptions</w:t>
                            </w:r>
                            <w:proofErr w:type="spellEnd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"&gt;false&lt;/parameter&gt;</w:t>
                            </w:r>
                          </w:p>
                          <w:p w:rsidRPr="007324E2" w:rsidR="00FA31BC" w:rsidP="00C300C2" w:rsidRDefault="00FA31BC" w14:paraId="5CFB52B8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&lt;parameter name="</w:t>
                            </w:r>
                            <w:proofErr w:type="spellStart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ExportRecommendations</w:t>
                            </w:r>
                            <w:proofErr w:type="spellEnd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"&gt;false&lt;/parameter&gt;</w:t>
                            </w:r>
                          </w:p>
                          <w:p w:rsidRPr="007324E2" w:rsidR="00FA31BC" w:rsidP="00C300C2" w:rsidRDefault="00FA31BC" w14:paraId="30A15089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&lt;parameter name="</w:t>
                            </w:r>
                            <w:proofErr w:type="spellStart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ExportVariationAttributes</w:t>
                            </w:r>
                            <w:proofErr w:type="spellEnd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"&gt;false&lt;/parameter&gt;</w:t>
                            </w:r>
                          </w:p>
                          <w:p w:rsidRPr="007324E2" w:rsidR="00FA31BC" w:rsidP="00C300C2" w:rsidRDefault="00FA31BC" w14:paraId="379B5CA1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&lt;parameter name="</w:t>
                            </w:r>
                            <w:proofErr w:type="spellStart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FileNamePrefix</w:t>
                            </w:r>
                            <w:proofErr w:type="spellEnd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"&gt;</w:t>
                            </w:r>
                            <w:proofErr w:type="spellStart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akeneo</w:t>
                            </w:r>
                            <w:proofErr w:type="spellEnd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catalog</w:t>
                            </w:r>
                            <w:proofErr w:type="spellEnd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akeneo-catalog</w:t>
                            </w:r>
                            <w:proofErr w:type="spellEnd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&lt;/parameter&gt;</w:t>
                            </w:r>
                          </w:p>
                          <w:p w:rsidRPr="007324E2" w:rsidR="00FA31BC" w:rsidP="00C300C2" w:rsidRDefault="00FA31BC" w14:paraId="5E3D638E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&lt;parameter name="</w:t>
                            </w:r>
                            <w:proofErr w:type="spellStart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OverwriteExportFile</w:t>
                            </w:r>
                            <w:proofErr w:type="spellEnd"/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"&gt;true&lt;/parameter&gt;</w:t>
                            </w:r>
                          </w:p>
                          <w:p w:rsidRPr="007324E2" w:rsidR="00FA31BC" w:rsidP="00C300C2" w:rsidRDefault="00FA31BC" w14:paraId="74211AF8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&lt;/parameters&gt;</w:t>
                            </w:r>
                          </w:p>
                          <w:p w:rsidRPr="007324E2" w:rsidR="00FA31BC" w:rsidP="00C300C2" w:rsidRDefault="00FA31BC" w14:paraId="35149AE0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324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&lt;/step&gt;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618A298">
              <v:shapetype id="_x0000_t202" coordsize="21600,21600" o:spt="202" path="m,l,21600r21600,l21600,xe" w14:anchorId="5DF44CD6">
                <v:stroke joinstyle="miter"/>
                <v:path gradientshapeok="t" o:connecttype="rect"/>
              </v:shapetype>
              <v:shape id="Text Box 7" style="position:absolute;left:0;text-align:left;margin-left:71.7pt;margin-top:41.1pt;width:453.6pt;height:19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">
                <v:textbox>
                  <w:txbxContent>
                    <w:p w:rsidRPr="007324E2" w:rsidR="00FA31BC" w:rsidP="00C300C2" w:rsidRDefault="00FA31BC" w14:paraId="27E12119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&lt;step step-id="export-storefront-</w:t>
                      </w:r>
                      <w:proofErr w:type="spellStart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catalog</w:t>
                      </w:r>
                      <w:proofErr w:type="spellEnd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-m-</w:t>
                      </w:r>
                      <w:proofErr w:type="spellStart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" type="</w:t>
                      </w:r>
                      <w:proofErr w:type="spellStart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ExportCatalog</w:t>
                      </w:r>
                      <w:proofErr w:type="spellEnd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" enforce-restart="false"&gt;</w:t>
                      </w:r>
                    </w:p>
                    <w:p w:rsidRPr="007324E2" w:rsidR="00FA31BC" w:rsidP="00C300C2" w:rsidRDefault="00FA31BC" w14:paraId="5911FA09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&lt;description/&gt;</w:t>
                      </w:r>
                    </w:p>
                    <w:p w:rsidRPr="007324E2" w:rsidR="00FA31BC" w:rsidP="00C300C2" w:rsidRDefault="00FA31BC" w14:paraId="19E4CB36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&lt;parameters&gt;</w:t>
                      </w:r>
                    </w:p>
                    <w:p w:rsidRPr="007324E2" w:rsidR="00FA31BC" w:rsidP="00C300C2" w:rsidRDefault="00FA31BC" w14:paraId="25801F90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&lt;parameter name="</w:t>
                      </w:r>
                      <w:proofErr w:type="spellStart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CatalogID</w:t>
                      </w:r>
                      <w:proofErr w:type="spellEnd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"&gt;storefront-</w:t>
                      </w:r>
                      <w:proofErr w:type="spellStart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catalog</w:t>
                      </w:r>
                      <w:proofErr w:type="spellEnd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-m-</w:t>
                      </w:r>
                      <w:proofErr w:type="spellStart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&lt;/parameter&gt;</w:t>
                      </w:r>
                    </w:p>
                    <w:p w:rsidRPr="007324E2" w:rsidR="00FA31BC" w:rsidP="00C300C2" w:rsidRDefault="00FA31BC" w14:paraId="3BBCC5AD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&lt;parameter name="</w:t>
                      </w:r>
                      <w:proofErr w:type="spellStart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ExportCategories</w:t>
                      </w:r>
                      <w:proofErr w:type="spellEnd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"&gt;true&lt;/parameter&gt;</w:t>
                      </w:r>
                    </w:p>
                    <w:p w:rsidRPr="007324E2" w:rsidR="00FA31BC" w:rsidP="00C300C2" w:rsidRDefault="00FA31BC" w14:paraId="47BDAA9A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&lt;parameter name="</w:t>
                      </w:r>
                      <w:proofErr w:type="spellStart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ExportProducts</w:t>
                      </w:r>
                      <w:proofErr w:type="spellEnd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"&gt;false&lt;/parameter&gt;</w:t>
                      </w:r>
                    </w:p>
                    <w:p w:rsidRPr="007324E2" w:rsidR="00FA31BC" w:rsidP="00C300C2" w:rsidRDefault="00FA31BC" w14:paraId="7A2D353F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&lt;parameter name="</w:t>
                      </w:r>
                      <w:proofErr w:type="spellStart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ExportCategoryAssignments</w:t>
                      </w:r>
                      <w:proofErr w:type="spellEnd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"&gt;false&lt;/parameter&gt;</w:t>
                      </w:r>
                    </w:p>
                    <w:p w:rsidRPr="007324E2" w:rsidR="00FA31BC" w:rsidP="00C300C2" w:rsidRDefault="00FA31BC" w14:paraId="5BDD70DB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&lt;parameter name="</w:t>
                      </w:r>
                      <w:proofErr w:type="spellStart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ExportProductOptions</w:t>
                      </w:r>
                      <w:proofErr w:type="spellEnd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"&gt;false&lt;/parameter&gt;</w:t>
                      </w:r>
                    </w:p>
                    <w:p w:rsidRPr="007324E2" w:rsidR="00FA31BC" w:rsidP="00C300C2" w:rsidRDefault="00FA31BC" w14:paraId="10C22653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&lt;parameter name="</w:t>
                      </w:r>
                      <w:proofErr w:type="spellStart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ExportRecommendations</w:t>
                      </w:r>
                      <w:proofErr w:type="spellEnd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"&gt;false&lt;/parameter&gt;</w:t>
                      </w:r>
                    </w:p>
                    <w:p w:rsidRPr="007324E2" w:rsidR="00FA31BC" w:rsidP="00C300C2" w:rsidRDefault="00FA31BC" w14:paraId="251EFCFF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&lt;parameter name="</w:t>
                      </w:r>
                      <w:proofErr w:type="spellStart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ExportVariationAttributes</w:t>
                      </w:r>
                      <w:proofErr w:type="spellEnd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"&gt;false&lt;/parameter&gt;</w:t>
                      </w:r>
                    </w:p>
                    <w:p w:rsidRPr="007324E2" w:rsidR="00FA31BC" w:rsidP="00C300C2" w:rsidRDefault="00FA31BC" w14:paraId="7BE01E50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&lt;parameter name="</w:t>
                      </w:r>
                      <w:proofErr w:type="spellStart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FileNamePrefix</w:t>
                      </w:r>
                      <w:proofErr w:type="spellEnd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"&gt;</w:t>
                      </w:r>
                      <w:proofErr w:type="spellStart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akeneo</w:t>
                      </w:r>
                      <w:proofErr w:type="spellEnd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catalog</w:t>
                      </w:r>
                      <w:proofErr w:type="spellEnd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akeneo-catalog</w:t>
                      </w:r>
                      <w:proofErr w:type="spellEnd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&lt;/parameter&gt;</w:t>
                      </w:r>
                    </w:p>
                    <w:p w:rsidRPr="007324E2" w:rsidR="00FA31BC" w:rsidP="00C300C2" w:rsidRDefault="00FA31BC" w14:paraId="606D0806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&lt;parameter name="</w:t>
                      </w:r>
                      <w:proofErr w:type="spellStart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OverwriteExportFile</w:t>
                      </w:r>
                      <w:proofErr w:type="spellEnd"/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"&gt;true&lt;/parameter&gt;</w:t>
                      </w:r>
                    </w:p>
                    <w:p w:rsidRPr="007324E2" w:rsidR="00FA31BC" w:rsidP="00C300C2" w:rsidRDefault="00FA31BC" w14:paraId="1A9D7264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&lt;/parameters&gt;</w:t>
                      </w:r>
                    </w:p>
                    <w:p w:rsidRPr="007324E2" w:rsidR="00FA31BC" w:rsidP="00C300C2" w:rsidRDefault="00FA31BC" w14:paraId="391DA077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324E2">
                        <w:rPr>
                          <w:rFonts w:ascii="Consolas" w:hAnsi="Consolas"/>
                          <w:sz w:val="20"/>
                          <w:szCs w:val="20"/>
                        </w:rPr>
                        <w:t>&lt;/step&gt;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ato" w:hAnsi="Lato" w:cs="Times New Roman"/>
          <w:lang w:val="en-US"/>
        </w:rPr>
        <w:t>In the definition for job “</w:t>
      </w:r>
      <w:r w:rsidRPr="00E62087" w:rsidR="004B0B03">
        <w:rPr>
          <w:rFonts w:ascii="Lato" w:hAnsi="Lato" w:cs="Times New Roman"/>
          <w:b/>
          <w:bCs/>
          <w:color w:val="548DD4" w:themeColor="text2" w:themeTint="99"/>
          <w:lang w:val="en-US"/>
        </w:rPr>
        <w:t>6-Akeneo-Save-Catalog-Refinements</w:t>
      </w:r>
      <w:r>
        <w:rPr>
          <w:rFonts w:ascii="Lato" w:hAnsi="Lato" w:cs="Times New Roman"/>
          <w:lang w:val="en-US"/>
        </w:rPr>
        <w:t xml:space="preserve">” </w:t>
      </w:r>
      <w:r w:rsidR="004B0B03">
        <w:rPr>
          <w:rFonts w:ascii="Lato" w:hAnsi="Lato" w:cs="Times New Roman"/>
          <w:lang w:val="en-US"/>
        </w:rPr>
        <w:t>go to</w:t>
      </w:r>
      <w:r>
        <w:rPr>
          <w:rFonts w:ascii="Lato" w:hAnsi="Lato" w:cs="Times New Roman"/>
          <w:lang w:val="en-US"/>
        </w:rPr>
        <w:t xml:space="preserve"> the step ‘</w:t>
      </w:r>
      <w:r w:rsidRPr="00E62087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export-storefront-catalog-m-</w:t>
      </w:r>
      <w:proofErr w:type="spellStart"/>
      <w:r w:rsidRPr="00E62087">
        <w:rPr>
          <w:rFonts w:ascii="Lato" w:hAnsi="Lato" w:cs="Times New Roman"/>
          <w:b/>
          <w:i/>
          <w:iCs/>
          <w:color w:val="365F91" w:themeColor="accent1" w:themeShade="BF"/>
          <w:u w:val="single"/>
          <w:lang w:val="en-US"/>
        </w:rPr>
        <w:t>en</w:t>
      </w:r>
      <w:proofErr w:type="spellEnd"/>
      <w:r>
        <w:rPr>
          <w:rFonts w:ascii="Lato" w:hAnsi="Lato" w:cs="Times New Roman"/>
          <w:lang w:val="en-US"/>
        </w:rPr>
        <w:t>’</w:t>
      </w:r>
    </w:p>
    <w:p w:rsidR="00C300C2" w:rsidP="00C300C2" w:rsidRDefault="00C300C2" w14:paraId="12A0407A" w14:textId="61FB37DA">
      <w:pPr>
        <w:pStyle w:val="Corpsdetexte"/>
        <w:numPr>
          <w:ilvl w:val="0"/>
          <w:numId w:val="22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>Change the step-id to match the format “export-&lt;</w:t>
      </w:r>
      <w:proofErr w:type="spellStart"/>
      <w:r>
        <w:rPr>
          <w:rFonts w:ascii="Lato" w:hAnsi="Lato" w:cs="Times New Roman"/>
          <w:lang w:val="en-US"/>
        </w:rPr>
        <w:t>catalogID</w:t>
      </w:r>
      <w:proofErr w:type="spellEnd"/>
      <w:r>
        <w:rPr>
          <w:rFonts w:ascii="Lato" w:hAnsi="Lato" w:cs="Times New Roman"/>
          <w:lang w:val="en-US"/>
        </w:rPr>
        <w:t>&gt;”</w:t>
      </w:r>
    </w:p>
    <w:p w:rsidR="00C300C2" w:rsidP="00C300C2" w:rsidRDefault="00C300C2" w14:paraId="28D653ED" w14:textId="0EDB6F6E">
      <w:pPr>
        <w:pStyle w:val="Corpsdetexte"/>
        <w:numPr>
          <w:ilvl w:val="0"/>
          <w:numId w:val="22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 xml:space="preserve">Enter the catalog ID in the parameter </w:t>
      </w:r>
      <w:proofErr w:type="spellStart"/>
      <w:r>
        <w:rPr>
          <w:rFonts w:ascii="Lato" w:hAnsi="Lato" w:cs="Times New Roman"/>
          <w:lang w:val="en-US"/>
        </w:rPr>
        <w:t>CatalogID</w:t>
      </w:r>
      <w:proofErr w:type="spellEnd"/>
    </w:p>
    <w:p w:rsidR="004B0B03" w:rsidP="00C300C2" w:rsidRDefault="004B0B03" w14:paraId="134E9685" w14:textId="7320EF98">
      <w:pPr>
        <w:pStyle w:val="Corpsdetexte"/>
        <w:numPr>
          <w:ilvl w:val="0"/>
          <w:numId w:val="22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>If you have refinements in more than 1 catalog, copy the step XML and paste it in the same flow</w:t>
      </w:r>
    </w:p>
    <w:p w:rsidR="00C300C2" w:rsidP="00C300C2" w:rsidRDefault="00C300C2" w14:paraId="415E6923" w14:textId="2BD11E38">
      <w:pPr>
        <w:pStyle w:val="Corpsdetexte"/>
        <w:numPr>
          <w:ilvl w:val="0"/>
          <w:numId w:val="22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>Repeat the above steps</w:t>
      </w:r>
      <w:r w:rsidR="004B0B03">
        <w:rPr>
          <w:rFonts w:ascii="Lato" w:hAnsi="Lato" w:cs="Times New Roman"/>
          <w:lang w:val="en-US"/>
        </w:rPr>
        <w:t xml:space="preserve"> (3 to 5)</w:t>
      </w:r>
      <w:r>
        <w:rPr>
          <w:rFonts w:ascii="Lato" w:hAnsi="Lato" w:cs="Times New Roman"/>
          <w:lang w:val="en-US"/>
        </w:rPr>
        <w:t xml:space="preserve"> for all your master and storefront catalogs that have catalog refinements defined manually by the merchant.</w:t>
      </w:r>
    </w:p>
    <w:p w:rsidR="004B0B03" w:rsidP="00C300C2" w:rsidRDefault="004B0B03" w14:paraId="2EF2BB69" w14:textId="76F0ECE2">
      <w:pPr>
        <w:pStyle w:val="Corpsdetexte"/>
        <w:numPr>
          <w:ilvl w:val="0"/>
          <w:numId w:val="22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 xml:space="preserve">Now follow the Metadata Import process described in Section </w:t>
      </w:r>
      <w:r w:rsidRPr="004B0B03">
        <w:rPr>
          <w:rFonts w:ascii="Lato" w:hAnsi="Lato" w:cs="Times New Roman"/>
          <w:b/>
          <w:bCs/>
          <w:lang w:val="en-US"/>
        </w:rPr>
        <w:t>3.2</w:t>
      </w:r>
      <w:r>
        <w:rPr>
          <w:rFonts w:ascii="Lato" w:hAnsi="Lato" w:cs="Times New Roman"/>
          <w:lang w:val="en-US"/>
        </w:rPr>
        <w:t xml:space="preserve"> of this document.</w:t>
      </w:r>
    </w:p>
    <w:p w:rsidR="004B0B03" w:rsidP="004B0B03" w:rsidRDefault="004B0B03" w14:paraId="67996D18" w14:textId="7681159A">
      <w:pPr>
        <w:pStyle w:val="Corpsdetexte"/>
        <w:ind w:left="709"/>
        <w:rPr>
          <w:rFonts w:ascii="Lato" w:hAnsi="Lato" w:cs="Times New Roman"/>
          <w:b/>
          <w:bCs/>
          <w:lang w:val="en-US"/>
        </w:rPr>
      </w:pPr>
      <w:r w:rsidRPr="004B0B03">
        <w:rPr>
          <w:rFonts w:ascii="Lato" w:hAnsi="Lato" w:cs="Times New Roman"/>
          <w:b/>
          <w:bCs/>
          <w:lang w:val="en-US"/>
        </w:rPr>
        <w:t>Method 2: Via job definition in Business Manager</w:t>
      </w:r>
    </w:p>
    <w:p w:rsidRPr="004B0B03" w:rsidR="004B0B03" w:rsidP="004B0B03" w:rsidRDefault="004B0B03" w14:paraId="2331C17C" w14:textId="0C8A3657">
      <w:pPr>
        <w:pStyle w:val="Paragraphedeliste"/>
        <w:numPr>
          <w:ilvl w:val="0"/>
          <w:numId w:val="25"/>
        </w:numPr>
        <w:spacing w:after="80" w:line="276" w:lineRule="auto"/>
        <w:rPr>
          <w:rFonts w:ascii="Lato" w:hAnsi="Lato"/>
        </w:rPr>
      </w:pPr>
      <w:r w:rsidRPr="004B0B03">
        <w:rPr>
          <w:rFonts w:ascii="Lato" w:hAnsi="Lato"/>
          <w:lang w:val="en-US"/>
        </w:rPr>
        <w:t xml:space="preserve">To do this </w:t>
      </w:r>
      <w:r>
        <w:rPr>
          <w:rFonts w:ascii="Lato" w:hAnsi="Lato"/>
        </w:rPr>
        <w:t>g</w:t>
      </w:r>
      <w:r w:rsidRPr="004B0B03">
        <w:rPr>
          <w:rFonts w:ascii="Lato" w:hAnsi="Lato"/>
        </w:rPr>
        <w:t xml:space="preserve">o to </w:t>
      </w:r>
      <w:r w:rsidRPr="004B0B03">
        <w:rPr>
          <w:rFonts w:ascii="Lato" w:hAnsi="Lato"/>
          <w:i/>
          <w:iCs/>
        </w:rPr>
        <w:t>Business Manager Menu &gt; Administration &gt; Operations &gt; Jobs &gt; 6-Akeneo-Save-Catalog-Refinements</w:t>
      </w:r>
    </w:p>
    <w:p w:rsidRPr="004B0B03" w:rsidR="004B0B03" w:rsidP="004B0B03" w:rsidRDefault="00304C70" w14:paraId="78A5927A" w14:textId="1D8C7793">
      <w:pPr>
        <w:pStyle w:val="Paragraphedeliste"/>
        <w:numPr>
          <w:ilvl w:val="0"/>
          <w:numId w:val="25"/>
        </w:numPr>
        <w:spacing w:after="80" w:line="276" w:lineRule="auto"/>
        <w:rPr>
          <w:rFonts w:ascii="Lato" w:hAnsi="Lato"/>
        </w:rPr>
      </w:pPr>
      <w:r>
        <w:rPr>
          <w:rFonts w:ascii="Lato" w:hAnsi="Lato"/>
        </w:rPr>
        <w:t xml:space="preserve">In the Job Steps tab, click on the </w:t>
      </w:r>
      <w:r>
        <w:rPr>
          <w:rFonts w:ascii="Lato" w:hAnsi="Lato"/>
          <w:lang w:val="en-US"/>
        </w:rPr>
        <w:t>‘</w:t>
      </w:r>
      <w:r w:rsidRPr="00E62087">
        <w:rPr>
          <w:rFonts w:ascii="Lato" w:hAnsi="Lato"/>
          <w:b/>
          <w:i/>
          <w:iCs/>
          <w:color w:val="365F91" w:themeColor="accent1" w:themeShade="BF"/>
          <w:u w:val="single"/>
          <w:lang w:val="en-US"/>
        </w:rPr>
        <w:t>export-storefront-catalog-m-</w:t>
      </w:r>
      <w:proofErr w:type="spellStart"/>
      <w:r w:rsidRPr="00E62087">
        <w:rPr>
          <w:rFonts w:ascii="Lato" w:hAnsi="Lato"/>
          <w:b/>
          <w:i/>
          <w:iCs/>
          <w:color w:val="365F91" w:themeColor="accent1" w:themeShade="BF"/>
          <w:u w:val="single"/>
          <w:lang w:val="en-US"/>
        </w:rPr>
        <w:t>en</w:t>
      </w:r>
      <w:proofErr w:type="spellEnd"/>
      <w:r>
        <w:rPr>
          <w:rFonts w:ascii="Lato" w:hAnsi="Lato"/>
          <w:lang w:val="en-US"/>
        </w:rPr>
        <w:t>’ step to edit its configurations</w:t>
      </w:r>
    </w:p>
    <w:p w:rsidR="00304C70" w:rsidP="00304C70" w:rsidRDefault="00304C70" w14:paraId="3ED98752" w14:textId="1D11B91D">
      <w:pPr>
        <w:pStyle w:val="Corpsdetexte"/>
        <w:numPr>
          <w:ilvl w:val="0"/>
          <w:numId w:val="25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>Change the step-id to match the format “export-&lt;</w:t>
      </w:r>
      <w:proofErr w:type="spellStart"/>
      <w:r>
        <w:rPr>
          <w:rFonts w:ascii="Lato" w:hAnsi="Lato" w:cs="Times New Roman"/>
          <w:lang w:val="en-US"/>
        </w:rPr>
        <w:t>catalogID</w:t>
      </w:r>
      <w:proofErr w:type="spellEnd"/>
      <w:r>
        <w:rPr>
          <w:rFonts w:ascii="Lato" w:hAnsi="Lato" w:cs="Times New Roman"/>
          <w:lang w:val="en-US"/>
        </w:rPr>
        <w:t>&gt;”</w:t>
      </w:r>
    </w:p>
    <w:p w:rsidR="00304C70" w:rsidP="00304C70" w:rsidRDefault="00304C70" w14:paraId="2D67721A" w14:textId="0345BAD5">
      <w:pPr>
        <w:pStyle w:val="Corpsdetexte"/>
        <w:numPr>
          <w:ilvl w:val="0"/>
          <w:numId w:val="25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 xml:space="preserve">Enter the catalog ID in the field </w:t>
      </w:r>
      <w:proofErr w:type="spellStart"/>
      <w:r>
        <w:rPr>
          <w:rFonts w:ascii="Lato" w:hAnsi="Lato" w:cs="Times New Roman"/>
          <w:lang w:val="en-US"/>
        </w:rPr>
        <w:t>CatalogID</w:t>
      </w:r>
      <w:proofErr w:type="spellEnd"/>
    </w:p>
    <w:p w:rsidR="00304C70" w:rsidP="00304C70" w:rsidRDefault="008A0D9A" w14:paraId="49D08FE3" w14:textId="28C62F42">
      <w:pPr>
        <w:pStyle w:val="Corpsdetexte"/>
        <w:numPr>
          <w:ilvl w:val="0"/>
          <w:numId w:val="25"/>
        </w:numPr>
        <w:rPr>
          <w:rFonts w:ascii="Lato" w:hAnsi="Lato" w:cs="Times New Roman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542E5C" wp14:editId="22E82E30">
            <wp:simplePos x="0" y="0"/>
            <wp:positionH relativeFrom="margin">
              <wp:align>center</wp:align>
            </wp:positionH>
            <wp:positionV relativeFrom="page">
              <wp:posOffset>8138160</wp:posOffset>
            </wp:positionV>
            <wp:extent cx="4808220" cy="1999615"/>
            <wp:effectExtent l="19050" t="19050" r="11430" b="1968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99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C70">
        <w:rPr>
          <w:rFonts w:ascii="Lato" w:hAnsi="Lato" w:cs="Times New Roman"/>
          <w:lang w:val="en-US"/>
        </w:rPr>
        <w:t>If you have refinements in more than 1 catalog, add a new step by clicking the plus (+) icon in the first flow.</w:t>
      </w:r>
    </w:p>
    <w:p w:rsidR="00304C70" w:rsidP="008A0D9A" w:rsidRDefault="00304C70" w14:paraId="7851F6E8" w14:textId="7BC0A6A6">
      <w:pPr>
        <w:pStyle w:val="Corpsdetexte"/>
        <w:ind w:left="1069"/>
        <w:rPr>
          <w:rFonts w:ascii="Lato" w:hAnsi="Lato" w:cs="Times New Roman"/>
          <w:lang w:val="en-US"/>
        </w:rPr>
      </w:pPr>
    </w:p>
    <w:p w:rsidRPr="008A0D9A" w:rsidR="008A0D9A" w:rsidP="008A0D9A" w:rsidRDefault="008A0D9A" w14:paraId="08F6A666" w14:textId="10087C44">
      <w:pPr>
        <w:pStyle w:val="Corpsdetexte"/>
        <w:numPr>
          <w:ilvl w:val="0"/>
          <w:numId w:val="25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>Select “</w:t>
      </w:r>
      <w:proofErr w:type="spellStart"/>
      <w:r>
        <w:rPr>
          <w:rFonts w:ascii="Lato" w:hAnsi="Lato" w:cs="Times New Roman"/>
          <w:lang w:val="en-US"/>
        </w:rPr>
        <w:t>ExportCatalog</w:t>
      </w:r>
      <w:proofErr w:type="spellEnd"/>
      <w:r>
        <w:rPr>
          <w:rFonts w:ascii="Lato" w:hAnsi="Lato" w:cs="Times New Roman"/>
          <w:lang w:val="en-US"/>
        </w:rPr>
        <w:t>” in the “</w:t>
      </w:r>
      <w:r w:rsidRPr="008A0D9A">
        <w:rPr>
          <w:rFonts w:ascii="Lato" w:hAnsi="Lato" w:cs="Times New Roman"/>
          <w:i/>
          <w:iCs/>
          <w:lang w:val="en-US"/>
        </w:rPr>
        <w:t>Select and Configure Step</w:t>
      </w:r>
      <w:r>
        <w:rPr>
          <w:rFonts w:ascii="Lato" w:hAnsi="Lato" w:cs="Times New Roman"/>
          <w:lang w:val="en-US"/>
        </w:rPr>
        <w:t>” dialog.</w:t>
      </w:r>
    </w:p>
    <w:p w:rsidR="008A0D9A" w:rsidP="00304C70" w:rsidRDefault="008A0D9A" w14:paraId="4DC13AB9" w14:textId="4025EDDB">
      <w:pPr>
        <w:pStyle w:val="Corpsdetexte"/>
        <w:numPr>
          <w:ilvl w:val="0"/>
          <w:numId w:val="25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>In the field ID enter “export-&lt;catalog-ID&gt;”</w:t>
      </w:r>
    </w:p>
    <w:p w:rsidR="008A0D9A" w:rsidP="00304C70" w:rsidRDefault="008A0D9A" w14:paraId="0A22B916" w14:textId="0B8A6C58">
      <w:pPr>
        <w:pStyle w:val="Corpsdetexte"/>
        <w:numPr>
          <w:ilvl w:val="0"/>
          <w:numId w:val="25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 xml:space="preserve">In the field </w:t>
      </w:r>
      <w:proofErr w:type="spellStart"/>
      <w:r>
        <w:rPr>
          <w:rFonts w:ascii="Lato" w:hAnsi="Lato" w:cs="Times New Roman"/>
          <w:lang w:val="en-US"/>
        </w:rPr>
        <w:t>CatalogID</w:t>
      </w:r>
      <w:proofErr w:type="spellEnd"/>
      <w:r>
        <w:rPr>
          <w:rFonts w:ascii="Lato" w:hAnsi="Lato" w:cs="Times New Roman"/>
          <w:lang w:val="en-US"/>
        </w:rPr>
        <w:t xml:space="preserve"> enter your catalog’s ID</w:t>
      </w:r>
    </w:p>
    <w:p w:rsidR="008A0D9A" w:rsidP="00304C70" w:rsidRDefault="008A0D9A" w14:paraId="586B12DB" w14:textId="733CE860">
      <w:pPr>
        <w:pStyle w:val="Corpsdetexte"/>
        <w:numPr>
          <w:ilvl w:val="0"/>
          <w:numId w:val="25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 xml:space="preserve">Deselect all checkbox parameters except the one labelled </w:t>
      </w:r>
      <w:proofErr w:type="spellStart"/>
      <w:r>
        <w:rPr>
          <w:rFonts w:ascii="Lato" w:hAnsi="Lato" w:cs="Times New Roman"/>
          <w:lang w:val="en-US"/>
        </w:rPr>
        <w:t>ExportCategories</w:t>
      </w:r>
      <w:proofErr w:type="spellEnd"/>
    </w:p>
    <w:p w:rsidR="008A0D9A" w:rsidP="008A0D9A" w:rsidRDefault="008A0D9A" w14:paraId="02AB8EAF" w14:textId="6F5FDD09">
      <w:pPr>
        <w:pStyle w:val="Corpsdetexte"/>
        <w:ind w:left="1069"/>
        <w:rPr>
          <w:rFonts w:ascii="Lato" w:hAnsi="Lato" w:cs="Times New Roman"/>
          <w:lang w:val="en-US"/>
        </w:rPr>
      </w:pPr>
      <w:r>
        <w:rPr>
          <w:noProof/>
        </w:rPr>
        <w:drawing>
          <wp:inline distT="0" distB="0" distL="0" distR="0" wp14:anchorId="5D20D883" wp14:editId="4B17E959">
            <wp:extent cx="2849880" cy="2161644"/>
            <wp:effectExtent l="19050" t="19050" r="2667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1728" cy="2185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0D9A" w:rsidP="008A0D9A" w:rsidRDefault="008A0D9A" w14:paraId="4BAF9D14" w14:textId="21475D7D">
      <w:pPr>
        <w:pStyle w:val="Corpsdetexte"/>
        <w:numPr>
          <w:ilvl w:val="0"/>
          <w:numId w:val="25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 xml:space="preserve">In the field </w:t>
      </w:r>
      <w:proofErr w:type="spellStart"/>
      <w:r>
        <w:rPr>
          <w:rFonts w:ascii="Lato" w:hAnsi="Lato" w:cs="Times New Roman"/>
          <w:lang w:val="en-US"/>
        </w:rPr>
        <w:t>FileNamePrefix</w:t>
      </w:r>
      <w:proofErr w:type="spellEnd"/>
      <w:r>
        <w:rPr>
          <w:rFonts w:ascii="Lato" w:hAnsi="Lato" w:cs="Times New Roman"/>
          <w:lang w:val="en-US"/>
        </w:rPr>
        <w:t xml:space="preserve"> enter “</w:t>
      </w:r>
      <w:proofErr w:type="spellStart"/>
      <w:r w:rsidRPr="008A0D9A">
        <w:rPr>
          <w:rFonts w:ascii="Lato" w:hAnsi="Lato" w:cs="Times New Roman"/>
          <w:lang w:val="en-US"/>
        </w:rPr>
        <w:t>akeneo</w:t>
      </w:r>
      <w:proofErr w:type="spellEnd"/>
      <w:r w:rsidRPr="008A0D9A">
        <w:rPr>
          <w:rFonts w:ascii="Lato" w:hAnsi="Lato" w:cs="Times New Roman"/>
          <w:lang w:val="en-US"/>
        </w:rPr>
        <w:t>/catalog/</w:t>
      </w:r>
      <w:proofErr w:type="spellStart"/>
      <w:r w:rsidRPr="008A0D9A">
        <w:rPr>
          <w:rFonts w:ascii="Lato" w:hAnsi="Lato" w:cs="Times New Roman"/>
          <w:lang w:val="en-US"/>
        </w:rPr>
        <w:t>akeneo</w:t>
      </w:r>
      <w:proofErr w:type="spellEnd"/>
      <w:r w:rsidRPr="008A0D9A">
        <w:rPr>
          <w:rFonts w:ascii="Lato" w:hAnsi="Lato" w:cs="Times New Roman"/>
          <w:lang w:val="en-US"/>
        </w:rPr>
        <w:t>-catalog</w:t>
      </w:r>
      <w:r>
        <w:rPr>
          <w:rFonts w:ascii="Lato" w:hAnsi="Lato" w:cs="Times New Roman"/>
          <w:lang w:val="en-US"/>
        </w:rPr>
        <w:t>”</w:t>
      </w:r>
    </w:p>
    <w:p w:rsidR="008A0D9A" w:rsidP="008A0D9A" w:rsidRDefault="008A0D9A" w14:paraId="49DA3F61" w14:textId="42435192">
      <w:pPr>
        <w:pStyle w:val="Corpsdetexte"/>
        <w:numPr>
          <w:ilvl w:val="0"/>
          <w:numId w:val="25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>Click on Apply to save your changes.</w:t>
      </w:r>
    </w:p>
    <w:p w:rsidRPr="008A0D9A" w:rsidR="0079701F" w:rsidP="008A0D9A" w:rsidRDefault="008A0D9A" w14:paraId="0297FB2A" w14:textId="7CF4868B">
      <w:pPr>
        <w:pStyle w:val="Corpsdetexte"/>
        <w:numPr>
          <w:ilvl w:val="0"/>
          <w:numId w:val="25"/>
        </w:numPr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>Repeat the above steps (5</w:t>
      </w:r>
      <w:r w:rsidR="00E849BC">
        <w:rPr>
          <w:rFonts w:ascii="Lato" w:hAnsi="Lato" w:cs="Times New Roman"/>
          <w:lang w:val="en-US"/>
        </w:rPr>
        <w:t xml:space="preserve"> to 11</w:t>
      </w:r>
      <w:r>
        <w:rPr>
          <w:rFonts w:ascii="Lato" w:hAnsi="Lato" w:cs="Times New Roman"/>
          <w:lang w:val="en-US"/>
        </w:rPr>
        <w:t>) for all your master and storefront catalogs that have catalog refinements defined manually by the merchant.</w:t>
      </w:r>
    </w:p>
    <w:p w:rsidRPr="00920E02" w:rsidR="005B76F9" w:rsidRDefault="005B76F9" w14:paraId="7C592FAA" w14:textId="77777777">
      <w:pPr>
        <w:pStyle w:val="Corpsdetexte"/>
        <w:rPr>
          <w:rFonts w:ascii="Lato" w:hAnsi="Lato" w:cs="Times New Roman"/>
          <w:lang w:val="en-US"/>
        </w:rPr>
      </w:pPr>
    </w:p>
    <w:p w:rsidRPr="00920E02" w:rsidR="00897BB3" w:rsidP="004F2ED1" w:rsidRDefault="00897BB3" w14:paraId="5E3CE76E" w14:textId="088D8B6A">
      <w:pPr>
        <w:pStyle w:val="Heading21"/>
        <w:numPr>
          <w:ilvl w:val="0"/>
          <w:numId w:val="0"/>
        </w:numPr>
        <w:tabs>
          <w:tab w:val="clear" w:pos="567"/>
        </w:tabs>
        <w:ind w:firstLine="709"/>
        <w:rPr>
          <w:rFonts w:ascii="Lato" w:hAnsi="Lato" w:cs="Times New Roman"/>
          <w:lang w:val="en-US"/>
        </w:rPr>
      </w:pPr>
      <w:bookmarkStart w:name="_Toc34644934" w:id="22"/>
      <w:r w:rsidRPr="00920E02">
        <w:rPr>
          <w:rFonts w:ascii="Lato" w:hAnsi="Lato" w:cs="Times New Roman"/>
          <w:lang w:val="en-US"/>
        </w:rPr>
        <w:t>3.</w:t>
      </w:r>
      <w:r w:rsidR="006726E0">
        <w:rPr>
          <w:rFonts w:ascii="Lato" w:hAnsi="Lato" w:cs="Times New Roman"/>
          <w:lang w:val="en-US"/>
        </w:rPr>
        <w:t>6</w:t>
      </w:r>
      <w:r w:rsidRPr="00920E02">
        <w:rPr>
          <w:rFonts w:ascii="Lato" w:hAnsi="Lato" w:cs="Times New Roman"/>
          <w:lang w:val="en-US"/>
        </w:rPr>
        <w:t xml:space="preserve"> Custom </w:t>
      </w:r>
      <w:r w:rsidRPr="00920E02" w:rsidR="009802E0">
        <w:rPr>
          <w:rFonts w:ascii="Lato" w:hAnsi="Lato" w:cs="Times New Roman"/>
          <w:lang w:val="en-US"/>
        </w:rPr>
        <w:t>Object Usage</w:t>
      </w:r>
      <w:bookmarkEnd w:id="22"/>
    </w:p>
    <w:p w:rsidRPr="00920E02" w:rsidR="00897BB3" w:rsidP="00ED686F" w:rsidRDefault="00D946CD" w14:paraId="61875999" w14:textId="4F51BEED">
      <w:pPr>
        <w:pStyle w:val="Corpsdetexte"/>
        <w:ind w:left="851"/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</w:pPr>
      <w:r w:rsidRPr="00920E02">
        <w:rPr>
          <w:rFonts w:ascii="Lato" w:hAnsi="Lato" w:cs="Times New Roman"/>
          <w:b/>
          <w:color w:val="000000" w:themeColor="text1"/>
          <w:shd w:val="clear" w:color="auto" w:fill="FFFFFF"/>
          <w:lang w:val="en-US"/>
        </w:rPr>
        <w:t xml:space="preserve">Custom </w:t>
      </w:r>
      <w:proofErr w:type="gramStart"/>
      <w:r w:rsidRPr="00920E02">
        <w:rPr>
          <w:rFonts w:ascii="Lato" w:hAnsi="Lato" w:cs="Times New Roman"/>
          <w:b/>
          <w:color w:val="000000" w:themeColor="text1"/>
          <w:shd w:val="clear" w:color="auto" w:fill="FFFFFF"/>
          <w:lang w:val="en-US"/>
        </w:rPr>
        <w:t>Object</w:t>
      </w:r>
      <w:r w:rsidRPr="00920E02" w:rsidR="008C3414">
        <w:rPr>
          <w:rFonts w:ascii="Lato" w:hAnsi="Lato" w:cs="Times New Roman"/>
          <w:b/>
          <w:color w:val="000000" w:themeColor="text1"/>
          <w:shd w:val="clear" w:color="auto" w:fill="FFFFFF"/>
          <w:lang w:val="en-US"/>
        </w:rPr>
        <w:t> :</w:t>
      </w:r>
      <w:proofErr w:type="gramEnd"/>
      <w:r w:rsidRPr="00920E02" w:rsidR="008C3414">
        <w:rPr>
          <w:rFonts w:ascii="Lato" w:hAnsi="Lato" w:cs="Times New Roman"/>
          <w:b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18665F" w:rsidR="0018665F">
        <w:rPr>
          <w:rFonts w:ascii="Lato" w:hAnsi="Lato" w:cs="Times New Roman"/>
          <w:b/>
          <w:color w:val="000000" w:themeColor="text1"/>
          <w:shd w:val="clear" w:color="auto" w:fill="FFFFFF"/>
          <w:lang w:val="en-US"/>
        </w:rPr>
        <w:t>AkeneoTopLevelCategoriesCode</w:t>
      </w:r>
      <w:proofErr w:type="spellEnd"/>
      <w:r w:rsidRPr="00920E02">
        <w:rPr>
          <w:rFonts w:ascii="Lato" w:hAnsi="Lato" w:cs="Times New Roman"/>
          <w:b/>
          <w:color w:val="000000" w:themeColor="text1"/>
          <w:shd w:val="clear" w:color="auto" w:fill="FFFFFF"/>
          <w:lang w:val="en-US"/>
        </w:rPr>
        <w:t xml:space="preserve">: </w:t>
      </w:r>
      <w:r w:rsidRPr="00920E02" w:rsidR="00A263A7"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  <w:t xml:space="preserve">This custom object is used to store </w:t>
      </w:r>
      <w:r w:rsidR="0018665F"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  <w:t>category codes</w:t>
      </w:r>
      <w:r w:rsidRPr="00920E02" w:rsidR="00707B70"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  <w:t xml:space="preserve"> which will be retrieved from</w:t>
      </w:r>
      <w:r w:rsidRPr="00920E02" w:rsidR="00A17DC9"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920E02" w:rsidR="00A17DC9"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  <w:t>Akeneo</w:t>
      </w:r>
      <w:proofErr w:type="spellEnd"/>
      <w:r w:rsidRPr="00920E02" w:rsidR="00A263A7"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  <w:t>.</w:t>
      </w:r>
    </w:p>
    <w:p w:rsidRPr="00920E02" w:rsidR="00A263A7" w:rsidP="00ED686F" w:rsidRDefault="00A263A7" w14:paraId="20853F57" w14:textId="6ED4327C">
      <w:pPr>
        <w:pStyle w:val="Corpsdetexte"/>
        <w:ind w:left="851"/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</w:pPr>
      <w:r w:rsidRPr="00920E02">
        <w:rPr>
          <w:rFonts w:ascii="Lato" w:hAnsi="Lato" w:cs="Times New Roman"/>
          <w:b/>
          <w:color w:val="000000" w:themeColor="text1"/>
          <w:shd w:val="clear" w:color="auto" w:fill="FFFFFF"/>
          <w:lang w:val="en-US"/>
        </w:rPr>
        <w:t xml:space="preserve">Custom </w:t>
      </w:r>
      <w:proofErr w:type="gramStart"/>
      <w:r w:rsidRPr="00920E02">
        <w:rPr>
          <w:rFonts w:ascii="Lato" w:hAnsi="Lato" w:cs="Times New Roman"/>
          <w:b/>
          <w:color w:val="000000" w:themeColor="text1"/>
          <w:shd w:val="clear" w:color="auto" w:fill="FFFFFF"/>
          <w:lang w:val="en-US"/>
        </w:rPr>
        <w:t>Object :</w:t>
      </w:r>
      <w:proofErr w:type="gramEnd"/>
      <w:r w:rsidRPr="00920E02">
        <w:rPr>
          <w:rFonts w:ascii="Lato" w:hAnsi="Lato" w:cs="Times New Roman"/>
          <w:b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20E02">
        <w:rPr>
          <w:rFonts w:ascii="Lato" w:hAnsi="Lato" w:cs="Times New Roman"/>
          <w:b/>
          <w:color w:val="000000" w:themeColor="text1"/>
          <w:shd w:val="clear" w:color="auto" w:fill="FFFFFF"/>
          <w:lang w:val="en-US"/>
        </w:rPr>
        <w:t>AkeneoRunTime</w:t>
      </w:r>
      <w:proofErr w:type="spellEnd"/>
      <w:r w:rsidRPr="00920E02">
        <w:rPr>
          <w:rFonts w:ascii="Lato" w:hAnsi="Lato" w:cs="Times New Roman"/>
          <w:b/>
          <w:color w:val="000000" w:themeColor="text1"/>
          <w:shd w:val="clear" w:color="auto" w:fill="FFFFFF"/>
          <w:lang w:val="en-US"/>
        </w:rPr>
        <w:t xml:space="preserve">: </w:t>
      </w:r>
      <w:r w:rsidRPr="00920E02"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  <w:t xml:space="preserve">This custom object is used to store </w:t>
      </w:r>
      <w:r w:rsidRPr="00920E02" w:rsidR="00D43A21"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  <w:t>the job executed time which will be used in differential job execution to retrieve only updated products from</w:t>
      </w:r>
      <w:r w:rsidRPr="00920E02" w:rsidR="00A17DC9"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920E02" w:rsidR="00A17DC9"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  <w:t>Akeneo</w:t>
      </w:r>
      <w:proofErr w:type="spellEnd"/>
      <w:r w:rsidRPr="00920E02" w:rsidR="00D43A21"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  <w:t>.</w:t>
      </w:r>
    </w:p>
    <w:p w:rsidRPr="00920E02" w:rsidR="00A263A7" w:rsidP="00ED686F" w:rsidRDefault="00A263A7" w14:paraId="32DBB0A4" w14:textId="0324CAE8">
      <w:pPr>
        <w:pStyle w:val="Corpsdetexte"/>
        <w:ind w:left="851"/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</w:pPr>
      <w:r w:rsidRPr="00920E02">
        <w:rPr>
          <w:rFonts w:ascii="Lato" w:hAnsi="Lato" w:cs="Times New Roman"/>
          <w:b/>
          <w:color w:val="000000" w:themeColor="text1"/>
          <w:shd w:val="clear" w:color="auto" w:fill="FFFFFF"/>
          <w:lang w:val="en-US"/>
        </w:rPr>
        <w:t xml:space="preserve">Custom </w:t>
      </w:r>
      <w:proofErr w:type="gramStart"/>
      <w:r w:rsidRPr="00920E02">
        <w:rPr>
          <w:rFonts w:ascii="Lato" w:hAnsi="Lato" w:cs="Times New Roman"/>
          <w:b/>
          <w:color w:val="000000" w:themeColor="text1"/>
          <w:shd w:val="clear" w:color="auto" w:fill="FFFFFF"/>
          <w:lang w:val="en-US"/>
        </w:rPr>
        <w:t>Object :</w:t>
      </w:r>
      <w:proofErr w:type="gramEnd"/>
      <w:r w:rsidRPr="00920E02">
        <w:rPr>
          <w:rFonts w:ascii="Lato" w:hAnsi="Lato" w:cs="Times New Roman"/>
          <w:b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18665F" w:rsidR="0018665F">
        <w:rPr>
          <w:rFonts w:ascii="Lato" w:hAnsi="Lato" w:cs="Times New Roman"/>
          <w:b/>
          <w:color w:val="000000" w:themeColor="text1"/>
          <w:shd w:val="clear" w:color="auto" w:fill="FFFFFF"/>
          <w:lang w:val="en-US"/>
        </w:rPr>
        <w:t>AkeneoToken</w:t>
      </w:r>
      <w:proofErr w:type="spellEnd"/>
      <w:r w:rsidRPr="00920E02">
        <w:rPr>
          <w:rFonts w:ascii="Lato" w:hAnsi="Lato" w:cs="Times New Roman"/>
          <w:b/>
          <w:color w:val="000000" w:themeColor="text1"/>
          <w:shd w:val="clear" w:color="auto" w:fill="FFFFFF"/>
          <w:lang w:val="en-US"/>
        </w:rPr>
        <w:t xml:space="preserve">: </w:t>
      </w:r>
      <w:r w:rsidRPr="00920E02"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  <w:t xml:space="preserve">This custom object is used to store </w:t>
      </w:r>
      <w:r w:rsidRPr="00920E02" w:rsidR="00A943C3"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  <w:t xml:space="preserve">the token </w:t>
      </w:r>
      <w:r w:rsidRPr="00920E02" w:rsidR="00A943C3"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>retrieved from</w:t>
      </w:r>
      <w:r w:rsidRPr="00920E02" w:rsidR="00A17DC9"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920E02" w:rsidR="00A17DC9"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  <w:t>Akeneo</w:t>
      </w:r>
      <w:proofErr w:type="spellEnd"/>
      <w:r w:rsidRPr="00920E02" w:rsidR="00A943C3">
        <w:rPr>
          <w:rFonts w:ascii="Lato" w:hAnsi="Lato" w:cs="Times New Roman"/>
          <w:color w:val="FF0000"/>
          <w:sz w:val="22"/>
          <w:szCs w:val="22"/>
          <w:shd w:val="clear" w:color="auto" w:fill="FFFFFF"/>
          <w:lang w:val="en-US"/>
        </w:rPr>
        <w:t xml:space="preserve"> </w:t>
      </w:r>
      <w:r w:rsidRPr="00920E02" w:rsidR="00A943C3">
        <w:rPr>
          <w:rFonts w:ascii="Lato" w:hAnsi="Lato" w:cs="Times New Roman"/>
          <w:color w:val="000000" w:themeColor="text1"/>
          <w:sz w:val="22"/>
          <w:szCs w:val="22"/>
          <w:shd w:val="clear" w:color="auto" w:fill="FFFFFF"/>
          <w:lang w:val="en-US"/>
        </w:rPr>
        <w:t>for authorization.</w:t>
      </w:r>
    </w:p>
    <w:p w:rsidRPr="00920E02" w:rsidR="00A263A7" w:rsidP="00D946CD" w:rsidRDefault="00A263A7" w14:paraId="31145AB9" w14:textId="77777777">
      <w:pPr>
        <w:pStyle w:val="Corpsdetexte"/>
        <w:ind w:left="1418"/>
        <w:rPr>
          <w:rFonts w:ascii="Lato" w:hAnsi="Lato" w:cs="Times New Roman"/>
          <w:b/>
          <w:color w:val="000000" w:themeColor="text1"/>
          <w:lang w:val="en-US"/>
        </w:rPr>
      </w:pPr>
    </w:p>
    <w:p w:rsidRPr="00920E02" w:rsidR="00F67A02" w:rsidP="000C63CA" w:rsidRDefault="006C0E93" w14:paraId="74E92832" w14:textId="1F820D10">
      <w:pPr>
        <w:pStyle w:val="Heading21"/>
        <w:tabs>
          <w:tab w:val="clear" w:pos="567"/>
          <w:tab w:val="num" w:pos="718"/>
        </w:tabs>
        <w:ind w:left="709"/>
        <w:rPr>
          <w:rFonts w:ascii="Lato" w:hAnsi="Lato" w:cs="Times New Roman"/>
          <w:lang w:val="en-US"/>
        </w:rPr>
      </w:pPr>
      <w:bookmarkStart w:name="_Toc34644935" w:id="23"/>
      <w:r w:rsidRPr="00920E02">
        <w:rPr>
          <w:rFonts w:ascii="Lato" w:hAnsi="Lato" w:cs="Times New Roman"/>
          <w:lang w:val="en-US"/>
        </w:rPr>
        <w:t>3.</w:t>
      </w:r>
      <w:r w:rsidR="006726E0">
        <w:rPr>
          <w:rFonts w:ascii="Lato" w:hAnsi="Lato" w:cs="Times New Roman"/>
          <w:lang w:val="en-US"/>
        </w:rPr>
        <w:t>7</w:t>
      </w:r>
      <w:r w:rsidRPr="00920E02">
        <w:rPr>
          <w:rFonts w:ascii="Lato" w:hAnsi="Lato" w:cs="Times New Roman"/>
          <w:lang w:val="en-US"/>
        </w:rPr>
        <w:t xml:space="preserve"> Custom Code</w:t>
      </w:r>
      <w:bookmarkEnd w:id="23"/>
    </w:p>
    <w:p w:rsidRPr="00920E02" w:rsidR="00F67A02" w:rsidP="000C63CA" w:rsidRDefault="006C0E93" w14:paraId="2FB800D3" w14:textId="001726F3">
      <w:pPr>
        <w:pStyle w:val="Corpsdetexte"/>
        <w:ind w:left="851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As explain</w:t>
      </w:r>
      <w:r w:rsidRPr="00920E02" w:rsidR="00DB172D">
        <w:rPr>
          <w:rFonts w:ascii="Lato" w:hAnsi="Lato" w:cs="Times New Roman"/>
          <w:lang w:val="en-US"/>
        </w:rPr>
        <w:t>ed</w:t>
      </w:r>
      <w:r w:rsidRPr="00920E02">
        <w:rPr>
          <w:rFonts w:ascii="Lato" w:hAnsi="Lato" w:cs="Times New Roman"/>
          <w:lang w:val="en-US"/>
        </w:rPr>
        <w:t xml:space="preserve"> previously, </w:t>
      </w:r>
      <w:r w:rsidRPr="00920E02" w:rsidR="00737C1C">
        <w:rPr>
          <w:rFonts w:ascii="Lato" w:hAnsi="Lato" w:cs="Times New Roman"/>
          <w:lang w:val="en-US"/>
        </w:rPr>
        <w:t>if new</w:t>
      </w:r>
      <w:r w:rsidRPr="00920E02">
        <w:rPr>
          <w:rFonts w:ascii="Lato" w:hAnsi="Lato" w:cs="Times New Roman"/>
          <w:lang w:val="en-US"/>
        </w:rPr>
        <w:t xml:space="preserve"> product attributes </w:t>
      </w:r>
      <w:r w:rsidRPr="00920E02" w:rsidR="009B490D">
        <w:rPr>
          <w:rFonts w:ascii="Lato" w:hAnsi="Lato" w:cs="Times New Roman"/>
          <w:lang w:val="en-US"/>
        </w:rPr>
        <w:t xml:space="preserve">are retrieved </w:t>
      </w:r>
      <w:r w:rsidRPr="00920E02">
        <w:rPr>
          <w:rFonts w:ascii="Lato" w:hAnsi="Lato" w:cs="Times New Roman"/>
          <w:lang w:val="en-US"/>
        </w:rPr>
        <w:t xml:space="preserve">from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>, consequently, storefront should be customized for integrating those new attributes to product page/product grid etc... (</w:t>
      </w:r>
      <w:proofErr w:type="spellStart"/>
      <w:proofErr w:type="gramStart"/>
      <w:r w:rsidRPr="00920E02">
        <w:rPr>
          <w:rFonts w:ascii="Lato" w:hAnsi="Lato" w:cs="Times New Roman"/>
          <w:lang w:val="en-US"/>
        </w:rPr>
        <w:t>e.g</w:t>
      </w:r>
      <w:proofErr w:type="spellEnd"/>
      <w:r w:rsidRPr="00920E02">
        <w:rPr>
          <w:rFonts w:ascii="Lato" w:hAnsi="Lato" w:cs="Times New Roman"/>
          <w:lang w:val="en-US"/>
        </w:rPr>
        <w:t> :</w:t>
      </w:r>
      <w:proofErr w:type="gramEnd"/>
      <w:r w:rsidRPr="00920E02">
        <w:rPr>
          <w:rFonts w:ascii="Lato" w:hAnsi="Lato" w:cs="Times New Roman"/>
          <w:lang w:val="en-US"/>
        </w:rPr>
        <w:t xml:space="preserve"> composition, </w:t>
      </w:r>
      <w:proofErr w:type="spellStart"/>
      <w:r w:rsidRPr="00920E02">
        <w:rPr>
          <w:rFonts w:ascii="Lato" w:hAnsi="Lato" w:cs="Times New Roman"/>
          <w:lang w:val="en-US"/>
        </w:rPr>
        <w:t>carePicto</w:t>
      </w:r>
      <w:proofErr w:type="spellEnd"/>
      <w:r w:rsidRPr="00920E02">
        <w:rPr>
          <w:rFonts w:ascii="Lato" w:hAnsi="Lato" w:cs="Times New Roman"/>
          <w:lang w:val="en-US"/>
        </w:rPr>
        <w:t xml:space="preserve">, protection clothes, </w:t>
      </w:r>
      <w:proofErr w:type="spellStart"/>
      <w:r w:rsidRPr="00920E02">
        <w:rPr>
          <w:rFonts w:ascii="Lato" w:hAnsi="Lato" w:cs="Times New Roman"/>
          <w:lang w:val="en-US"/>
        </w:rPr>
        <w:t>univers</w:t>
      </w:r>
      <w:proofErr w:type="spellEnd"/>
      <w:r w:rsidRPr="00920E02">
        <w:rPr>
          <w:rFonts w:ascii="Lato" w:hAnsi="Lato" w:cs="Times New Roman"/>
          <w:lang w:val="en-US"/>
        </w:rPr>
        <w:t>…)</w:t>
      </w:r>
    </w:p>
    <w:p w:rsidRPr="00920E02" w:rsidR="00922CAC" w:rsidP="00922CAC" w:rsidRDefault="00922CAC" w14:paraId="41045F77" w14:textId="77777777">
      <w:pPr>
        <w:pStyle w:val="Corpsdetexte"/>
        <w:rPr>
          <w:rFonts w:ascii="Lato" w:hAnsi="Lato" w:cs="Times New Roman"/>
          <w:lang w:val="en-US"/>
        </w:rPr>
      </w:pPr>
    </w:p>
    <w:p w:rsidRPr="00920E02" w:rsidR="00F67A02" w:rsidP="00922CAC" w:rsidRDefault="006C0E93" w14:paraId="5FCF36A3" w14:textId="20705115">
      <w:pPr>
        <w:pStyle w:val="Corpsdetexte"/>
        <w:ind w:left="709"/>
        <w:rPr>
          <w:rFonts w:ascii="Lato" w:hAnsi="Lato" w:cs="Times New Roman"/>
          <w:b/>
          <w:lang w:val="en-US"/>
        </w:rPr>
      </w:pPr>
      <w:r w:rsidRPr="00920E02">
        <w:rPr>
          <w:rFonts w:ascii="Lato" w:hAnsi="Lato" w:cs="Times New Roman"/>
          <w:b/>
          <w:lang w:val="en-US"/>
        </w:rPr>
        <w:t>3.</w:t>
      </w:r>
      <w:r w:rsidR="00581E65">
        <w:rPr>
          <w:rFonts w:ascii="Lato" w:hAnsi="Lato" w:cs="Times New Roman"/>
          <w:b/>
          <w:lang w:val="en-US"/>
        </w:rPr>
        <w:t>8</w:t>
      </w:r>
      <w:r w:rsidRPr="00920E02">
        <w:rPr>
          <w:rFonts w:ascii="Lato" w:hAnsi="Lato" w:cs="Times New Roman"/>
          <w:b/>
          <w:lang w:val="en-US"/>
        </w:rPr>
        <w:t xml:space="preserve"> External Interfaces</w:t>
      </w:r>
    </w:p>
    <w:p w:rsidRPr="00920E02" w:rsidR="00F67A02" w:rsidP="00ED686F" w:rsidRDefault="006C0E93" w14:paraId="2B700653" w14:textId="77777777">
      <w:pPr>
        <w:pStyle w:val="Corpsdetexte"/>
        <w:ind w:left="851"/>
        <w:rPr>
          <w:rFonts w:ascii="Lato" w:hAnsi="Lato" w:cs="Times New Roman"/>
          <w:lang w:val="en-US"/>
        </w:rPr>
      </w:pP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provides a REST API for accessing to instance’s data.</w:t>
      </w:r>
      <w:r w:rsidRPr="00920E02">
        <w:rPr>
          <w:rFonts w:ascii="Lato" w:hAnsi="Lato" w:cs="Times New Roman"/>
          <w:lang w:val="en-US"/>
        </w:rPr>
        <w:br/>
      </w:r>
      <w:r w:rsidRPr="00920E02">
        <w:rPr>
          <w:rFonts w:ascii="Lato" w:hAnsi="Lato" w:cs="Times New Roman"/>
          <w:lang w:val="en-US"/>
        </w:rPr>
        <w:br/>
      </w:r>
      <w:r w:rsidRPr="00920E02">
        <w:rPr>
          <w:rFonts w:ascii="Lato" w:hAnsi="Lato" w:cs="Times New Roman"/>
          <w:lang w:val="en-US"/>
        </w:rPr>
        <w:t xml:space="preserve">More </w:t>
      </w:r>
      <w:r w:rsidRPr="00920E02" w:rsidR="0073748F">
        <w:rPr>
          <w:rFonts w:ascii="Lato" w:hAnsi="Lato" w:cs="Times New Roman"/>
          <w:lang w:val="en-US"/>
        </w:rPr>
        <w:t>information</w:t>
      </w:r>
      <w:r w:rsidRPr="00920E02">
        <w:rPr>
          <w:rFonts w:ascii="Lato" w:hAnsi="Lato" w:cs="Times New Roman"/>
          <w:lang w:val="en-US"/>
        </w:rPr>
        <w:t xml:space="preserve"> </w:t>
      </w:r>
      <w:r w:rsidRPr="00920E02" w:rsidR="0073748F">
        <w:rPr>
          <w:rFonts w:ascii="Lato" w:hAnsi="Lato" w:cs="Times New Roman"/>
          <w:lang w:val="en-US"/>
        </w:rPr>
        <w:t>here:</w:t>
      </w:r>
      <w:r w:rsidRPr="00920E02">
        <w:rPr>
          <w:rFonts w:ascii="Lato" w:hAnsi="Lato" w:cs="Times New Roman"/>
          <w:lang w:val="en-US"/>
        </w:rPr>
        <w:t xml:space="preserve"> </w:t>
      </w:r>
      <w:r w:rsidR="00404956">
        <w:fldChar w:fldCharType="begin"/>
      </w:r>
      <w:r w:rsidRPr="000177A8" w:rsidR="00404956">
        <w:rPr>
          <w:lang w:val="en-GB"/>
          <w:rPrChange w:author="Maquignon Jérémy" w:date="2021-06-25T15:48:00Z" w:id="24">
            <w:rPr/>
          </w:rPrChange>
        </w:rPr>
        <w:instrText xml:space="preserve"> HYPERLINK "https://api.akeneo.com/api-reference-index.html" \h </w:instrText>
      </w:r>
      <w:r w:rsidR="00404956">
        <w:fldChar w:fldCharType="separate"/>
      </w:r>
      <w:r w:rsidRPr="00920E02">
        <w:rPr>
          <w:rStyle w:val="LienInternet"/>
          <w:rFonts w:ascii="Lato" w:hAnsi="Lato" w:cs="Times New Roman"/>
          <w:lang w:val="en-US"/>
        </w:rPr>
        <w:t>https://api.akeneo.com/api-reference-index.html</w:t>
      </w:r>
      <w:r w:rsidR="00404956">
        <w:rPr>
          <w:rStyle w:val="LienInternet"/>
          <w:rFonts w:ascii="Lato" w:hAnsi="Lato" w:cs="Times New Roman"/>
          <w:lang w:val="en-US"/>
        </w:rPr>
        <w:fldChar w:fldCharType="end"/>
      </w:r>
    </w:p>
    <w:p w:rsidRPr="00920E02" w:rsidR="00F67A02" w:rsidP="00ED686F" w:rsidRDefault="006C0E93" w14:paraId="03AF6257" w14:textId="77777777">
      <w:pPr>
        <w:pStyle w:val="Corpsdetexte"/>
        <w:ind w:left="851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First of all, for being authorized to </w:t>
      </w:r>
      <w:r w:rsidRPr="00920E02" w:rsidR="0073748F">
        <w:rPr>
          <w:rFonts w:ascii="Lato" w:hAnsi="Lato" w:cs="Times New Roman"/>
          <w:lang w:val="en-US"/>
        </w:rPr>
        <w:t>obtain</w:t>
      </w:r>
      <w:r w:rsidRPr="00920E02">
        <w:rPr>
          <w:rFonts w:ascii="Lato" w:hAnsi="Lato" w:cs="Times New Roman"/>
          <w:lang w:val="en-US"/>
        </w:rPr>
        <w:t xml:space="preserve"> data from their API, we have to get a token.</w:t>
      </w:r>
      <w:r w:rsidRPr="00920E02">
        <w:rPr>
          <w:rFonts w:ascii="Lato" w:hAnsi="Lato" w:cs="Times New Roman"/>
          <w:lang w:val="en-US"/>
        </w:rPr>
        <w:br/>
      </w:r>
      <w:r w:rsidRPr="00920E02">
        <w:rPr>
          <w:rFonts w:ascii="Lato" w:hAnsi="Lato" w:cs="Times New Roman"/>
          <w:lang w:val="en-US"/>
        </w:rPr>
        <w:br/>
      </w:r>
      <w:r w:rsidRPr="00920E02">
        <w:rPr>
          <w:rFonts w:ascii="Lato" w:hAnsi="Lato" w:cs="Times New Roman"/>
          <w:lang w:val="en-US"/>
        </w:rPr>
        <w:t xml:space="preserve">Example </w:t>
      </w:r>
      <w:proofErr w:type="gramStart"/>
      <w:r w:rsidRPr="00920E02">
        <w:rPr>
          <w:rFonts w:ascii="Lato" w:hAnsi="Lato" w:cs="Times New Roman"/>
          <w:lang w:val="en-US"/>
        </w:rPr>
        <w:t>Token :</w:t>
      </w:r>
      <w:proofErr w:type="gramEnd"/>
      <w:r w:rsidRPr="00920E02">
        <w:rPr>
          <w:rFonts w:ascii="Lato" w:hAnsi="Lato" w:cs="Times New Roman"/>
          <w:lang w:val="en-US"/>
        </w:rPr>
        <w:t xml:space="preserve"> </w:t>
      </w:r>
    </w:p>
    <w:p w:rsidRPr="00920E02" w:rsidR="00F67A02" w:rsidP="00ED686F" w:rsidRDefault="006C0E93" w14:paraId="7A5C6251" w14:textId="77777777">
      <w:pPr>
        <w:pStyle w:val="Corpsdetexte"/>
        <w:ind w:left="851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Request</w:t>
      </w:r>
    </w:p>
    <w:p w:rsidRPr="00920E02" w:rsidR="00F67A02" w:rsidRDefault="006C0E93" w14:paraId="4534BEE7" w14:textId="77777777">
      <w:pPr>
        <w:pStyle w:val="Corpsdetexte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noProof/>
          <w:lang w:val="en-GB" w:eastAsia="en-GB" w:bidi="ar-SA"/>
        </w:rPr>
        <w:drawing>
          <wp:anchor distT="0" distB="0" distL="0" distR="0" simplePos="0" relativeHeight="3" behindDoc="0" locked="0" layoutInCell="1" allowOverlap="1" wp14:anchorId="3943AD12" wp14:editId="74535B5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9733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920E02" w:rsidR="00F67A02" w:rsidRDefault="006C0E93" w14:paraId="138C78F7" w14:textId="77777777">
      <w:pPr>
        <w:pStyle w:val="Corpsdetexte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Authorization = « Basic » + base64(</w:t>
      </w:r>
      <w:proofErr w:type="spellStart"/>
      <w:r w:rsidRPr="00920E02">
        <w:rPr>
          <w:rFonts w:ascii="Lato" w:hAnsi="Lato" w:cs="Times New Roman"/>
          <w:lang w:val="en-US"/>
        </w:rPr>
        <w:t>client_id</w:t>
      </w:r>
      <w:proofErr w:type="spellEnd"/>
      <w:r w:rsidRPr="00920E02">
        <w:rPr>
          <w:rFonts w:ascii="Lato" w:hAnsi="Lato" w:cs="Times New Roman"/>
          <w:lang w:val="en-US"/>
        </w:rPr>
        <w:t xml:space="preserve"> + </w:t>
      </w:r>
      <w:proofErr w:type="gramStart"/>
      <w:r w:rsidRPr="00920E02">
        <w:rPr>
          <w:rFonts w:ascii="Lato" w:hAnsi="Lato" w:cs="Times New Roman"/>
          <w:lang w:val="en-US"/>
        </w:rPr>
        <w:t>‘ :</w:t>
      </w:r>
      <w:proofErr w:type="gramEnd"/>
      <w:r w:rsidRPr="00920E02">
        <w:rPr>
          <w:rFonts w:ascii="Lato" w:hAnsi="Lato" w:cs="Times New Roman"/>
          <w:lang w:val="en-US"/>
        </w:rPr>
        <w:t>’+ secret) ;</w:t>
      </w:r>
    </w:p>
    <w:p w:rsidR="00ED686F" w:rsidRDefault="00ED686F" w14:paraId="44D3BD91" w14:textId="77777777">
      <w:pPr>
        <w:pStyle w:val="Corpsdetexte"/>
        <w:rPr>
          <w:rFonts w:ascii="Lato" w:hAnsi="Lato" w:cs="Times New Roman"/>
          <w:lang w:val="en-US"/>
        </w:rPr>
      </w:pPr>
    </w:p>
    <w:p w:rsidR="00ED686F" w:rsidRDefault="00ED686F" w14:paraId="78D27E3A" w14:textId="77777777">
      <w:pPr>
        <w:pStyle w:val="Corpsdetexte"/>
        <w:rPr>
          <w:rFonts w:ascii="Lato" w:hAnsi="Lato" w:cs="Times New Roman"/>
          <w:lang w:val="en-US"/>
        </w:rPr>
      </w:pPr>
    </w:p>
    <w:p w:rsidRPr="00920E02" w:rsidR="00F67A02" w:rsidRDefault="006C0E93" w14:paraId="0F09556E" w14:textId="0A1C4011">
      <w:pPr>
        <w:pStyle w:val="Corpsdetexte"/>
        <w:rPr>
          <w:rFonts w:ascii="Lato" w:hAnsi="Lato" w:cs="Times New Roman"/>
          <w:lang w:val="en-US"/>
        </w:rPr>
      </w:pPr>
      <w:proofErr w:type="gramStart"/>
      <w:r w:rsidRPr="00920E02">
        <w:rPr>
          <w:rFonts w:ascii="Lato" w:hAnsi="Lato" w:cs="Times New Roman"/>
          <w:lang w:val="en-US"/>
        </w:rPr>
        <w:t>Response :</w:t>
      </w:r>
      <w:proofErr w:type="gramEnd"/>
      <w:r w:rsidRPr="00920E02">
        <w:rPr>
          <w:rFonts w:ascii="Lato" w:hAnsi="Lato" w:cs="Times New Roman"/>
          <w:lang w:val="en-US"/>
        </w:rPr>
        <w:t xml:space="preserve"> </w:t>
      </w:r>
    </w:p>
    <w:p w:rsidRPr="00920E02" w:rsidR="00F67A02" w:rsidRDefault="006C0E93" w14:paraId="741F0B30" w14:textId="77777777">
      <w:pPr>
        <w:pStyle w:val="Corpsdetexte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noProof/>
          <w:lang w:val="en-GB" w:eastAsia="en-GB" w:bidi="ar-SA"/>
        </w:rPr>
        <w:drawing>
          <wp:anchor distT="0" distB="0" distL="0" distR="0" simplePos="0" relativeHeight="4" behindDoc="0" locked="0" layoutInCell="1" allowOverlap="1" wp14:anchorId="3CE54D23" wp14:editId="43CD1AD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083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920E02" w:rsidR="00F67A02" w:rsidRDefault="006C0E93" w14:paraId="65FD3369" w14:textId="77777777">
      <w:pPr>
        <w:pStyle w:val="Corpsdetexte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lastRenderedPageBreak/>
        <w:t xml:space="preserve">For accessing to catalog/product/attributes/ </w:t>
      </w:r>
      <w:r w:rsidRPr="00920E02" w:rsidR="0073748F">
        <w:rPr>
          <w:rFonts w:ascii="Lato" w:hAnsi="Lato" w:cs="Times New Roman"/>
          <w:lang w:val="en-US"/>
        </w:rPr>
        <w:t>API:</w:t>
      </w:r>
      <w:r w:rsidRPr="00920E02">
        <w:rPr>
          <w:rFonts w:ascii="Lato" w:hAnsi="Lato" w:cs="Times New Roman"/>
          <w:lang w:val="en-US"/>
        </w:rPr>
        <w:t xml:space="preserve"> </w:t>
      </w:r>
    </w:p>
    <w:p w:rsidRPr="00920E02" w:rsidR="00F67A02" w:rsidRDefault="0073748F" w14:paraId="3DAA3077" w14:textId="77777777">
      <w:pPr>
        <w:pStyle w:val="Corpsdetexte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Request:</w:t>
      </w:r>
      <w:r w:rsidRPr="00920E02" w:rsidR="006C0E93">
        <w:rPr>
          <w:rFonts w:ascii="Lato" w:hAnsi="Lato" w:cs="Times New Roman"/>
          <w:lang w:val="en-US"/>
        </w:rPr>
        <w:t xml:space="preserve"> </w:t>
      </w:r>
    </w:p>
    <w:p w:rsidRPr="00920E02" w:rsidR="00F67A02" w:rsidRDefault="006C0E93" w14:paraId="45121F98" w14:textId="77777777">
      <w:pPr>
        <w:pStyle w:val="Corpsdetexte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noProof/>
          <w:lang w:val="en-GB" w:eastAsia="en-GB" w:bidi="ar-SA"/>
        </w:rPr>
        <w:drawing>
          <wp:anchor distT="0" distB="0" distL="0" distR="0" simplePos="0" relativeHeight="5" behindDoc="0" locked="0" layoutInCell="1" allowOverlap="1" wp14:anchorId="2E8BB639" wp14:editId="40DA75C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356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920E02" w:rsidR="00F67A02" w:rsidRDefault="006C0E93" w14:paraId="6352E64E" w14:textId="77777777">
      <w:pPr>
        <w:pStyle w:val="Corpsdetexte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Authorization = « Bearer» + token provided earlier</w:t>
      </w:r>
    </w:p>
    <w:p w:rsidRPr="00920E02" w:rsidR="00FA6EC4" w:rsidP="00FA6EC4" w:rsidRDefault="00ED686F" w14:paraId="7E5A213D" w14:textId="1652C79D">
      <w:pPr>
        <w:pStyle w:val="Corpsdetexte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noProof/>
          <w:lang w:val="en-GB" w:eastAsia="en-GB" w:bidi="ar-SA"/>
        </w:rPr>
        <w:drawing>
          <wp:anchor distT="0" distB="0" distL="0" distR="0" simplePos="0" relativeHeight="6" behindDoc="0" locked="0" layoutInCell="1" allowOverlap="1" wp14:anchorId="17E65C85" wp14:editId="42137489">
            <wp:simplePos x="0" y="0"/>
            <wp:positionH relativeFrom="column">
              <wp:posOffset>313579</wp:posOffset>
            </wp:positionH>
            <wp:positionV relativeFrom="paragraph">
              <wp:posOffset>301128</wp:posOffset>
            </wp:positionV>
            <wp:extent cx="4858247" cy="5030640"/>
            <wp:effectExtent l="0" t="0" r="6350" b="0"/>
            <wp:wrapNone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05" cy="5032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E02" w:rsidR="002332AB">
        <w:rPr>
          <w:rFonts w:ascii="Lato" w:hAnsi="Lato" w:cs="Times New Roman"/>
          <w:lang w:val="en-US"/>
        </w:rPr>
        <w:t>Response:</w:t>
      </w:r>
      <w:r w:rsidRPr="00920E02" w:rsidR="006C0E93">
        <w:rPr>
          <w:rFonts w:ascii="Lato" w:hAnsi="Lato" w:cs="Times New Roman"/>
          <w:lang w:val="en-US"/>
        </w:rPr>
        <w:t xml:space="preserve"> </w:t>
      </w:r>
    </w:p>
    <w:p w:rsidRPr="00920E02" w:rsidR="00F67A02" w:rsidRDefault="00F67A02" w14:paraId="62BA185F" w14:textId="684F0998">
      <w:pPr>
        <w:pStyle w:val="Corpsdetexte"/>
        <w:rPr>
          <w:rFonts w:ascii="Lato" w:hAnsi="Lato" w:cs="Times New Roman"/>
          <w:lang w:val="en-US"/>
        </w:rPr>
      </w:pPr>
    </w:p>
    <w:p w:rsidRPr="006B4E13" w:rsidR="00F67A02" w:rsidP="006B4E13" w:rsidRDefault="00FA6EC4" w14:paraId="48FEA4E2" w14:textId="261DF795">
      <w:pPr>
        <w:pStyle w:val="Heading21"/>
        <w:rPr>
          <w:sz w:val="24"/>
          <w:szCs w:val="24"/>
        </w:rPr>
      </w:pPr>
      <w:r w:rsidRPr="00920E02">
        <w:br w:type="page"/>
      </w:r>
      <w:bookmarkStart w:name="_Toc34644936" w:id="25"/>
      <w:r w:rsidRPr="00ED686F" w:rsidR="006C0E93">
        <w:lastRenderedPageBreak/>
        <w:t>3.</w:t>
      </w:r>
      <w:r w:rsidR="006726E0">
        <w:t>8</w:t>
      </w:r>
      <w:r w:rsidRPr="00ED686F" w:rsidR="006C0E93">
        <w:t xml:space="preserve"> Firewall </w:t>
      </w:r>
      <w:proofErr w:type="spellStart"/>
      <w:r w:rsidRPr="00ED686F" w:rsidR="006C0E93">
        <w:t>Requirements</w:t>
      </w:r>
      <w:bookmarkEnd w:id="25"/>
      <w:proofErr w:type="spellEnd"/>
    </w:p>
    <w:p w:rsidRPr="00ED686F" w:rsidR="00F67A02" w:rsidP="00ED686F" w:rsidRDefault="006C0E93" w14:paraId="6C085BF9" w14:textId="35CC224C">
      <w:pPr>
        <w:pStyle w:val="Corpsdetexte"/>
        <w:ind w:left="851"/>
        <w:rPr>
          <w:rFonts w:ascii="Lato" w:hAnsi="Lato" w:cs="Times New Roman"/>
          <w:color w:val="000000" w:themeColor="text1"/>
          <w:lang w:val="en-US"/>
        </w:rPr>
      </w:pPr>
      <w:r w:rsidRPr="00ED686F">
        <w:rPr>
          <w:rFonts w:ascii="Lato" w:hAnsi="Lato" w:cs="Times New Roman"/>
          <w:color w:val="000000" w:themeColor="text1"/>
          <w:lang w:val="en-US"/>
        </w:rPr>
        <w:t xml:space="preserve">There is one firewall requirements on </w:t>
      </w:r>
      <w:proofErr w:type="spellStart"/>
      <w:r w:rsidRPr="00ED686F">
        <w:rPr>
          <w:rFonts w:ascii="Lato" w:hAnsi="Lato" w:cs="Times New Roman"/>
          <w:color w:val="000000" w:themeColor="text1"/>
          <w:lang w:val="en-US"/>
        </w:rPr>
        <w:t>Akeneo’s</w:t>
      </w:r>
      <w:proofErr w:type="spellEnd"/>
      <w:r w:rsidRPr="00ED686F">
        <w:rPr>
          <w:rFonts w:ascii="Lato" w:hAnsi="Lato" w:cs="Times New Roman"/>
          <w:color w:val="000000" w:themeColor="text1"/>
          <w:lang w:val="en-US"/>
        </w:rPr>
        <w:t xml:space="preserve"> instance. </w:t>
      </w:r>
      <w:r w:rsidRPr="00ED686F" w:rsidR="00B57C7A">
        <w:rPr>
          <w:rFonts w:ascii="Lato" w:hAnsi="Lato" w:cs="Times New Roman"/>
          <w:color w:val="000000" w:themeColor="text1"/>
          <w:lang w:val="en-US"/>
        </w:rPr>
        <w:t xml:space="preserve">Merchant has to provide their outgoing IP address to </w:t>
      </w:r>
      <w:proofErr w:type="spellStart"/>
      <w:r w:rsidRPr="00ED686F" w:rsidR="00B57C7A">
        <w:rPr>
          <w:rFonts w:ascii="Lato" w:hAnsi="Lato" w:cs="Times New Roman"/>
          <w:color w:val="000000" w:themeColor="text1"/>
          <w:lang w:val="en-US"/>
        </w:rPr>
        <w:t>Akeneo</w:t>
      </w:r>
      <w:proofErr w:type="spellEnd"/>
      <w:r w:rsidRPr="00ED686F" w:rsidR="00B57C7A">
        <w:rPr>
          <w:rFonts w:ascii="Lato" w:hAnsi="Lato" w:cs="Times New Roman"/>
          <w:color w:val="000000" w:themeColor="text1"/>
          <w:lang w:val="en-US"/>
        </w:rPr>
        <w:t xml:space="preserve"> to configure in API environment to whitelist the SFCC environment.</w:t>
      </w:r>
    </w:p>
    <w:p w:rsidRPr="00920E02" w:rsidR="00F67A02" w:rsidRDefault="006C0E93" w14:paraId="17BD528D" w14:textId="5A86635F">
      <w:pPr>
        <w:pStyle w:val="Heading21"/>
        <w:tabs>
          <w:tab w:val="clear" w:pos="567"/>
          <w:tab w:val="num" w:pos="576"/>
        </w:tabs>
        <w:rPr>
          <w:rFonts w:ascii="Lato" w:hAnsi="Lato" w:cs="Times New Roman"/>
          <w:lang w:val="en-US"/>
        </w:rPr>
      </w:pPr>
      <w:bookmarkStart w:name="_Toc34644937" w:id="26"/>
      <w:r w:rsidRPr="00920E02">
        <w:rPr>
          <w:rFonts w:ascii="Lato" w:hAnsi="Lato" w:cs="Times New Roman"/>
          <w:lang w:val="en-US"/>
        </w:rPr>
        <w:t>3.</w:t>
      </w:r>
      <w:r w:rsidR="006726E0">
        <w:rPr>
          <w:rFonts w:ascii="Lato" w:hAnsi="Lato" w:cs="Times New Roman"/>
          <w:lang w:val="en-US"/>
        </w:rPr>
        <w:t>9</w:t>
      </w:r>
      <w:r w:rsidRPr="00920E02">
        <w:rPr>
          <w:rFonts w:ascii="Lato" w:hAnsi="Lato" w:cs="Times New Roman"/>
          <w:lang w:val="en-US"/>
        </w:rPr>
        <w:t xml:space="preserve"> Testing</w:t>
      </w:r>
      <w:bookmarkEnd w:id="26"/>
    </w:p>
    <w:p w:rsidRPr="00920E02" w:rsidR="00F67A02" w:rsidP="00ED686F" w:rsidRDefault="00ED686F" w14:paraId="55149EB3" w14:textId="45092448">
      <w:pPr>
        <w:pStyle w:val="Corpsdetexte"/>
        <w:ind w:left="709" w:hanging="142"/>
        <w:rPr>
          <w:rFonts w:ascii="Lato" w:hAnsi="Lato" w:cs="Times New Roman"/>
          <w:lang w:val="en-US"/>
        </w:rPr>
      </w:pPr>
      <w:r>
        <w:rPr>
          <w:rFonts w:ascii="Lato" w:hAnsi="Lato" w:cs="Times New Roman"/>
          <w:lang w:val="en-US"/>
        </w:rPr>
        <w:t xml:space="preserve">   </w:t>
      </w:r>
      <w:r w:rsidRPr="00920E02" w:rsidR="00FA6EC4">
        <w:rPr>
          <w:rFonts w:ascii="Lato" w:hAnsi="Lato" w:cs="Times New Roman"/>
          <w:lang w:val="en-US"/>
        </w:rPr>
        <w:t>Not applicable</w:t>
      </w:r>
    </w:p>
    <w:p w:rsidRPr="00920E02" w:rsidR="00FC0DFF" w:rsidP="00FC0DFF" w:rsidRDefault="00FC0DFF" w14:paraId="5C0372A1" w14:textId="24EEF7E8">
      <w:pPr>
        <w:pStyle w:val="Heading21"/>
        <w:tabs>
          <w:tab w:val="clear" w:pos="567"/>
          <w:tab w:val="num" w:pos="576"/>
        </w:tabs>
        <w:rPr>
          <w:rFonts w:ascii="Lato" w:hAnsi="Lato" w:cs="Times New Roman"/>
          <w:lang w:val="en-US"/>
        </w:rPr>
      </w:pPr>
      <w:bookmarkStart w:name="_Toc34644938" w:id="27"/>
      <w:r w:rsidRPr="00920E02">
        <w:rPr>
          <w:rFonts w:ascii="Lato" w:hAnsi="Lato" w:cs="Times New Roman"/>
          <w:lang w:val="en-US"/>
        </w:rPr>
        <w:t>3.</w:t>
      </w:r>
      <w:r w:rsidRPr="00920E02" w:rsidR="000E22FB">
        <w:rPr>
          <w:rFonts w:ascii="Lato" w:hAnsi="Lato" w:cs="Times New Roman"/>
          <w:lang w:val="en-US"/>
        </w:rPr>
        <w:t>1</w:t>
      </w:r>
      <w:r w:rsidR="006726E0">
        <w:rPr>
          <w:rFonts w:ascii="Lato" w:hAnsi="Lato" w:cs="Times New Roman"/>
          <w:lang w:val="en-US"/>
        </w:rPr>
        <w:t>0</w:t>
      </w:r>
      <w:r w:rsidRPr="00920E02">
        <w:rPr>
          <w:rFonts w:ascii="Lato" w:hAnsi="Lato" w:cs="Times New Roman"/>
          <w:lang w:val="en-US"/>
        </w:rPr>
        <w:t xml:space="preserve"> Debug</w:t>
      </w:r>
      <w:bookmarkEnd w:id="27"/>
    </w:p>
    <w:p w:rsidRPr="00920E02" w:rsidR="00015D2A" w:rsidP="00ED686F" w:rsidRDefault="00015D2A" w14:paraId="11F23914" w14:textId="68AEC02E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lang w:val="en-US"/>
        </w:rPr>
        <w:t xml:space="preserve">Case: </w:t>
      </w:r>
      <w:r w:rsidRPr="00920E02">
        <w:rPr>
          <w:rFonts w:ascii="Lato" w:hAnsi="Lato" w:cs="Times New Roman"/>
          <w:lang w:val="en-US"/>
        </w:rPr>
        <w:t>Asset is updated in PIM but not getting imported to SFCC</w:t>
      </w:r>
    </w:p>
    <w:p w:rsidRPr="00920E02" w:rsidR="00015D2A" w:rsidP="00ED686F" w:rsidRDefault="00950674" w14:paraId="130FA657" w14:textId="44FF7012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b/>
          <w:lang w:val="en-US"/>
        </w:rPr>
        <w:t xml:space="preserve">Solution: </w:t>
      </w:r>
      <w:r w:rsidRPr="00920E02">
        <w:rPr>
          <w:rFonts w:ascii="Lato" w:hAnsi="Lato" w:cs="Times New Roman"/>
          <w:lang w:val="en-US"/>
        </w:rPr>
        <w:t xml:space="preserve">When an asset is updated in PIM, the respective product which has the asset should also be </w:t>
      </w:r>
      <w:r w:rsidRPr="00920E02" w:rsidR="005B444D">
        <w:rPr>
          <w:rFonts w:ascii="Lato" w:hAnsi="Lato" w:cs="Times New Roman"/>
          <w:lang w:val="en-US"/>
        </w:rPr>
        <w:t>updated.</w:t>
      </w:r>
      <w:r w:rsidRPr="00920E02">
        <w:rPr>
          <w:rFonts w:ascii="Lato" w:hAnsi="Lato" w:cs="Times New Roman"/>
          <w:lang w:val="en-US"/>
        </w:rPr>
        <w:t xml:space="preserve"> </w:t>
      </w:r>
      <w:r w:rsidRPr="00920E02" w:rsidR="0042416F">
        <w:rPr>
          <w:rFonts w:ascii="Lato" w:hAnsi="Lato" w:cs="Times New Roman"/>
          <w:lang w:val="en-US"/>
        </w:rPr>
        <w:t>B</w:t>
      </w:r>
      <w:r w:rsidRPr="00920E02">
        <w:rPr>
          <w:rFonts w:ascii="Lato" w:hAnsi="Lato" w:cs="Times New Roman"/>
          <w:lang w:val="en-US"/>
        </w:rPr>
        <w:t xml:space="preserve">oth the jobs “2-Akeneo-Import-Media-Assets-Pricebook” and </w:t>
      </w:r>
      <w:r w:rsidRPr="00920E02" w:rsidR="00854C51">
        <w:rPr>
          <w:rFonts w:ascii="Lato" w:hAnsi="Lato" w:cs="Times New Roman"/>
          <w:lang w:val="en-US"/>
        </w:rPr>
        <w:t>“</w:t>
      </w:r>
      <w:r w:rsidRPr="00920E02" w:rsidR="00630BC2">
        <w:rPr>
          <w:rFonts w:ascii="Lato" w:hAnsi="Lato" w:cs="Times New Roman"/>
          <w:lang w:val="en-US"/>
        </w:rPr>
        <w:t>3-1-1-Akeneo-Differential-Import-Master OR 3-2-1-Akeneo-Full-Import-Master</w:t>
      </w:r>
      <w:r w:rsidRPr="00920E02" w:rsidR="00854C51">
        <w:rPr>
          <w:rFonts w:ascii="Lato" w:hAnsi="Lato" w:cs="Times New Roman"/>
          <w:lang w:val="en-US"/>
        </w:rPr>
        <w:t>”</w:t>
      </w:r>
      <w:r w:rsidRPr="00920E02">
        <w:rPr>
          <w:rFonts w:ascii="Lato" w:hAnsi="Lato" w:cs="Times New Roman"/>
          <w:color w:val="FF0000"/>
          <w:lang w:val="en-US"/>
        </w:rPr>
        <w:t xml:space="preserve"> </w:t>
      </w:r>
      <w:r w:rsidRPr="00920E02">
        <w:rPr>
          <w:rFonts w:ascii="Lato" w:hAnsi="Lato" w:cs="Times New Roman"/>
          <w:lang w:val="en-US"/>
        </w:rPr>
        <w:t xml:space="preserve">should be executed in order </w:t>
      </w:r>
      <w:r w:rsidRPr="00920E02" w:rsidR="00FE320D">
        <w:rPr>
          <w:rFonts w:ascii="Lato" w:hAnsi="Lato" w:cs="Times New Roman"/>
          <w:lang w:val="en-US"/>
        </w:rPr>
        <w:t xml:space="preserve">to </w:t>
      </w:r>
      <w:r w:rsidRPr="00920E02">
        <w:rPr>
          <w:rFonts w:ascii="Lato" w:hAnsi="Lato" w:cs="Times New Roman"/>
          <w:lang w:val="en-US"/>
        </w:rPr>
        <w:t>retrieve updated asset in the product.</w:t>
      </w:r>
    </w:p>
    <w:p w:rsidRPr="00920E02" w:rsidR="00F67A02" w:rsidRDefault="006C0E93" w14:paraId="13190AB4" w14:textId="77777777">
      <w:pPr>
        <w:pStyle w:val="Heading11"/>
        <w:rPr>
          <w:rFonts w:ascii="Lato" w:hAnsi="Lato" w:cs="Times New Roman"/>
          <w:lang w:val="en-US"/>
        </w:rPr>
      </w:pPr>
      <w:bookmarkStart w:name="_Toc34644939" w:id="28"/>
      <w:r w:rsidRPr="00920E02">
        <w:rPr>
          <w:rFonts w:ascii="Lato" w:hAnsi="Lato" w:cs="Times New Roman"/>
          <w:lang w:val="en-US"/>
        </w:rPr>
        <w:t>4. Operations, Maintenance</w:t>
      </w:r>
      <w:bookmarkEnd w:id="28"/>
    </w:p>
    <w:p w:rsidRPr="00920E02" w:rsidR="00F67A02" w:rsidRDefault="006C0E93" w14:paraId="42BC4E6B" w14:textId="77777777">
      <w:pPr>
        <w:pStyle w:val="Heading21"/>
        <w:tabs>
          <w:tab w:val="clear" w:pos="567"/>
          <w:tab w:val="num" w:pos="576"/>
        </w:tabs>
        <w:rPr>
          <w:rFonts w:ascii="Lato" w:hAnsi="Lato" w:cs="Times New Roman"/>
          <w:lang w:val="en-US"/>
        </w:rPr>
      </w:pPr>
      <w:bookmarkStart w:name="_Toc34644940" w:id="29"/>
      <w:r w:rsidRPr="00920E02">
        <w:rPr>
          <w:rFonts w:ascii="Lato" w:hAnsi="Lato" w:cs="Times New Roman"/>
          <w:lang w:val="en-US"/>
        </w:rPr>
        <w:t>4.1 Data Storage</w:t>
      </w:r>
      <w:bookmarkEnd w:id="29"/>
    </w:p>
    <w:p w:rsidRPr="00920E02" w:rsidR="00F67A02" w:rsidP="00ED686F" w:rsidRDefault="006C0E93" w14:paraId="4D192D19" w14:textId="60F8C2BB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As explain previously, for calling </w:t>
      </w:r>
      <w:proofErr w:type="spellStart"/>
      <w:r w:rsidRPr="00920E02">
        <w:rPr>
          <w:rFonts w:ascii="Lato" w:hAnsi="Lato" w:cs="Times New Roman"/>
          <w:lang w:val="en-US"/>
        </w:rPr>
        <w:t>Akeneo’s</w:t>
      </w:r>
      <w:proofErr w:type="spellEnd"/>
      <w:r w:rsidRPr="00920E02">
        <w:rPr>
          <w:rFonts w:ascii="Lato" w:hAnsi="Lato" w:cs="Times New Roman"/>
          <w:lang w:val="en-US"/>
        </w:rPr>
        <w:t xml:space="preserve"> API, we have to retrieve a token. We can re-use this token for all jobs defines, consequently we stock this token in Custom Object (</w:t>
      </w:r>
      <w:proofErr w:type="spellStart"/>
      <w:r w:rsidRPr="00920E02" w:rsidR="007D6BE4">
        <w:rPr>
          <w:rFonts w:ascii="Lato" w:hAnsi="Lato" w:cs="Times New Roman"/>
          <w:lang w:val="en-US"/>
        </w:rPr>
        <w:t>AkeneoToken</w:t>
      </w:r>
      <w:proofErr w:type="spellEnd"/>
      <w:r w:rsidRPr="00920E02">
        <w:rPr>
          <w:rFonts w:ascii="Lato" w:hAnsi="Lato" w:cs="Times New Roman"/>
          <w:lang w:val="en-US"/>
        </w:rPr>
        <w:t xml:space="preserve">) with only one entry. No need to clear this </w:t>
      </w:r>
      <w:proofErr w:type="spellStart"/>
      <w:r w:rsidRPr="00920E02">
        <w:rPr>
          <w:rFonts w:ascii="Lato" w:hAnsi="Lato" w:cs="Times New Roman"/>
          <w:lang w:val="en-US"/>
        </w:rPr>
        <w:t>CustomObject</w:t>
      </w:r>
      <w:proofErr w:type="spellEnd"/>
      <w:r w:rsidRPr="00920E02">
        <w:rPr>
          <w:rFonts w:ascii="Lato" w:hAnsi="Lato" w:cs="Times New Roman"/>
          <w:lang w:val="en-US"/>
        </w:rPr>
        <w:t>.</w:t>
      </w:r>
    </w:p>
    <w:p w:rsidRPr="00920E02" w:rsidR="00F67A02" w:rsidP="00ED686F" w:rsidRDefault="006C0E93" w14:paraId="59E3E3D5" w14:textId="77777777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Product medias will be stored into Catalogs </w:t>
      </w:r>
      <w:proofErr w:type="spellStart"/>
      <w:r w:rsidRPr="00920E02">
        <w:rPr>
          <w:rFonts w:ascii="Lato" w:hAnsi="Lato" w:cs="Times New Roman"/>
          <w:lang w:val="en-US"/>
        </w:rPr>
        <w:t>WebDav</w:t>
      </w:r>
      <w:proofErr w:type="spellEnd"/>
      <w:r w:rsidRPr="00920E02">
        <w:rPr>
          <w:rFonts w:ascii="Lato" w:hAnsi="Lato" w:cs="Times New Roman"/>
          <w:lang w:val="en-US"/>
        </w:rPr>
        <w:t>.</w:t>
      </w:r>
    </w:p>
    <w:p w:rsidRPr="00920E02" w:rsidR="00F67A02" w:rsidP="00ED686F" w:rsidRDefault="00630BC2" w14:paraId="16A854B9" w14:textId="04C59C77">
      <w:pPr>
        <w:pStyle w:val="Corpsdetexte"/>
        <w:ind w:left="709"/>
        <w:rPr>
          <w:rFonts w:ascii="Lato" w:hAnsi="Lato" w:cs="Times New Roman"/>
          <w:color w:val="FF0000"/>
          <w:lang w:val="en-US"/>
        </w:rPr>
      </w:pPr>
      <w:r w:rsidRPr="00920E02">
        <w:rPr>
          <w:rFonts w:ascii="Lato" w:hAnsi="Lato" w:cs="Times New Roman"/>
          <w:lang w:val="en-US"/>
        </w:rPr>
        <w:t>Each job</w:t>
      </w:r>
      <w:r w:rsidRPr="00920E02" w:rsidR="006C0E93">
        <w:rPr>
          <w:rFonts w:ascii="Lato" w:hAnsi="Lato" w:cs="Times New Roman"/>
          <w:lang w:val="en-US"/>
        </w:rPr>
        <w:t xml:space="preserve"> which </w:t>
      </w:r>
      <w:proofErr w:type="gramStart"/>
      <w:r w:rsidRPr="00920E02" w:rsidR="006C0E93">
        <w:rPr>
          <w:rFonts w:ascii="Lato" w:hAnsi="Lato" w:cs="Times New Roman"/>
          <w:lang w:val="en-US"/>
        </w:rPr>
        <w:t>transform</w:t>
      </w:r>
      <w:proofErr w:type="gramEnd"/>
      <w:r w:rsidRPr="00920E02" w:rsidR="006C0E93">
        <w:rPr>
          <w:rFonts w:ascii="Lato" w:hAnsi="Lato" w:cs="Times New Roman"/>
          <w:lang w:val="en-US"/>
        </w:rPr>
        <w:t xml:space="preserve"> </w:t>
      </w:r>
      <w:proofErr w:type="spellStart"/>
      <w:r w:rsidRPr="00920E02" w:rsidR="006C0E93">
        <w:rPr>
          <w:rFonts w:ascii="Lato" w:hAnsi="Lato" w:cs="Times New Roman"/>
          <w:lang w:val="en-US"/>
        </w:rPr>
        <w:t>Akeneo</w:t>
      </w:r>
      <w:proofErr w:type="spellEnd"/>
      <w:r w:rsidRPr="00920E02" w:rsidR="006C0E93">
        <w:rPr>
          <w:rFonts w:ascii="Lato" w:hAnsi="Lato" w:cs="Times New Roman"/>
          <w:lang w:val="en-US"/>
        </w:rPr>
        <w:t xml:space="preserve"> data into XML Salesforce data has a history of import and archived xml files.</w:t>
      </w:r>
    </w:p>
    <w:p w:rsidRPr="00920E02" w:rsidR="00F67A02" w:rsidRDefault="006C0E93" w14:paraId="52C6F7BA" w14:textId="77777777">
      <w:pPr>
        <w:pStyle w:val="Heading21"/>
        <w:tabs>
          <w:tab w:val="clear" w:pos="567"/>
          <w:tab w:val="num" w:pos="576"/>
        </w:tabs>
        <w:rPr>
          <w:rFonts w:ascii="Lato" w:hAnsi="Lato" w:cs="Times New Roman"/>
          <w:lang w:val="en-US"/>
        </w:rPr>
      </w:pPr>
      <w:bookmarkStart w:name="_Toc34644941" w:id="30"/>
      <w:r w:rsidRPr="00920E02">
        <w:rPr>
          <w:rFonts w:ascii="Lato" w:hAnsi="Lato" w:cs="Times New Roman"/>
          <w:lang w:val="en-US"/>
        </w:rPr>
        <w:t>4.2 Availability</w:t>
      </w:r>
      <w:bookmarkEnd w:id="30"/>
    </w:p>
    <w:p w:rsidRPr="00920E02" w:rsidR="00F67A02" w:rsidP="00ED686F" w:rsidRDefault="006C0E93" w14:paraId="361A6F17" w14:textId="77777777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The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service is uptime most of the </w:t>
      </w:r>
      <w:r w:rsidRPr="00920E02" w:rsidR="002332AB">
        <w:rPr>
          <w:rFonts w:ascii="Lato" w:hAnsi="Lato" w:cs="Times New Roman"/>
          <w:lang w:val="en-US"/>
        </w:rPr>
        <w:t>time. This</w:t>
      </w:r>
      <w:r w:rsidRPr="00920E02">
        <w:rPr>
          <w:rFonts w:ascii="Lato" w:hAnsi="Lato" w:cs="Times New Roman"/>
          <w:lang w:val="en-US"/>
        </w:rPr>
        <w:t xml:space="preserve"> solution does not include a </w:t>
      </w:r>
      <w:proofErr w:type="gramStart"/>
      <w:r w:rsidRPr="00920E02">
        <w:rPr>
          <w:rFonts w:ascii="Lato" w:hAnsi="Lato" w:cs="Times New Roman"/>
          <w:lang w:val="en-US"/>
        </w:rPr>
        <w:t>fall back</w:t>
      </w:r>
      <w:proofErr w:type="gramEnd"/>
      <w:r w:rsidRPr="00920E02">
        <w:rPr>
          <w:rFonts w:ascii="Lato" w:hAnsi="Lato" w:cs="Times New Roman"/>
          <w:lang w:val="en-US"/>
        </w:rPr>
        <w:t xml:space="preserve"> solution.</w:t>
      </w:r>
    </w:p>
    <w:p w:rsidR="00F67A02" w:rsidP="00ED686F" w:rsidRDefault="006C0E93" w14:paraId="2F249B00" w14:textId="254FDED8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In case of a longer downtime, you can contact the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</w:t>
      </w:r>
      <w:r w:rsidRPr="00920E02" w:rsidR="002332AB">
        <w:rPr>
          <w:rFonts w:ascii="Lato" w:hAnsi="Lato" w:cs="Times New Roman"/>
          <w:lang w:val="en-US"/>
        </w:rPr>
        <w:t>support</w:t>
      </w:r>
      <w:r w:rsidRPr="00920E02">
        <w:rPr>
          <w:rFonts w:ascii="Lato" w:hAnsi="Lato" w:cs="Times New Roman"/>
          <w:lang w:val="en-US"/>
        </w:rPr>
        <w:t>.</w:t>
      </w:r>
    </w:p>
    <w:p w:rsidRPr="00920E02" w:rsidR="00E510A0" w:rsidP="00E510A0" w:rsidRDefault="00E510A0" w14:paraId="6D8040CD" w14:textId="23E1F491">
      <w:pPr>
        <w:pStyle w:val="Heading21"/>
        <w:tabs>
          <w:tab w:val="clear" w:pos="567"/>
          <w:tab w:val="num" w:pos="576"/>
        </w:tabs>
        <w:rPr>
          <w:rFonts w:ascii="Lato" w:hAnsi="Lato" w:cs="Times New Roman"/>
          <w:lang w:val="en-US"/>
        </w:rPr>
      </w:pPr>
      <w:bookmarkStart w:name="_Toc34644942" w:id="31"/>
      <w:r w:rsidRPr="00920E02">
        <w:rPr>
          <w:rFonts w:ascii="Lato" w:hAnsi="Lato" w:cs="Times New Roman"/>
          <w:lang w:val="en-US"/>
        </w:rPr>
        <w:t>4.</w:t>
      </w:r>
      <w:r>
        <w:rPr>
          <w:rFonts w:ascii="Lato" w:hAnsi="Lato" w:cs="Times New Roman"/>
          <w:lang w:val="en-US"/>
        </w:rPr>
        <w:t>3</w:t>
      </w:r>
      <w:r w:rsidRPr="00920E02">
        <w:rPr>
          <w:rFonts w:ascii="Lato" w:hAnsi="Lato" w:cs="Times New Roman"/>
          <w:lang w:val="en-US"/>
        </w:rPr>
        <w:t xml:space="preserve"> </w:t>
      </w:r>
      <w:r>
        <w:rPr>
          <w:rFonts w:ascii="Lato" w:hAnsi="Lato" w:cs="Times New Roman"/>
          <w:lang w:val="en-US"/>
        </w:rPr>
        <w:t>Failover and Recovery</w:t>
      </w:r>
      <w:bookmarkEnd w:id="31"/>
    </w:p>
    <w:p w:rsidRPr="00E510A0" w:rsidR="00E510A0" w:rsidP="00E510A0" w:rsidRDefault="00E510A0" w14:paraId="27A68116" w14:textId="77777777">
      <w:pPr>
        <w:pStyle w:val="Corpsdetexte"/>
        <w:ind w:left="709"/>
        <w:rPr>
          <w:rFonts w:ascii="Lato" w:hAnsi="Lato" w:cs="Times New Roman"/>
          <w:lang w:val="en-US"/>
        </w:rPr>
      </w:pPr>
      <w:r w:rsidRPr="00E510A0">
        <w:rPr>
          <w:rFonts w:ascii="Lato" w:hAnsi="Lato" w:cs="Times New Roman"/>
          <w:lang w:val="en-US"/>
        </w:rPr>
        <w:t xml:space="preserve">There are several reasons why </w:t>
      </w:r>
      <w:proofErr w:type="spellStart"/>
      <w:r w:rsidRPr="00E510A0">
        <w:rPr>
          <w:rFonts w:ascii="Lato" w:hAnsi="Lato" w:cs="Times New Roman"/>
          <w:lang w:val="en-US"/>
        </w:rPr>
        <w:t>Akeneo</w:t>
      </w:r>
      <w:proofErr w:type="spellEnd"/>
      <w:r w:rsidRPr="00E510A0">
        <w:rPr>
          <w:rFonts w:ascii="Lato" w:hAnsi="Lato" w:cs="Times New Roman"/>
          <w:lang w:val="en-US"/>
        </w:rPr>
        <w:t xml:space="preserve"> SFCC cartridge may not work:</w:t>
      </w:r>
    </w:p>
    <w:p w:rsidRPr="00E510A0" w:rsidR="00E510A0" w:rsidP="00E510A0" w:rsidRDefault="00E510A0" w14:paraId="39B2F246" w14:textId="77777777">
      <w:pPr>
        <w:pStyle w:val="Corpsdetexte"/>
        <w:ind w:left="709"/>
        <w:rPr>
          <w:rFonts w:ascii="Lato" w:hAnsi="Lato" w:cs="Times New Roman"/>
          <w:lang w:val="en-US"/>
        </w:rPr>
      </w:pPr>
      <w:r w:rsidRPr="00E510A0">
        <w:rPr>
          <w:rFonts w:ascii="Lato" w:hAnsi="Lato" w:cs="Times New Roman"/>
          <w:lang w:val="en-US"/>
        </w:rPr>
        <w:t xml:space="preserve">1- Network problem: connection issue between SFCC and </w:t>
      </w:r>
      <w:proofErr w:type="spellStart"/>
      <w:r w:rsidRPr="00E510A0">
        <w:rPr>
          <w:rFonts w:ascii="Lato" w:hAnsi="Lato" w:cs="Times New Roman"/>
          <w:lang w:val="en-US"/>
        </w:rPr>
        <w:t>Akeneo</w:t>
      </w:r>
      <w:proofErr w:type="spellEnd"/>
      <w:r w:rsidRPr="00E510A0">
        <w:rPr>
          <w:rFonts w:ascii="Lato" w:hAnsi="Lato" w:cs="Times New Roman"/>
          <w:lang w:val="en-US"/>
        </w:rPr>
        <w:t xml:space="preserve"> PIM</w:t>
      </w:r>
    </w:p>
    <w:p w:rsidRPr="00E510A0" w:rsidR="00E510A0" w:rsidP="00E510A0" w:rsidRDefault="00E510A0" w14:paraId="210533A2" w14:textId="77777777">
      <w:pPr>
        <w:pStyle w:val="Corpsdetexte"/>
        <w:ind w:left="709"/>
        <w:rPr>
          <w:rFonts w:ascii="Lato" w:hAnsi="Lato" w:cs="Times New Roman"/>
          <w:lang w:val="en-US"/>
        </w:rPr>
      </w:pPr>
      <w:r w:rsidRPr="00E510A0">
        <w:rPr>
          <w:rFonts w:ascii="Lato" w:hAnsi="Lato" w:cs="Times New Roman"/>
          <w:lang w:val="en-US"/>
        </w:rPr>
        <w:t xml:space="preserve">2- Unavailability of </w:t>
      </w:r>
      <w:proofErr w:type="spellStart"/>
      <w:r w:rsidRPr="00E510A0">
        <w:rPr>
          <w:rFonts w:ascii="Lato" w:hAnsi="Lato" w:cs="Times New Roman"/>
          <w:lang w:val="en-US"/>
        </w:rPr>
        <w:t>Akeneo</w:t>
      </w:r>
      <w:proofErr w:type="spellEnd"/>
      <w:r w:rsidRPr="00E510A0">
        <w:rPr>
          <w:rFonts w:ascii="Lato" w:hAnsi="Lato" w:cs="Times New Roman"/>
          <w:lang w:val="en-US"/>
        </w:rPr>
        <w:t xml:space="preserve"> PIM platform.</w:t>
      </w:r>
    </w:p>
    <w:p w:rsidRPr="00E510A0" w:rsidR="00E510A0" w:rsidP="00E510A0" w:rsidRDefault="00E510A0" w14:paraId="5F9A9D46" w14:textId="77777777">
      <w:pPr>
        <w:pStyle w:val="Corpsdetexte"/>
        <w:ind w:left="709"/>
        <w:rPr>
          <w:rFonts w:ascii="Lato" w:hAnsi="Lato" w:cs="Times New Roman"/>
          <w:lang w:val="en-US"/>
        </w:rPr>
      </w:pPr>
      <w:r w:rsidRPr="00E510A0">
        <w:rPr>
          <w:rFonts w:ascii="Lato" w:hAnsi="Lato" w:cs="Times New Roman"/>
          <w:lang w:val="en-US"/>
        </w:rPr>
        <w:t xml:space="preserve">3- Blocking problem in data coming from </w:t>
      </w:r>
      <w:proofErr w:type="spellStart"/>
      <w:r w:rsidRPr="00E510A0">
        <w:rPr>
          <w:rFonts w:ascii="Lato" w:hAnsi="Lato" w:cs="Times New Roman"/>
          <w:lang w:val="en-US"/>
        </w:rPr>
        <w:t>Akeneo</w:t>
      </w:r>
      <w:proofErr w:type="spellEnd"/>
      <w:r w:rsidRPr="00E510A0">
        <w:rPr>
          <w:rFonts w:ascii="Lato" w:hAnsi="Lato" w:cs="Times New Roman"/>
          <w:lang w:val="en-US"/>
        </w:rPr>
        <w:t xml:space="preserve"> PIM.</w:t>
      </w:r>
    </w:p>
    <w:p w:rsidRPr="00E510A0" w:rsidR="00E510A0" w:rsidP="00E510A0" w:rsidRDefault="00E510A0" w14:paraId="499074F3" w14:textId="77777777">
      <w:pPr>
        <w:pStyle w:val="Corpsdetexte"/>
        <w:ind w:left="709"/>
        <w:rPr>
          <w:rFonts w:ascii="Lato" w:hAnsi="Lato" w:cs="Times New Roman"/>
          <w:lang w:val="en-US"/>
        </w:rPr>
      </w:pPr>
      <w:r w:rsidRPr="00E510A0">
        <w:rPr>
          <w:rFonts w:ascii="Lato" w:hAnsi="Lato" w:cs="Times New Roman"/>
          <w:lang w:val="en-US"/>
        </w:rPr>
        <w:t xml:space="preserve">4- </w:t>
      </w:r>
      <w:proofErr w:type="spellStart"/>
      <w:r w:rsidRPr="00E510A0">
        <w:rPr>
          <w:rFonts w:ascii="Lato" w:hAnsi="Lato" w:cs="Times New Roman"/>
          <w:lang w:val="en-US"/>
        </w:rPr>
        <w:t>Akeneo</w:t>
      </w:r>
      <w:proofErr w:type="spellEnd"/>
      <w:r w:rsidRPr="00E510A0">
        <w:rPr>
          <w:rFonts w:ascii="Lato" w:hAnsi="Lato" w:cs="Times New Roman"/>
          <w:lang w:val="en-US"/>
        </w:rPr>
        <w:t xml:space="preserve"> SFCC Cartridge configuration problem.</w:t>
      </w:r>
    </w:p>
    <w:p w:rsidRPr="00E510A0" w:rsidR="00E510A0" w:rsidP="00E510A0" w:rsidRDefault="00E510A0" w14:paraId="45E3650B" w14:textId="77777777">
      <w:pPr>
        <w:pStyle w:val="Corpsdetexte"/>
        <w:ind w:left="709"/>
        <w:rPr>
          <w:rFonts w:ascii="Lato" w:hAnsi="Lato" w:cs="Times New Roman"/>
          <w:lang w:val="en-US"/>
        </w:rPr>
      </w:pPr>
      <w:r w:rsidRPr="00E510A0">
        <w:rPr>
          <w:rFonts w:ascii="Lato" w:hAnsi="Lato" w:cs="Times New Roman"/>
          <w:lang w:val="en-US"/>
        </w:rPr>
        <w:t>5- Wrong SFCC configuration</w:t>
      </w:r>
    </w:p>
    <w:p w:rsidRPr="00E510A0" w:rsidR="00E510A0" w:rsidP="00E510A0" w:rsidRDefault="00E510A0" w14:paraId="3FA83DDF" w14:textId="77777777">
      <w:pPr>
        <w:pStyle w:val="Corpsdetexte"/>
        <w:ind w:left="709"/>
        <w:rPr>
          <w:rFonts w:ascii="Lato" w:hAnsi="Lato" w:cs="Times New Roman"/>
          <w:lang w:val="en-US"/>
        </w:rPr>
      </w:pPr>
      <w:r w:rsidRPr="00E510A0">
        <w:rPr>
          <w:rFonts w:ascii="Lato" w:hAnsi="Lato" w:cs="Times New Roman"/>
          <w:lang w:val="en-US"/>
        </w:rPr>
        <w:t xml:space="preserve">For all of these issues, the cartridge no longer synchronizes between </w:t>
      </w:r>
      <w:proofErr w:type="spellStart"/>
      <w:r w:rsidRPr="00E510A0">
        <w:rPr>
          <w:rFonts w:ascii="Lato" w:hAnsi="Lato" w:cs="Times New Roman"/>
          <w:lang w:val="en-US"/>
        </w:rPr>
        <w:t>Akeneo</w:t>
      </w:r>
      <w:proofErr w:type="spellEnd"/>
      <w:r w:rsidRPr="00E510A0">
        <w:rPr>
          <w:rFonts w:ascii="Lato" w:hAnsi="Lato" w:cs="Times New Roman"/>
          <w:lang w:val="en-US"/>
        </w:rPr>
        <w:t xml:space="preserve"> PIM and SFCC and indicates an error in its logs.</w:t>
      </w:r>
    </w:p>
    <w:p w:rsidRPr="00E510A0" w:rsidR="00E510A0" w:rsidP="00E510A0" w:rsidRDefault="00E510A0" w14:paraId="345A7CEA" w14:textId="77777777">
      <w:pPr>
        <w:pStyle w:val="Corpsdetexte"/>
        <w:ind w:left="709"/>
        <w:rPr>
          <w:rFonts w:ascii="Lato" w:hAnsi="Lato" w:cs="Times New Roman"/>
          <w:lang w:val="en-US"/>
        </w:rPr>
      </w:pPr>
      <w:r w:rsidRPr="00E510A0">
        <w:rPr>
          <w:rFonts w:ascii="Lato" w:hAnsi="Lato" w:cs="Times New Roman"/>
          <w:lang w:val="en-US"/>
        </w:rPr>
        <w:lastRenderedPageBreak/>
        <w:t>During this period, the SFCC "storefront" remains accessible and continues to work normally.</w:t>
      </w:r>
    </w:p>
    <w:p w:rsidRPr="00E510A0" w:rsidR="00E510A0" w:rsidP="00E510A0" w:rsidRDefault="00E510A0" w14:paraId="0E76DBE0" w14:textId="77777777">
      <w:pPr>
        <w:pStyle w:val="Corpsdetexte"/>
        <w:ind w:left="709"/>
        <w:rPr>
          <w:rFonts w:ascii="Lato" w:hAnsi="Lato" w:cs="Times New Roman"/>
          <w:lang w:val="en-US"/>
        </w:rPr>
      </w:pPr>
      <w:r w:rsidRPr="00E510A0">
        <w:rPr>
          <w:rFonts w:ascii="Lato" w:hAnsi="Lato" w:cs="Times New Roman"/>
          <w:lang w:val="en-US"/>
        </w:rPr>
        <w:t>Only SFCC product data is no longer updated.</w:t>
      </w:r>
    </w:p>
    <w:p w:rsidRPr="00E510A0" w:rsidR="00E510A0" w:rsidP="00E510A0" w:rsidRDefault="00E510A0" w14:paraId="00DDE311" w14:textId="77777777">
      <w:pPr>
        <w:pStyle w:val="Corpsdetexte"/>
        <w:ind w:left="709"/>
        <w:rPr>
          <w:rFonts w:ascii="Lato" w:hAnsi="Lato" w:cs="Times New Roman"/>
          <w:lang w:val="en-US"/>
        </w:rPr>
      </w:pPr>
      <w:r w:rsidRPr="00E510A0">
        <w:rPr>
          <w:rFonts w:ascii="Lato" w:hAnsi="Lato" w:cs="Times New Roman"/>
          <w:lang w:val="en-US"/>
        </w:rPr>
        <w:t>As soon as the problem is solved, the synchronization can be restarted normally (manually or automatically).</w:t>
      </w:r>
    </w:p>
    <w:p w:rsidRPr="00920E02" w:rsidR="00E510A0" w:rsidP="00E510A0" w:rsidRDefault="00E510A0" w14:paraId="0424CE5A" w14:textId="5B5CA99D">
      <w:pPr>
        <w:pStyle w:val="Corpsdetexte"/>
        <w:ind w:left="709"/>
        <w:rPr>
          <w:rFonts w:ascii="Lato" w:hAnsi="Lato" w:cs="Times New Roman"/>
          <w:lang w:val="en-US"/>
        </w:rPr>
      </w:pPr>
      <w:r w:rsidRPr="00E510A0">
        <w:rPr>
          <w:rFonts w:ascii="Lato" w:hAnsi="Lato" w:cs="Times New Roman"/>
          <w:lang w:val="en-US"/>
        </w:rPr>
        <w:t>If an import file was being imported and was abruptly stopped, this file is automatically deleted the next time it is imported and synchronization can be restarted normally.</w:t>
      </w:r>
    </w:p>
    <w:p w:rsidRPr="00920E02" w:rsidR="00F67A02" w:rsidRDefault="006C0E93" w14:paraId="2A5B1A14" w14:textId="4D3C2925">
      <w:pPr>
        <w:pStyle w:val="Heading21"/>
        <w:tabs>
          <w:tab w:val="clear" w:pos="567"/>
          <w:tab w:val="num" w:pos="576"/>
        </w:tabs>
        <w:rPr>
          <w:rFonts w:ascii="Lato" w:hAnsi="Lato" w:cs="Times New Roman"/>
          <w:lang w:val="en-US"/>
        </w:rPr>
      </w:pPr>
      <w:bookmarkStart w:name="_Toc34644943" w:id="32"/>
      <w:r w:rsidRPr="00920E02">
        <w:rPr>
          <w:rFonts w:ascii="Lato" w:hAnsi="Lato" w:cs="Times New Roman"/>
          <w:lang w:val="en-US"/>
        </w:rPr>
        <w:t>4.</w:t>
      </w:r>
      <w:r w:rsidR="00E510A0">
        <w:rPr>
          <w:rFonts w:ascii="Lato" w:hAnsi="Lato" w:cs="Times New Roman"/>
          <w:lang w:val="en-US"/>
        </w:rPr>
        <w:t>4</w:t>
      </w:r>
      <w:r w:rsidRPr="00920E02">
        <w:rPr>
          <w:rFonts w:ascii="Lato" w:hAnsi="Lato" w:cs="Times New Roman"/>
          <w:lang w:val="en-US"/>
        </w:rPr>
        <w:t xml:space="preserve"> Support</w:t>
      </w:r>
      <w:bookmarkEnd w:id="32"/>
    </w:p>
    <w:p w:rsidRPr="00920E02" w:rsidR="00FA6EC4" w:rsidP="00ED686F" w:rsidRDefault="00F33E3B" w14:paraId="34A3D6E4" w14:textId="6C6DE989">
      <w:pPr>
        <w:pStyle w:val="Corpsdetexte"/>
        <w:ind w:left="567"/>
        <w:rPr>
          <w:rFonts w:ascii="Lato" w:hAnsi="Lato"/>
          <w:lang w:val="en-US"/>
        </w:rPr>
      </w:pPr>
      <w:proofErr w:type="spellStart"/>
      <w:r w:rsidRPr="00920E02">
        <w:rPr>
          <w:rFonts w:ascii="Lato" w:hAnsi="Lato"/>
          <w:lang w:val="en-US"/>
        </w:rPr>
        <w:t>Akeneo</w:t>
      </w:r>
      <w:proofErr w:type="spellEnd"/>
      <w:r w:rsidRPr="00920E02">
        <w:rPr>
          <w:rFonts w:ascii="Lato" w:hAnsi="Lato"/>
          <w:lang w:val="en-US"/>
        </w:rPr>
        <w:t xml:space="preserve"> </w:t>
      </w:r>
      <w:proofErr w:type="gramStart"/>
      <w:r w:rsidRPr="00920E02">
        <w:rPr>
          <w:rFonts w:ascii="Lato" w:hAnsi="Lato"/>
          <w:lang w:val="en-US"/>
        </w:rPr>
        <w:t>Support :</w:t>
      </w:r>
      <w:proofErr w:type="gramEnd"/>
      <w:r w:rsidRPr="00920E02">
        <w:rPr>
          <w:rFonts w:ascii="Lato" w:hAnsi="Lato"/>
          <w:lang w:val="en-US"/>
        </w:rPr>
        <w:t xml:space="preserve"> </w:t>
      </w:r>
      <w:r w:rsidR="00404956">
        <w:fldChar w:fldCharType="begin"/>
      </w:r>
      <w:r w:rsidRPr="000177A8" w:rsidR="00404956">
        <w:rPr>
          <w:lang w:val="en-GB"/>
          <w:rPrChange w:author="Maquignon Jérémy" w:date="2021-06-25T15:40:00Z" w:id="33">
            <w:rPr/>
          </w:rPrChange>
        </w:rPr>
        <w:instrText xml:space="preserve"> HYPERLINK "https://akeneo.atlassian.net/servicedesk/customer/portal/8/group/28" </w:instrText>
      </w:r>
      <w:r w:rsidR="00404956">
        <w:fldChar w:fldCharType="separate"/>
      </w:r>
      <w:r w:rsidRPr="00920E02" w:rsidR="000A5C53">
        <w:rPr>
          <w:rStyle w:val="Lienhypertexte"/>
          <w:rFonts w:ascii="Lato" w:hAnsi="Lato"/>
          <w:lang w:val="en-US"/>
        </w:rPr>
        <w:t>https://akeneo.atlassian.net/servicedesk/customer/portal/8/group/28</w:t>
      </w:r>
      <w:r w:rsidR="00404956">
        <w:rPr>
          <w:rStyle w:val="Lienhypertexte"/>
          <w:rFonts w:ascii="Lato" w:hAnsi="Lato"/>
          <w:lang w:val="en-US"/>
        </w:rPr>
        <w:fldChar w:fldCharType="end"/>
      </w:r>
    </w:p>
    <w:p w:rsidRPr="00920E02" w:rsidR="000A5C53" w:rsidP="000A5C53" w:rsidRDefault="000A5C53" w14:paraId="150D1EBA" w14:textId="77777777">
      <w:pPr>
        <w:pStyle w:val="Corpsdetexte"/>
        <w:rPr>
          <w:rFonts w:ascii="Lato" w:hAnsi="Lato" w:cs="Times New Roman"/>
          <w:color w:val="FF0000"/>
          <w:lang w:val="en-US"/>
        </w:rPr>
      </w:pPr>
    </w:p>
    <w:p w:rsidRPr="00920E02" w:rsidR="00F67A02" w:rsidRDefault="006C0E93" w14:paraId="0C77AE11" w14:textId="77777777">
      <w:pPr>
        <w:pStyle w:val="Heading11"/>
        <w:rPr>
          <w:rFonts w:ascii="Lato" w:hAnsi="Lato" w:cs="Times New Roman"/>
          <w:lang w:val="en-US"/>
        </w:rPr>
      </w:pPr>
      <w:bookmarkStart w:name="_Toc34644944" w:id="34"/>
      <w:r w:rsidRPr="00920E02">
        <w:rPr>
          <w:rFonts w:ascii="Lato" w:hAnsi="Lato" w:cs="Times New Roman"/>
          <w:lang w:val="en-US"/>
        </w:rPr>
        <w:t>5. User Guide</w:t>
      </w:r>
      <w:bookmarkEnd w:id="34"/>
    </w:p>
    <w:p w:rsidRPr="00920E02" w:rsidR="00F67A02" w:rsidRDefault="006C0E93" w14:paraId="665D6F5B" w14:textId="77777777">
      <w:pPr>
        <w:pStyle w:val="Heading21"/>
        <w:tabs>
          <w:tab w:val="clear" w:pos="567"/>
          <w:tab w:val="num" w:pos="576"/>
        </w:tabs>
        <w:rPr>
          <w:rFonts w:ascii="Lato" w:hAnsi="Lato" w:cs="Times New Roman"/>
          <w:lang w:val="en-US"/>
        </w:rPr>
      </w:pPr>
      <w:bookmarkStart w:name="_Toc34644945" w:id="35"/>
      <w:r w:rsidRPr="00920E02">
        <w:rPr>
          <w:rFonts w:ascii="Lato" w:hAnsi="Lato" w:cs="Times New Roman"/>
          <w:lang w:val="en-US"/>
        </w:rPr>
        <w:t xml:space="preserve">5.1 Roles, </w:t>
      </w:r>
      <w:proofErr w:type="spellStart"/>
      <w:r w:rsidRPr="00920E02">
        <w:rPr>
          <w:rFonts w:ascii="Lato" w:hAnsi="Lato" w:cs="Times New Roman"/>
          <w:lang w:val="en-US"/>
        </w:rPr>
        <w:t>Responsabilities</w:t>
      </w:r>
      <w:bookmarkEnd w:id="35"/>
      <w:proofErr w:type="spellEnd"/>
    </w:p>
    <w:p w:rsidRPr="00920E02" w:rsidR="00F67A02" w:rsidP="00ED686F" w:rsidRDefault="006C0E93" w14:paraId="2985E434" w14:textId="77777777">
      <w:pPr>
        <w:pStyle w:val="Corpsdetexte"/>
        <w:ind w:left="567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The integrat</w:t>
      </w:r>
      <w:r w:rsidRPr="00920E02" w:rsidR="002332AB">
        <w:rPr>
          <w:rFonts w:ascii="Lato" w:hAnsi="Lato" w:cs="Times New Roman"/>
          <w:lang w:val="en-US"/>
        </w:rPr>
        <w:t>or</w:t>
      </w:r>
      <w:r w:rsidRPr="00920E02">
        <w:rPr>
          <w:rFonts w:ascii="Lato" w:hAnsi="Lato" w:cs="Times New Roman"/>
          <w:lang w:val="en-US"/>
        </w:rPr>
        <w:t xml:space="preserve"> will have to schedule the jobs on their PIG instance.</w:t>
      </w:r>
    </w:p>
    <w:p w:rsidRPr="00920E02" w:rsidR="00F67A02" w:rsidRDefault="006C0E93" w14:paraId="1090792F" w14:textId="77777777">
      <w:pPr>
        <w:pStyle w:val="Heading21"/>
        <w:tabs>
          <w:tab w:val="clear" w:pos="567"/>
          <w:tab w:val="num" w:pos="576"/>
        </w:tabs>
        <w:rPr>
          <w:rFonts w:ascii="Lato" w:hAnsi="Lato" w:cs="Times New Roman"/>
          <w:lang w:val="en-US"/>
        </w:rPr>
      </w:pPr>
      <w:bookmarkStart w:name="_Toc34644946" w:id="36"/>
      <w:r w:rsidRPr="00920E02">
        <w:rPr>
          <w:rFonts w:ascii="Lato" w:hAnsi="Lato" w:cs="Times New Roman"/>
          <w:lang w:val="en-US"/>
        </w:rPr>
        <w:t>5.2 Business Manager</w:t>
      </w:r>
      <w:bookmarkEnd w:id="36"/>
    </w:p>
    <w:p w:rsidRPr="00920E02" w:rsidR="004E0214" w:rsidP="00ED686F" w:rsidRDefault="004E0214" w14:paraId="2927DF23" w14:textId="772481A6">
      <w:pPr>
        <w:pStyle w:val="Corpsdetexte"/>
        <w:numPr>
          <w:ilvl w:val="0"/>
          <w:numId w:val="6"/>
        </w:numPr>
        <w:tabs>
          <w:tab w:val="clear" w:pos="720"/>
          <w:tab w:val="num" w:pos="1069"/>
        </w:tabs>
        <w:ind w:left="106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In the cartridge bundle, inside metadata folder compress </w:t>
      </w:r>
      <w:r w:rsidRPr="00920E02">
        <w:rPr>
          <w:rFonts w:ascii="Lato" w:hAnsi="Lato" w:cs="Times New Roman"/>
          <w:b/>
          <w:bCs/>
          <w:lang w:val="en-US"/>
        </w:rPr>
        <w:t>simple-</w:t>
      </w:r>
      <w:proofErr w:type="spellStart"/>
      <w:r w:rsidRPr="00920E02">
        <w:rPr>
          <w:rFonts w:ascii="Lato" w:hAnsi="Lato" w:cs="Times New Roman"/>
          <w:b/>
          <w:bCs/>
          <w:lang w:val="en-US"/>
        </w:rPr>
        <w:t>akeneo</w:t>
      </w:r>
      <w:proofErr w:type="spellEnd"/>
      <w:r w:rsidRPr="00920E02">
        <w:rPr>
          <w:rFonts w:ascii="Lato" w:hAnsi="Lato" w:cs="Times New Roman"/>
          <w:b/>
          <w:bCs/>
          <w:lang w:val="en-US"/>
        </w:rPr>
        <w:t>-</w:t>
      </w:r>
      <w:proofErr w:type="spellStart"/>
      <w:r w:rsidRPr="00920E02">
        <w:rPr>
          <w:rFonts w:ascii="Lato" w:hAnsi="Lato" w:cs="Times New Roman"/>
          <w:b/>
          <w:bCs/>
          <w:lang w:val="en-US"/>
        </w:rPr>
        <w:t>workflow_site</w:t>
      </w:r>
      <w:proofErr w:type="spellEnd"/>
      <w:r w:rsidRPr="00920E02">
        <w:rPr>
          <w:rFonts w:ascii="Lato" w:hAnsi="Lato" w:cs="Times New Roman"/>
          <w:b/>
          <w:bCs/>
          <w:lang w:val="en-US"/>
        </w:rPr>
        <w:t>-import</w:t>
      </w:r>
      <w:r w:rsidRPr="00920E02">
        <w:rPr>
          <w:rFonts w:ascii="Lato" w:hAnsi="Lato" w:cs="Times New Roman"/>
          <w:lang w:val="en-US"/>
        </w:rPr>
        <w:t xml:space="preserve"> folder to generate </w:t>
      </w:r>
      <w:r w:rsidRPr="00920E02">
        <w:rPr>
          <w:rFonts w:ascii="Lato" w:hAnsi="Lato" w:cs="Times New Roman"/>
          <w:b/>
          <w:bCs/>
          <w:lang w:val="en-US"/>
        </w:rPr>
        <w:t>simple-akeneo-workflow_site-import.zip</w:t>
      </w:r>
      <w:r w:rsidRPr="00920E02">
        <w:rPr>
          <w:rFonts w:ascii="Lato" w:hAnsi="Lato" w:cs="Times New Roman"/>
          <w:lang w:val="en-US"/>
        </w:rPr>
        <w:t xml:space="preserve"> file.</w:t>
      </w:r>
    </w:p>
    <w:p w:rsidRPr="00920E02" w:rsidR="00CC7468" w:rsidP="00ED686F" w:rsidRDefault="006C0E93" w14:paraId="162623F9" w14:textId="04C8CE19">
      <w:pPr>
        <w:pStyle w:val="Corpsdetexte"/>
        <w:numPr>
          <w:ilvl w:val="0"/>
          <w:numId w:val="6"/>
        </w:numPr>
        <w:tabs>
          <w:tab w:val="clear" w:pos="720"/>
          <w:tab w:val="num" w:pos="1069"/>
        </w:tabs>
        <w:ind w:left="106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In the Business Manager go to Administration &gt; Site Development &gt; Site Import &amp; Export</w:t>
      </w:r>
    </w:p>
    <w:p w:rsidRPr="00920E02" w:rsidR="00CC7468" w:rsidP="00ED686F" w:rsidRDefault="00CC7468" w14:paraId="10D87D09" w14:textId="4CC4F878">
      <w:pPr>
        <w:pStyle w:val="Corpsdetexte"/>
        <w:numPr>
          <w:ilvl w:val="0"/>
          <w:numId w:val="6"/>
        </w:numPr>
        <w:tabs>
          <w:tab w:val="clear" w:pos="720"/>
          <w:tab w:val="num" w:pos="1069"/>
        </w:tabs>
        <w:ind w:left="106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Under Import: Upload </w:t>
      </w:r>
      <w:r w:rsidRPr="00920E02" w:rsidR="00DA4225">
        <w:rPr>
          <w:rFonts w:ascii="Lato" w:hAnsi="Lato" w:cs="Times New Roman"/>
          <w:lang w:val="en-US"/>
        </w:rPr>
        <w:t>Archive:</w:t>
      </w:r>
      <w:r w:rsidRPr="00920E02">
        <w:rPr>
          <w:rFonts w:ascii="Lato" w:hAnsi="Lato" w:cs="Times New Roman"/>
          <w:lang w:val="en-US"/>
        </w:rPr>
        <w:t xml:space="preserve"> Ensure that the radio button with label </w:t>
      </w:r>
      <w:r w:rsidRPr="00920E02" w:rsidR="00CA68AD">
        <w:rPr>
          <w:rFonts w:ascii="Lato" w:hAnsi="Lato" w:cs="Times New Roman"/>
          <w:lang w:val="en-US"/>
        </w:rPr>
        <w:t>“</w:t>
      </w:r>
      <w:r w:rsidRPr="00920E02">
        <w:rPr>
          <w:rFonts w:ascii="Lato" w:hAnsi="Lato" w:cs="Times New Roman"/>
          <w:lang w:val="en-US"/>
        </w:rPr>
        <w:t>Local</w:t>
      </w:r>
      <w:r w:rsidRPr="00920E02" w:rsidR="00CA68AD">
        <w:rPr>
          <w:rFonts w:ascii="Lato" w:hAnsi="Lato" w:cs="Times New Roman"/>
          <w:lang w:val="en-US"/>
        </w:rPr>
        <w:t>”</w:t>
      </w:r>
      <w:r w:rsidRPr="00920E02">
        <w:rPr>
          <w:rFonts w:ascii="Lato" w:hAnsi="Lato" w:cs="Times New Roman"/>
          <w:lang w:val="en-US"/>
        </w:rPr>
        <w:t xml:space="preserve"> is enabled (</w:t>
      </w:r>
      <w:r w:rsidRPr="00920E02" w:rsidR="006A3982">
        <w:rPr>
          <w:rFonts w:ascii="Lato" w:hAnsi="Lato" w:cs="Times New Roman"/>
          <w:lang w:val="en-US"/>
        </w:rPr>
        <w:t>e</w:t>
      </w:r>
      <w:r w:rsidRPr="00920E02">
        <w:rPr>
          <w:rFonts w:ascii="Lato" w:hAnsi="Lato" w:cs="Times New Roman"/>
          <w:lang w:val="en-US"/>
        </w:rPr>
        <w:t>lse click on the radio button to enable it).</w:t>
      </w:r>
    </w:p>
    <w:p w:rsidRPr="00920E02" w:rsidR="00806A67" w:rsidP="00ED686F" w:rsidRDefault="00806A67" w14:paraId="69D9E9C8" w14:textId="59CADE72">
      <w:pPr>
        <w:pStyle w:val="Corpsdetexte"/>
        <w:numPr>
          <w:ilvl w:val="0"/>
          <w:numId w:val="6"/>
        </w:numPr>
        <w:tabs>
          <w:tab w:val="clear" w:pos="720"/>
          <w:tab w:val="num" w:pos="1069"/>
        </w:tabs>
        <w:ind w:left="106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Click on Choose File input field, select the </w:t>
      </w:r>
      <w:r w:rsidRPr="00920E02">
        <w:rPr>
          <w:rFonts w:ascii="Lato" w:hAnsi="Lato" w:cs="Times New Roman"/>
          <w:b/>
          <w:bCs/>
          <w:lang w:val="en-US"/>
        </w:rPr>
        <w:t>simple-akeneo-workflow_site-import.zip</w:t>
      </w:r>
      <w:r w:rsidRPr="00920E02">
        <w:rPr>
          <w:rFonts w:ascii="Lato" w:hAnsi="Lato" w:cs="Times New Roman"/>
          <w:lang w:val="en-US"/>
        </w:rPr>
        <w:t xml:space="preserve"> file from open dialog box and click on upload button</w:t>
      </w:r>
    </w:p>
    <w:p w:rsidRPr="00920E02" w:rsidR="009C2D73" w:rsidP="00ED686F" w:rsidRDefault="009C2D73" w14:paraId="56C498B3" w14:textId="656AF8B3">
      <w:pPr>
        <w:pStyle w:val="Corpsdetexte"/>
        <w:numPr>
          <w:ilvl w:val="0"/>
          <w:numId w:val="6"/>
        </w:numPr>
        <w:tabs>
          <w:tab w:val="clear" w:pos="720"/>
          <w:tab w:val="num" w:pos="1069"/>
        </w:tabs>
        <w:ind w:left="106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After finishing the upload, from the Archives list click the radio button corresponding to </w:t>
      </w:r>
      <w:r w:rsidRPr="00920E02">
        <w:rPr>
          <w:rFonts w:ascii="Lato" w:hAnsi="Lato" w:cs="Times New Roman"/>
          <w:b/>
          <w:bCs/>
          <w:lang w:val="en-US"/>
        </w:rPr>
        <w:t>simple-akeneo-workflow_site-import.zip</w:t>
      </w:r>
      <w:r w:rsidRPr="00920E02">
        <w:rPr>
          <w:rFonts w:ascii="Lato" w:hAnsi="Lato" w:cs="Times New Roman"/>
          <w:lang w:val="en-US"/>
        </w:rPr>
        <w:t xml:space="preserve"> and click on Import button</w:t>
      </w:r>
    </w:p>
    <w:p w:rsidRPr="00920E02" w:rsidR="001663F4" w:rsidP="00ED686F" w:rsidRDefault="001663F4" w14:paraId="53D3D5CD" w14:textId="7F7651C2">
      <w:pPr>
        <w:pStyle w:val="Corpsdetexte"/>
        <w:numPr>
          <w:ilvl w:val="0"/>
          <w:numId w:val="6"/>
        </w:numPr>
        <w:tabs>
          <w:tab w:val="clear" w:pos="720"/>
          <w:tab w:val="num" w:pos="1069"/>
        </w:tabs>
        <w:ind w:left="106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Click on OK button of the confirmation box asking “Are you sure that you want to import the selected archive?”</w:t>
      </w:r>
    </w:p>
    <w:p w:rsidRPr="00920E02" w:rsidR="00F67A02" w:rsidP="00ED686F" w:rsidRDefault="001663F4" w14:paraId="1185AED5" w14:textId="2AC1FCFC">
      <w:pPr>
        <w:pStyle w:val="Corpsdetexte"/>
        <w:numPr>
          <w:ilvl w:val="0"/>
          <w:numId w:val="6"/>
        </w:numPr>
        <w:tabs>
          <w:tab w:val="clear" w:pos="720"/>
          <w:tab w:val="num" w:pos="1069"/>
        </w:tabs>
        <w:ind w:left="106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After the successful import</w:t>
      </w:r>
      <w:r w:rsidRPr="00920E02" w:rsidR="006C0E93">
        <w:rPr>
          <w:rFonts w:ascii="Lato" w:hAnsi="Lato" w:cs="Times New Roman"/>
          <w:lang w:val="en-US"/>
        </w:rPr>
        <w:t xml:space="preserve"> </w:t>
      </w:r>
      <w:r w:rsidRPr="00920E02">
        <w:rPr>
          <w:rFonts w:ascii="Lato" w:hAnsi="Lato" w:cs="Times New Roman"/>
          <w:lang w:val="en-US"/>
        </w:rPr>
        <w:t>following elements will be created automatically</w:t>
      </w:r>
      <w:r w:rsidRPr="00920E02" w:rsidR="006C0E93">
        <w:rPr>
          <w:rFonts w:ascii="Lato" w:hAnsi="Lato" w:cs="Times New Roman"/>
          <w:lang w:val="en-US"/>
        </w:rPr>
        <w:t>:</w:t>
      </w:r>
    </w:p>
    <w:p w:rsidRPr="00920E02" w:rsidR="00F67A02" w:rsidP="00ED686F" w:rsidRDefault="006C0E93" w14:paraId="5090E20B" w14:textId="70BF487A">
      <w:pPr>
        <w:pStyle w:val="Corpsdetexte"/>
        <w:numPr>
          <w:ilvl w:val="1"/>
          <w:numId w:val="6"/>
        </w:numPr>
        <w:tabs>
          <w:tab w:val="clear" w:pos="1080"/>
          <w:tab w:val="num" w:pos="1429"/>
        </w:tabs>
        <w:ind w:left="1429"/>
        <w:rPr>
          <w:rFonts w:ascii="Lato" w:hAnsi="Lato" w:cs="Times New Roman"/>
          <w:lang w:val="en-US"/>
        </w:rPr>
      </w:pP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Custom Object for stock </w:t>
      </w:r>
      <w:r w:rsidRPr="00920E02" w:rsidR="004C3C93">
        <w:rPr>
          <w:rFonts w:ascii="Lato" w:hAnsi="Lato" w:cs="Times New Roman"/>
          <w:lang w:val="en-US"/>
        </w:rPr>
        <w:t>token,</w:t>
      </w:r>
      <w:r w:rsidRPr="00920E02" w:rsidR="006C69EB">
        <w:rPr>
          <w:rFonts w:ascii="Lato" w:hAnsi="Lato" w:cs="Times New Roman"/>
          <w:lang w:val="en-US"/>
        </w:rPr>
        <w:t xml:space="preserve"> </w:t>
      </w:r>
      <w:r w:rsidRPr="00920E02" w:rsidR="004C3C93">
        <w:rPr>
          <w:rFonts w:ascii="Lato" w:hAnsi="Lato" w:cs="Times New Roman"/>
          <w:lang w:val="en-US"/>
        </w:rPr>
        <w:t xml:space="preserve">master product </w:t>
      </w:r>
      <w:proofErr w:type="spellStart"/>
      <w:r w:rsidRPr="00920E02" w:rsidR="004C3C93">
        <w:rPr>
          <w:rFonts w:ascii="Lato" w:hAnsi="Lato" w:cs="Times New Roman"/>
          <w:lang w:val="en-US"/>
        </w:rPr>
        <w:t>responseand</w:t>
      </w:r>
      <w:proofErr w:type="spellEnd"/>
      <w:r w:rsidRPr="00920E02" w:rsidR="004C3C93">
        <w:rPr>
          <w:rFonts w:ascii="Lato" w:hAnsi="Lato" w:cs="Times New Roman"/>
          <w:lang w:val="en-US"/>
        </w:rPr>
        <w:t xml:space="preserve"> job imported time</w:t>
      </w:r>
    </w:p>
    <w:p w:rsidRPr="00920E02" w:rsidR="00F67A02" w:rsidP="00ED686F" w:rsidRDefault="006C0E93" w14:paraId="613C9078" w14:textId="77777777">
      <w:pPr>
        <w:pStyle w:val="Corpsdetexte"/>
        <w:numPr>
          <w:ilvl w:val="1"/>
          <w:numId w:val="6"/>
        </w:numPr>
        <w:tabs>
          <w:tab w:val="clear" w:pos="1080"/>
          <w:tab w:val="num" w:pos="1429"/>
        </w:tabs>
        <w:ind w:left="142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All jobs as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connector</w:t>
      </w:r>
    </w:p>
    <w:p w:rsidRPr="00920E02" w:rsidR="00F67A02" w:rsidP="00ED686F" w:rsidRDefault="006C0E93" w14:paraId="6B7F2894" w14:textId="77777777">
      <w:pPr>
        <w:pStyle w:val="Corpsdetexte"/>
        <w:numPr>
          <w:ilvl w:val="1"/>
          <w:numId w:val="6"/>
        </w:numPr>
        <w:tabs>
          <w:tab w:val="clear" w:pos="1080"/>
          <w:tab w:val="num" w:pos="1429"/>
        </w:tabs>
        <w:ind w:left="1429"/>
        <w:rPr>
          <w:rFonts w:ascii="Lato" w:hAnsi="Lato" w:cs="Times New Roman"/>
          <w:lang w:val="en-US"/>
        </w:rPr>
      </w:pP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configuration in Site Preferences</w:t>
      </w:r>
    </w:p>
    <w:p w:rsidRPr="00920E02" w:rsidR="00F67A02" w:rsidP="00ED686F" w:rsidRDefault="006C0E93" w14:paraId="08449F91" w14:textId="77777777">
      <w:pPr>
        <w:pStyle w:val="Corpsdetexte"/>
        <w:numPr>
          <w:ilvl w:val="0"/>
          <w:numId w:val="6"/>
        </w:numPr>
        <w:tabs>
          <w:tab w:val="clear" w:pos="720"/>
          <w:tab w:val="num" w:pos="1069"/>
        </w:tabs>
        <w:ind w:left="106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lastRenderedPageBreak/>
        <w:t>Deploy the cartridges contained in the attached simple-akeneo-workflow_cartridges.zip file to your instance</w:t>
      </w:r>
    </w:p>
    <w:p w:rsidRPr="00920E02" w:rsidR="00F67A02" w:rsidP="00ED686F" w:rsidRDefault="004773DF" w14:paraId="4BAA436F" w14:textId="3DBD2104">
      <w:pPr>
        <w:pStyle w:val="Corpsdetexte"/>
        <w:numPr>
          <w:ilvl w:val="0"/>
          <w:numId w:val="6"/>
        </w:numPr>
        <w:tabs>
          <w:tab w:val="clear" w:pos="720"/>
          <w:tab w:val="num" w:pos="1069"/>
        </w:tabs>
        <w:ind w:left="1069"/>
        <w:rPr>
          <w:rFonts w:ascii="Lato" w:hAnsi="Lato" w:cs="Times New Roman"/>
          <w:lang w:val="en-US"/>
        </w:rPr>
      </w:pPr>
      <w:r w:rsidRPr="1499B667" w:rsidR="004773DF">
        <w:rPr>
          <w:rFonts w:ascii="Lato" w:hAnsi="Lato" w:cs="Times New Roman"/>
          <w:lang w:val="en-US"/>
        </w:rPr>
        <w:t xml:space="preserve">Add </w:t>
      </w:r>
      <w:r w:rsidRPr="1499B667" w:rsidR="5D1EF89D">
        <w:rPr>
          <w:rFonts w:ascii="Lato" w:hAnsi="Lato" w:cs="Times New Roman"/>
          <w:lang w:val="en-US"/>
        </w:rPr>
        <w:t>bm_akeneo</w:t>
      </w:r>
      <w:r w:rsidRPr="1499B667" w:rsidR="004773DF">
        <w:rPr>
          <w:rFonts w:ascii="Lato" w:hAnsi="Lato" w:cs="Times New Roman"/>
          <w:lang w:val="en-US"/>
        </w:rPr>
        <w:t xml:space="preserve"> </w:t>
      </w:r>
      <w:r w:rsidRPr="1499B667" w:rsidR="006C0E93">
        <w:rPr>
          <w:rFonts w:ascii="Lato" w:hAnsi="Lato" w:cs="Times New Roman"/>
          <w:lang w:val="en-US"/>
        </w:rPr>
        <w:t>to</w:t>
      </w:r>
      <w:r w:rsidRPr="1499B667" w:rsidR="004773DF">
        <w:rPr>
          <w:rFonts w:ascii="Lato" w:hAnsi="Lato" w:cs="Times New Roman"/>
          <w:lang w:val="en-US"/>
        </w:rPr>
        <w:t xml:space="preserve"> your </w:t>
      </w:r>
      <w:r w:rsidRPr="1499B667" w:rsidR="00906B04">
        <w:rPr>
          <w:rFonts w:ascii="Lato" w:hAnsi="Lato" w:cs="Times New Roman"/>
          <w:lang w:val="en-US"/>
        </w:rPr>
        <w:t>site</w:t>
      </w:r>
      <w:r w:rsidRPr="1499B667" w:rsidR="004773DF">
        <w:rPr>
          <w:rFonts w:ascii="Lato" w:hAnsi="Lato" w:cs="Times New Roman"/>
          <w:lang w:val="en-US"/>
        </w:rPr>
        <w:t>’</w:t>
      </w:r>
      <w:r w:rsidRPr="1499B667" w:rsidR="00906B04">
        <w:rPr>
          <w:rFonts w:ascii="Lato" w:hAnsi="Lato" w:cs="Times New Roman"/>
          <w:lang w:val="en-US"/>
        </w:rPr>
        <w:t>s</w:t>
      </w:r>
      <w:r w:rsidRPr="1499B667" w:rsidR="004773DF">
        <w:rPr>
          <w:rFonts w:ascii="Lato" w:hAnsi="Lato" w:cs="Times New Roman"/>
          <w:lang w:val="en-US"/>
        </w:rPr>
        <w:t xml:space="preserve"> (including Business Manager site)</w:t>
      </w:r>
      <w:r w:rsidRPr="1499B667" w:rsidR="00906B04">
        <w:rPr>
          <w:rFonts w:ascii="Lato" w:hAnsi="Lato" w:cs="Times New Roman"/>
          <w:lang w:val="en-US"/>
        </w:rPr>
        <w:t xml:space="preserve"> cartridge path</w:t>
      </w:r>
      <w:r w:rsidRPr="1499B667" w:rsidR="006C0E93">
        <w:rPr>
          <w:rFonts w:ascii="Lato" w:hAnsi="Lato" w:cs="Times New Roman"/>
          <w:lang w:val="en-US"/>
        </w:rPr>
        <w:t>.</w:t>
      </w:r>
      <w:r w:rsidRPr="1499B667" w:rsidR="00906B04">
        <w:rPr>
          <w:rFonts w:ascii="Lato" w:hAnsi="Lato" w:cs="Times New Roman"/>
          <w:lang w:val="en-US"/>
        </w:rPr>
        <w:t xml:space="preserve"> (Menu &gt; Administration &gt; Sites &gt; Manage Sites &gt; {Site} &gt; </w:t>
      </w:r>
      <w:proofErr w:type="gramStart"/>
      <w:r w:rsidRPr="1499B667" w:rsidR="00906B04">
        <w:rPr>
          <w:rFonts w:ascii="Lato" w:hAnsi="Lato" w:cs="Times New Roman"/>
          <w:lang w:val="en-US"/>
        </w:rPr>
        <w:t>Settings :</w:t>
      </w:r>
      <w:proofErr w:type="gramEnd"/>
      <w:r w:rsidRPr="1499B667" w:rsidR="00906B04">
        <w:rPr>
          <w:rFonts w:ascii="Lato" w:hAnsi="Lato" w:cs="Times New Roman"/>
          <w:lang w:val="en-US"/>
        </w:rPr>
        <w:t xml:space="preserve"> Cartridges:)</w:t>
      </w:r>
    </w:p>
    <w:p w:rsidRPr="00920E02" w:rsidR="00F67A02" w:rsidP="00ED686F" w:rsidRDefault="006C0E93" w14:paraId="5DE9D748" w14:textId="77777777">
      <w:pPr>
        <w:pStyle w:val="Corpsdetexte"/>
        <w:numPr>
          <w:ilvl w:val="0"/>
          <w:numId w:val="6"/>
        </w:numPr>
        <w:tabs>
          <w:tab w:val="clear" w:pos="720"/>
          <w:tab w:val="num" w:pos="1069"/>
        </w:tabs>
        <w:ind w:left="106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Fill all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</w:t>
      </w:r>
      <w:r w:rsidRPr="00920E02" w:rsidR="002332AB">
        <w:rPr>
          <w:rFonts w:ascii="Lato" w:hAnsi="Lato" w:cs="Times New Roman"/>
          <w:lang w:val="en-US"/>
        </w:rPr>
        <w:t>configurations</w:t>
      </w:r>
      <w:r w:rsidRPr="00920E02">
        <w:rPr>
          <w:rFonts w:ascii="Lato" w:hAnsi="Lato" w:cs="Times New Roman"/>
          <w:lang w:val="en-US"/>
        </w:rPr>
        <w:t xml:space="preserve"> present in site preferences.</w:t>
      </w:r>
    </w:p>
    <w:p w:rsidRPr="00920E02" w:rsidR="00F67A02" w:rsidP="00ED686F" w:rsidRDefault="006C0E93" w14:paraId="6EF4DCD0" w14:textId="77777777">
      <w:pPr>
        <w:pStyle w:val="Corpsdetexte"/>
        <w:numPr>
          <w:ilvl w:val="0"/>
          <w:numId w:val="6"/>
        </w:numPr>
        <w:tabs>
          <w:tab w:val="clear" w:pos="720"/>
          <w:tab w:val="num" w:pos="1069"/>
        </w:tabs>
        <w:ind w:left="106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We recommend to assign Resources to the jobs, like </w:t>
      </w:r>
      <w:proofErr w:type="gramStart"/>
      <w:r w:rsidRPr="00920E02">
        <w:rPr>
          <w:rFonts w:ascii="Lato" w:hAnsi="Lato" w:cs="Times New Roman"/>
          <w:lang w:val="en-US"/>
        </w:rPr>
        <w:t>this :</w:t>
      </w:r>
      <w:proofErr w:type="gramEnd"/>
      <w:r w:rsidRPr="00920E02">
        <w:rPr>
          <w:rFonts w:ascii="Lato" w:hAnsi="Lato" w:cs="Times New Roman"/>
          <w:lang w:val="en-US"/>
        </w:rPr>
        <w:t xml:space="preserve"> </w:t>
      </w:r>
    </w:p>
    <w:p w:rsidRPr="00920E02" w:rsidR="00F67A02" w:rsidP="00ED686F" w:rsidRDefault="003463DF" w14:paraId="42C81AD6" w14:textId="77777777">
      <w:pPr>
        <w:pStyle w:val="Corpsdetexte"/>
        <w:numPr>
          <w:ilvl w:val="1"/>
          <w:numId w:val="6"/>
        </w:numPr>
        <w:tabs>
          <w:tab w:val="clear" w:pos="1080"/>
          <w:tab w:val="num" w:pos="1429"/>
        </w:tabs>
        <w:ind w:left="142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1-Akeneo-Import-Attributes</w:t>
      </w:r>
      <w:r w:rsidRPr="00920E02" w:rsidR="006C0E93">
        <w:rPr>
          <w:rFonts w:ascii="Lato" w:hAnsi="Lato" w:cs="Times New Roman"/>
          <w:lang w:val="en-US"/>
        </w:rPr>
        <w:t xml:space="preserve">- </w:t>
      </w:r>
      <w:proofErr w:type="gramStart"/>
      <w:r w:rsidRPr="00920E02" w:rsidR="006C0E93">
        <w:rPr>
          <w:rFonts w:ascii="Lato" w:hAnsi="Lato" w:cs="Times New Roman"/>
          <w:lang w:val="en-US"/>
        </w:rPr>
        <w:t>Resources :</w:t>
      </w:r>
      <w:proofErr w:type="gramEnd"/>
    </w:p>
    <w:p w:rsidRPr="00920E02" w:rsidR="00F67A02" w:rsidP="00ED686F" w:rsidRDefault="006C0E93" w14:paraId="11BA6693" w14:textId="77777777">
      <w:pPr>
        <w:pStyle w:val="Corpsdetexte"/>
        <w:numPr>
          <w:ilvl w:val="2"/>
          <w:numId w:val="6"/>
        </w:numPr>
        <w:tabs>
          <w:tab w:val="clear" w:pos="1440"/>
          <w:tab w:val="num" w:pos="1789"/>
        </w:tabs>
        <w:ind w:left="178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System - Product</w:t>
      </w:r>
    </w:p>
    <w:p w:rsidRPr="00920E02" w:rsidR="00F67A02" w:rsidP="00ED686F" w:rsidRDefault="00862FB1" w14:paraId="36FDDF48" w14:textId="77777777">
      <w:pPr>
        <w:pStyle w:val="Corpsdetexte"/>
        <w:numPr>
          <w:ilvl w:val="1"/>
          <w:numId w:val="6"/>
        </w:numPr>
        <w:tabs>
          <w:tab w:val="clear" w:pos="1080"/>
          <w:tab w:val="num" w:pos="1429"/>
        </w:tabs>
        <w:ind w:left="142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3-1-Akeneo-Differential-Import-Products and 3-2-Akeneo-Full-Import-Products</w:t>
      </w:r>
      <w:r w:rsidRPr="00920E02" w:rsidR="006C0E93">
        <w:rPr>
          <w:rFonts w:ascii="Lato" w:hAnsi="Lato" w:cs="Times New Roman"/>
          <w:lang w:val="en-US"/>
        </w:rPr>
        <w:t xml:space="preserve">- </w:t>
      </w:r>
      <w:proofErr w:type="gramStart"/>
      <w:r w:rsidRPr="00920E02" w:rsidR="006C0E93">
        <w:rPr>
          <w:rFonts w:ascii="Lato" w:hAnsi="Lato" w:cs="Times New Roman"/>
          <w:lang w:val="en-US"/>
        </w:rPr>
        <w:t>Resources :</w:t>
      </w:r>
      <w:proofErr w:type="gramEnd"/>
    </w:p>
    <w:p w:rsidRPr="00920E02" w:rsidR="00F67A02" w:rsidP="00ED686F" w:rsidRDefault="006C0E93" w14:paraId="446BAABE" w14:textId="77777777">
      <w:pPr>
        <w:pStyle w:val="Corpsdetexte"/>
        <w:numPr>
          <w:ilvl w:val="2"/>
          <w:numId w:val="6"/>
        </w:numPr>
        <w:tabs>
          <w:tab w:val="clear" w:pos="1440"/>
          <w:tab w:val="num" w:pos="1789"/>
        </w:tabs>
        <w:ind w:left="178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System – Product</w:t>
      </w:r>
    </w:p>
    <w:p w:rsidRPr="00920E02" w:rsidR="00F67A02" w:rsidP="00ED686F" w:rsidRDefault="006C0E93" w14:paraId="71820FD7" w14:textId="77777777">
      <w:pPr>
        <w:pStyle w:val="Corpsdetexte"/>
        <w:numPr>
          <w:ilvl w:val="2"/>
          <w:numId w:val="6"/>
        </w:numPr>
        <w:tabs>
          <w:tab w:val="clear" w:pos="1440"/>
          <w:tab w:val="num" w:pos="1789"/>
        </w:tabs>
        <w:ind w:left="178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System - Catalog</w:t>
      </w:r>
    </w:p>
    <w:p w:rsidRPr="00920E02" w:rsidR="00F67A02" w:rsidP="00ED686F" w:rsidRDefault="00CC3913" w14:paraId="25A69CA0" w14:textId="77777777">
      <w:pPr>
        <w:pStyle w:val="Corpsdetexte"/>
        <w:numPr>
          <w:ilvl w:val="1"/>
          <w:numId w:val="7"/>
        </w:numPr>
        <w:tabs>
          <w:tab w:val="clear" w:pos="1080"/>
          <w:tab w:val="num" w:pos="1429"/>
        </w:tabs>
        <w:ind w:left="142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2-Akeneo-Import-Media-Assets-Pricebook</w:t>
      </w:r>
      <w:r w:rsidRPr="00920E02" w:rsidR="006C0E93">
        <w:rPr>
          <w:rFonts w:ascii="Lato" w:hAnsi="Lato" w:cs="Times New Roman"/>
          <w:lang w:val="en-US"/>
        </w:rPr>
        <w:t xml:space="preserve">- </w:t>
      </w:r>
      <w:proofErr w:type="gramStart"/>
      <w:r w:rsidRPr="00920E02" w:rsidR="006C0E93">
        <w:rPr>
          <w:rFonts w:ascii="Lato" w:hAnsi="Lato" w:cs="Times New Roman"/>
          <w:lang w:val="en-US"/>
        </w:rPr>
        <w:t>Resources :</w:t>
      </w:r>
      <w:proofErr w:type="gramEnd"/>
    </w:p>
    <w:p w:rsidRPr="00920E02" w:rsidR="00F67A02" w:rsidP="00ED686F" w:rsidRDefault="006C0E93" w14:paraId="03D360CC" w14:textId="77777777">
      <w:pPr>
        <w:pStyle w:val="Corpsdetexte"/>
        <w:numPr>
          <w:ilvl w:val="2"/>
          <w:numId w:val="7"/>
        </w:numPr>
        <w:tabs>
          <w:tab w:val="clear" w:pos="1440"/>
          <w:tab w:val="num" w:pos="1789"/>
        </w:tabs>
        <w:ind w:left="178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System - Pricebook</w:t>
      </w:r>
    </w:p>
    <w:p w:rsidRPr="00920E02" w:rsidR="00F67A02" w:rsidP="00ED686F" w:rsidRDefault="006C0E93" w14:paraId="5F352E33" w14:textId="77777777">
      <w:pPr>
        <w:pStyle w:val="Corpsdetexte"/>
        <w:numPr>
          <w:ilvl w:val="0"/>
          <w:numId w:val="6"/>
        </w:numPr>
        <w:tabs>
          <w:tab w:val="clear" w:pos="720"/>
          <w:tab w:val="num" w:pos="1069"/>
        </w:tabs>
        <w:ind w:left="106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 xml:space="preserve">Schedule job as needed, and start synchronization with </w:t>
      </w:r>
      <w:proofErr w:type="spellStart"/>
      <w:r w:rsidRPr="00920E02">
        <w:rPr>
          <w:rFonts w:ascii="Lato" w:hAnsi="Lato" w:cs="Times New Roman"/>
          <w:lang w:val="en-US"/>
        </w:rPr>
        <w:t>Akeneo</w:t>
      </w:r>
      <w:proofErr w:type="spellEnd"/>
      <w:r w:rsidRPr="00920E02">
        <w:rPr>
          <w:rFonts w:ascii="Lato" w:hAnsi="Lato" w:cs="Times New Roman"/>
          <w:lang w:val="en-US"/>
        </w:rPr>
        <w:t xml:space="preserve"> instance.</w:t>
      </w:r>
    </w:p>
    <w:p w:rsidRPr="00920E02" w:rsidR="00F67A02" w:rsidP="00ED686F" w:rsidRDefault="00F67A02" w14:paraId="163A4E4B" w14:textId="77777777">
      <w:pPr>
        <w:pStyle w:val="Corpsdetexte"/>
        <w:ind w:left="349"/>
        <w:rPr>
          <w:rFonts w:ascii="Lato" w:hAnsi="Lato" w:cs="Times New Roman"/>
          <w:lang w:val="en-US"/>
        </w:rPr>
      </w:pPr>
    </w:p>
    <w:p w:rsidRPr="00920E02" w:rsidR="00F67A02" w:rsidRDefault="006C0E93" w14:paraId="55DA5F13" w14:textId="77777777">
      <w:pPr>
        <w:pStyle w:val="Heading21"/>
        <w:tabs>
          <w:tab w:val="clear" w:pos="567"/>
          <w:tab w:val="num" w:pos="576"/>
        </w:tabs>
        <w:rPr>
          <w:rFonts w:ascii="Lato" w:hAnsi="Lato" w:cs="Times New Roman"/>
          <w:lang w:val="en-US"/>
        </w:rPr>
      </w:pPr>
      <w:bookmarkStart w:name="_Toc34644947" w:id="37"/>
      <w:r w:rsidRPr="00920E02">
        <w:rPr>
          <w:rFonts w:ascii="Lato" w:hAnsi="Lato" w:cs="Times New Roman"/>
          <w:lang w:val="en-US"/>
        </w:rPr>
        <w:t>5.3 Storefront Functionality</w:t>
      </w:r>
      <w:bookmarkEnd w:id="37"/>
    </w:p>
    <w:p w:rsidRPr="00920E02" w:rsidR="00FA6EC4" w:rsidP="00ED686F" w:rsidRDefault="00FA6EC4" w14:paraId="357E2ED9" w14:textId="77777777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Not applicable</w:t>
      </w:r>
    </w:p>
    <w:p w:rsidRPr="00920E02" w:rsidR="00FA6EC4" w:rsidRDefault="00FA6EC4" w14:paraId="44D81798" w14:textId="77777777">
      <w:pPr>
        <w:rPr>
          <w:rFonts w:ascii="Lato" w:hAnsi="Lato"/>
          <w:b/>
          <w:color w:val="006699"/>
          <w:sz w:val="31"/>
          <w:szCs w:val="36"/>
          <w:lang w:val="en-US"/>
        </w:rPr>
      </w:pPr>
      <w:r w:rsidRPr="00920E02">
        <w:rPr>
          <w:rFonts w:ascii="Lato" w:hAnsi="Lato"/>
          <w:lang w:val="en-US"/>
        </w:rPr>
        <w:br w:type="page"/>
      </w:r>
    </w:p>
    <w:p w:rsidRPr="00920E02" w:rsidR="00F67A02" w:rsidRDefault="006C0E93" w14:paraId="310DF71D" w14:textId="28684A32">
      <w:pPr>
        <w:pStyle w:val="Heading11"/>
        <w:rPr>
          <w:rFonts w:ascii="Lato" w:hAnsi="Lato" w:cs="Times New Roman"/>
          <w:lang w:val="en-US"/>
        </w:rPr>
      </w:pPr>
      <w:bookmarkStart w:name="_Toc34644948" w:id="38"/>
      <w:r w:rsidRPr="00920E02">
        <w:rPr>
          <w:rFonts w:ascii="Lato" w:hAnsi="Lato" w:cs="Times New Roman"/>
          <w:lang w:val="en-US"/>
        </w:rPr>
        <w:lastRenderedPageBreak/>
        <w:t>6. Know</w:t>
      </w:r>
      <w:r w:rsidR="003D3BA7">
        <w:rPr>
          <w:rFonts w:ascii="Lato" w:hAnsi="Lato" w:cs="Times New Roman"/>
          <w:lang w:val="en-US"/>
        </w:rPr>
        <w:t>n</w:t>
      </w:r>
      <w:r w:rsidRPr="00920E02">
        <w:rPr>
          <w:rFonts w:ascii="Lato" w:hAnsi="Lato" w:cs="Times New Roman"/>
          <w:lang w:val="en-US"/>
        </w:rPr>
        <w:t xml:space="preserve"> Issues</w:t>
      </w:r>
      <w:bookmarkEnd w:id="38"/>
    </w:p>
    <w:p w:rsidRPr="00920E02" w:rsidR="00FA6EC4" w:rsidP="00ED686F" w:rsidRDefault="00FA6EC4" w14:paraId="7FCDE5A7" w14:textId="77777777">
      <w:pPr>
        <w:pStyle w:val="Corpsdetexte"/>
        <w:ind w:left="709"/>
        <w:rPr>
          <w:rFonts w:ascii="Lato" w:hAnsi="Lato" w:cs="Times New Roman"/>
          <w:lang w:val="en-US"/>
        </w:rPr>
      </w:pPr>
      <w:r w:rsidRPr="00920E02">
        <w:rPr>
          <w:rFonts w:ascii="Lato" w:hAnsi="Lato" w:cs="Times New Roman"/>
          <w:lang w:val="en-US"/>
        </w:rPr>
        <w:t>Not applicable</w:t>
      </w:r>
    </w:p>
    <w:p w:rsidRPr="00920E02" w:rsidR="00F67A02" w:rsidRDefault="006C0E93" w14:paraId="18F03ADF" w14:textId="77777777">
      <w:pPr>
        <w:pStyle w:val="Heading11"/>
        <w:rPr>
          <w:rFonts w:ascii="Lato" w:hAnsi="Lato" w:cs="Times New Roman"/>
          <w:lang w:val="en-US"/>
        </w:rPr>
      </w:pPr>
      <w:bookmarkStart w:name="_Toc34644949" w:id="39"/>
      <w:r w:rsidRPr="00920E02">
        <w:rPr>
          <w:rFonts w:ascii="Lato" w:hAnsi="Lato" w:cs="Times New Roman"/>
          <w:lang w:val="en-US"/>
        </w:rPr>
        <w:t>7. Release History</w:t>
      </w:r>
      <w:bookmarkEnd w:id="39"/>
    </w:p>
    <w:tbl>
      <w:tblPr>
        <w:tblW w:w="9638" w:type="dxa"/>
        <w:tblInd w:w="55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insideH w:val="single" w:color="000000" w:themeColor="text1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82"/>
        <w:gridCol w:w="1800"/>
        <w:gridCol w:w="4046"/>
        <w:gridCol w:w="2410"/>
      </w:tblGrid>
      <w:tr w:rsidRPr="00920E02" w:rsidR="00F67A02" w:rsidTr="42D60716" w14:paraId="4BF4BE14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F67A02" w:rsidRDefault="006C0E93" w14:paraId="530F3296" w14:textId="77777777">
            <w:pPr>
              <w:pStyle w:val="Contenudetableau"/>
              <w:rPr>
                <w:rFonts w:ascii="Lato" w:hAnsi="Lato" w:cs="Times New Roman"/>
                <w:b/>
                <w:lang w:val="en-US"/>
              </w:rPr>
            </w:pPr>
            <w:r w:rsidRPr="00920E02">
              <w:rPr>
                <w:rFonts w:ascii="Lato" w:hAnsi="Lato" w:cs="Times New Roman"/>
                <w:b/>
                <w:lang w:val="en-US"/>
              </w:rPr>
              <w:t>Version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F67A02" w:rsidRDefault="006C0E93" w14:paraId="09147977" w14:textId="77777777">
            <w:pPr>
              <w:pStyle w:val="Contenudetableau"/>
              <w:rPr>
                <w:rFonts w:ascii="Lato" w:hAnsi="Lato" w:cs="Times New Roman"/>
                <w:b/>
                <w:lang w:val="en-US"/>
              </w:rPr>
            </w:pPr>
            <w:r w:rsidRPr="00920E02">
              <w:rPr>
                <w:rFonts w:ascii="Lato" w:hAnsi="Lato" w:cs="Times New Roman"/>
                <w:b/>
                <w:lang w:val="en-US"/>
              </w:rPr>
              <w:t>Date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F67A02" w:rsidRDefault="006C0E93" w14:paraId="71847CF4" w14:textId="77777777">
            <w:pPr>
              <w:pStyle w:val="Contenudetableau"/>
              <w:rPr>
                <w:rFonts w:ascii="Lato" w:hAnsi="Lato" w:cs="Times New Roman"/>
                <w:b/>
                <w:lang w:val="en-US"/>
              </w:rPr>
            </w:pPr>
            <w:r w:rsidRPr="00920E02">
              <w:rPr>
                <w:rFonts w:ascii="Lato" w:hAnsi="Lato" w:cs="Times New Roman"/>
                <w:b/>
                <w:lang w:val="en-US"/>
              </w:rPr>
              <w:t>Changes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F67A02" w:rsidRDefault="006C0E93" w14:paraId="02BA9BB9" w14:textId="528EE6E3">
            <w:pPr>
              <w:pStyle w:val="Contenudetableau"/>
              <w:rPr>
                <w:rFonts w:ascii="Lato" w:hAnsi="Lato" w:cs="Times New Roman"/>
                <w:b/>
                <w:lang w:val="en-US"/>
              </w:rPr>
            </w:pPr>
            <w:proofErr w:type="spellStart"/>
            <w:r w:rsidRPr="00920E02">
              <w:rPr>
                <w:rFonts w:ascii="Lato" w:hAnsi="Lato" w:cs="Times New Roman"/>
                <w:b/>
                <w:lang w:val="en-US"/>
              </w:rPr>
              <w:t>Akeneo</w:t>
            </w:r>
            <w:proofErr w:type="spellEnd"/>
            <w:r w:rsidRPr="00920E02">
              <w:rPr>
                <w:rFonts w:ascii="Lato" w:hAnsi="Lato" w:cs="Times New Roman"/>
                <w:b/>
                <w:lang w:val="en-US"/>
              </w:rPr>
              <w:t xml:space="preserve"> version</w:t>
            </w:r>
            <w:r w:rsidR="00863F3C">
              <w:rPr>
                <w:rFonts w:ascii="Lato" w:hAnsi="Lato" w:cs="Times New Roman"/>
                <w:b/>
                <w:lang w:val="en-US"/>
              </w:rPr>
              <w:t xml:space="preserve"> compatibility</w:t>
            </w:r>
          </w:p>
        </w:tc>
      </w:tr>
      <w:tr w:rsidR="42D60716" w:rsidTr="42D60716" w14:paraId="721CDE25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7D0AAD1" w:rsidP="42D60716" w:rsidRDefault="07D0AAD1" w14:paraId="36A2773B" w14:textId="2C1D6A4E">
            <w:pPr>
              <w:rPr>
                <w:rFonts w:ascii="Lato" w:hAnsi="Lato" w:eastAsia="Lato" w:cs="Lato"/>
              </w:rPr>
            </w:pPr>
            <w:r w:rsidRPr="42D60716" w:rsidR="07D0AAD1">
              <w:rPr>
                <w:rFonts w:ascii="Lato" w:hAnsi="Lato" w:eastAsia="Lato" w:cs="Lato"/>
              </w:rPr>
              <w:t>21.0.0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7D0AAD1" w:rsidP="42D60716" w:rsidRDefault="07D0AAD1" w14:paraId="22372CFF" w14:textId="72BE7DE1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42D60716" w:rsidR="07D0AAD1">
              <w:rPr>
                <w:rFonts w:ascii="Lato" w:hAnsi="Lato" w:cs="Times New Roman"/>
                <w:lang w:val="en-US"/>
              </w:rPr>
              <w:t>2021-07-06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7D0AAD1" w:rsidP="42D60716" w:rsidRDefault="07D0AAD1" w14:paraId="79464B87" w14:textId="5D854A9D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42D60716" w:rsidR="07D0AAD1">
              <w:rPr>
                <w:rFonts w:ascii="Lato" w:hAnsi="Lato" w:cs="Times New Roman"/>
                <w:lang w:val="en-US"/>
              </w:rPr>
              <w:t>Release version 21.0.0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30063B30" w:rsidP="42D60716" w:rsidRDefault="30063B30" w14:paraId="46563EF7" w14:textId="3DF35F6D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42D60716" w:rsidR="30063B30">
              <w:rPr>
                <w:rFonts w:ascii="Lato" w:hAnsi="Lato" w:cs="Times New Roman"/>
                <w:lang w:val="en-US"/>
              </w:rPr>
              <w:t>5.0, 4.0</w:t>
            </w:r>
          </w:p>
        </w:tc>
      </w:tr>
      <w:tr w:rsidR="1499B667" w:rsidTr="42D60716" w14:paraId="25CF1258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1D4FBADF" w:rsidP="1499B667" w:rsidRDefault="1D4FBADF" w14:paraId="38375136" w14:textId="135E034C">
            <w:pPr>
              <w:rPr>
                <w:rFonts w:ascii="Lato" w:hAnsi="Lato" w:eastAsia="Lato" w:cs="Lato"/>
              </w:rPr>
            </w:pPr>
            <w:r w:rsidRPr="1499B667" w:rsidR="1D4FBADF">
              <w:rPr>
                <w:rFonts w:ascii="Lato" w:hAnsi="Lato" w:eastAsia="Lato" w:cs="Lato"/>
              </w:rPr>
              <w:t>20.5.1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1D4FBADF" w:rsidP="1499B667" w:rsidRDefault="1D4FBADF" w14:paraId="0F529440" w14:textId="1259BF16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1499B667" w:rsidR="1D4FBADF">
              <w:rPr>
                <w:rFonts w:ascii="Lato" w:hAnsi="Lato" w:cs="Times New Roman"/>
                <w:lang w:val="en-US"/>
              </w:rPr>
              <w:t>2021-07-05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1D4FBADF" w:rsidP="1499B667" w:rsidRDefault="1D4FBADF" w14:paraId="23D180AC" w14:textId="3ADF02F6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1499B667" w:rsidR="1D4FBADF">
              <w:rPr>
                <w:rFonts w:ascii="Lato" w:hAnsi="Lato" w:cs="Times New Roman"/>
                <w:lang w:val="en-US"/>
              </w:rPr>
              <w:t xml:space="preserve">Renaming the connector from </w:t>
            </w:r>
            <w:proofErr w:type="spellStart"/>
            <w:r w:rsidRPr="1499B667" w:rsidR="1D4FBADF">
              <w:rPr>
                <w:rFonts w:ascii="Lato" w:hAnsi="Lato" w:cs="Times New Roman"/>
                <w:lang w:val="en-US"/>
              </w:rPr>
              <w:t>bc_akeneo</w:t>
            </w:r>
            <w:proofErr w:type="spellEnd"/>
            <w:r w:rsidRPr="1499B667" w:rsidR="1D4FBADF">
              <w:rPr>
                <w:rFonts w:ascii="Lato" w:hAnsi="Lato" w:cs="Times New Roman"/>
                <w:lang w:val="en-US"/>
              </w:rPr>
              <w:t xml:space="preserve"> to bm_akeneo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1D4FBADF" w:rsidP="1499B667" w:rsidRDefault="1D4FBADF" w14:noSpellErr="1" w14:paraId="35A89AE5" w14:textId="2BA47D9B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1499B667" w:rsidR="1D4FBADF">
              <w:rPr>
                <w:rFonts w:ascii="Lato" w:hAnsi="Lato" w:cs="Times New Roman"/>
                <w:lang w:val="en-US"/>
              </w:rPr>
              <w:t>5.0, 4.0</w:t>
            </w:r>
          </w:p>
          <w:p w:rsidR="1499B667" w:rsidP="1499B667" w:rsidRDefault="1499B667" w14:paraId="544E591C" w14:textId="6E0D9617">
            <w:pPr>
              <w:pStyle w:val="Contenudetableau"/>
              <w:rPr>
                <w:rFonts w:ascii="Lato" w:hAnsi="Lato" w:cs="Times New Roman"/>
                <w:lang w:val="en-US"/>
              </w:rPr>
            </w:pPr>
          </w:p>
        </w:tc>
      </w:tr>
      <w:tr w:rsidR="004C4257" w:rsidTr="42D60716" w14:paraId="064C4670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54A254EC" w:rsidR="004C4257" w:rsidP="54A254EC" w:rsidRDefault="004C4257" w14:paraId="1BBD282C" w14:textId="0338728C">
            <w:pPr>
              <w:rPr>
                <w:rFonts w:ascii="Lato" w:hAnsi="Lato" w:eastAsia="Lato" w:cs="Lato"/>
              </w:rPr>
            </w:pPr>
            <w:r>
              <w:rPr>
                <w:rFonts w:ascii="Lato" w:hAnsi="Lato" w:eastAsia="Lato" w:cs="Lato"/>
              </w:rPr>
              <w:t>20.5.0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54A254EC" w:rsidR="004C4257" w:rsidP="54A254EC" w:rsidRDefault="004C4257" w14:paraId="42BAD6FB" w14:textId="2592ECA7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>2021-06-28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54A254EC" w:rsidR="004C4257" w:rsidP="54A254EC" w:rsidRDefault="00863F3C" w14:paraId="14D64177" w14:textId="14BA6793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>T</w:t>
            </w:r>
            <w:r w:rsidRPr="006B441B" w:rsidR="006B441B">
              <w:rPr>
                <w:rFonts w:ascii="Lato" w:hAnsi="Lato" w:cs="Times New Roman"/>
                <w:lang w:val="en-US"/>
              </w:rPr>
              <w:t>he connector manage association with quantity feature in a bundle association type</w:t>
            </w:r>
            <w:r>
              <w:rPr>
                <w:rFonts w:ascii="Lato" w:hAnsi="Lato" w:cs="Times New Roman"/>
                <w:lang w:val="en-US"/>
              </w:rPr>
              <w:t xml:space="preserve"> for </w:t>
            </w:r>
            <w:proofErr w:type="spellStart"/>
            <w:r>
              <w:rPr>
                <w:rFonts w:ascii="Lato" w:hAnsi="Lato" w:cs="Times New Roman"/>
                <w:lang w:val="en-US"/>
              </w:rPr>
              <w:t>Akeneo</w:t>
            </w:r>
            <w:proofErr w:type="spellEnd"/>
            <w:r>
              <w:rPr>
                <w:rFonts w:ascii="Lato" w:hAnsi="Lato" w:cs="Times New Roman"/>
                <w:lang w:val="en-US"/>
              </w:rPr>
              <w:t xml:space="preserve"> v5.0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4C4257" w:rsidP="004C4257" w:rsidRDefault="004C4257" w14:paraId="4EDE0A7D" w14:textId="2BA47D9B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 xml:space="preserve">5.0, </w:t>
            </w:r>
            <w:r w:rsidRPr="54A254EC">
              <w:rPr>
                <w:rFonts w:ascii="Lato" w:hAnsi="Lato" w:cs="Times New Roman"/>
                <w:lang w:val="en-US"/>
              </w:rPr>
              <w:t>4.0</w:t>
            </w:r>
          </w:p>
          <w:p w:rsidRPr="54A254EC" w:rsidR="004C4257" w:rsidP="54A254EC" w:rsidRDefault="004C4257" w14:paraId="7A9A2361" w14:textId="1C2191AB">
            <w:pPr>
              <w:pStyle w:val="Contenudetableau"/>
              <w:rPr>
                <w:rFonts w:ascii="Lato" w:hAnsi="Lato" w:cs="Times New Roman"/>
                <w:lang w:val="en-US"/>
              </w:rPr>
            </w:pPr>
          </w:p>
        </w:tc>
      </w:tr>
      <w:tr w:rsidR="54A254EC" w:rsidTr="42D60716" w14:paraId="34FFAEB9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1774284C" w:rsidP="54A254EC" w:rsidRDefault="1774284C" w14:paraId="73317CF6" w14:textId="7DA25D5C">
            <w:pPr>
              <w:rPr>
                <w:rFonts w:ascii="Lato" w:hAnsi="Lato" w:eastAsia="Lato" w:cs="Lato"/>
              </w:rPr>
            </w:pPr>
            <w:r w:rsidRPr="54A254EC">
              <w:rPr>
                <w:rFonts w:ascii="Lato" w:hAnsi="Lato" w:eastAsia="Lato" w:cs="Lato"/>
              </w:rPr>
              <w:t>20.4.0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AB5116E" w:rsidP="54A254EC" w:rsidRDefault="0AB5116E" w14:paraId="2FBDA83A" w14:textId="13FEFA8E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54A254EC">
              <w:rPr>
                <w:rFonts w:ascii="Lato" w:hAnsi="Lato" w:cs="Times New Roman"/>
                <w:lang w:val="en-US"/>
              </w:rPr>
              <w:t>2021-04-22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AB5116E" w:rsidP="54A254EC" w:rsidRDefault="0AB5116E" w14:paraId="27C38931" w14:textId="4B8B5FB6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54A254EC">
              <w:rPr>
                <w:rFonts w:ascii="Lato" w:hAnsi="Lato" w:cs="Times New Roman"/>
                <w:lang w:val="en-US"/>
              </w:rPr>
              <w:t xml:space="preserve">Improve configuration interface's labels </w:t>
            </w:r>
            <w:r w:rsidRPr="003B6C02">
              <w:rPr>
                <w:lang w:val="en-GB"/>
              </w:rPr>
              <w:tab/>
            </w:r>
            <w:r w:rsidRPr="003B6C02">
              <w:rPr>
                <w:lang w:val="en-GB"/>
              </w:rPr>
              <w:tab/>
            </w:r>
            <w:r w:rsidRPr="54A254EC">
              <w:rPr>
                <w:rFonts w:ascii="Lato" w:hAnsi="Lato" w:cs="Times New Roman"/>
                <w:lang w:val="en-US"/>
              </w:rPr>
              <w:t xml:space="preserve"> </w:t>
            </w:r>
          </w:p>
          <w:p w:rsidR="0AB5116E" w:rsidP="54A254EC" w:rsidRDefault="0AB5116E" w14:paraId="6A9BC4C3" w14:textId="2500D5B3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54A254EC">
              <w:rPr>
                <w:rFonts w:ascii="Lato" w:hAnsi="Lato" w:cs="Times New Roman"/>
                <w:lang w:val="en-US"/>
              </w:rPr>
              <w:t xml:space="preserve">Add support for prefix/suffix parameter for </w:t>
            </w:r>
            <w:r w:rsidRPr="002306B2">
              <w:rPr>
                <w:lang w:val="en-GB"/>
              </w:rPr>
              <w:tab/>
            </w:r>
            <w:r w:rsidRPr="002306B2">
              <w:rPr>
                <w:lang w:val="en-GB"/>
              </w:rPr>
              <w:tab/>
            </w:r>
            <w:r w:rsidRPr="002306B2">
              <w:rPr>
                <w:lang w:val="en-GB"/>
              </w:rPr>
              <w:tab/>
            </w:r>
            <w:r w:rsidRPr="54A254EC">
              <w:rPr>
                <w:rFonts w:ascii="Lato" w:hAnsi="Lato" w:cs="Times New Roman"/>
                <w:lang w:val="en-US"/>
              </w:rPr>
              <w:t xml:space="preserve">media URL </w:t>
            </w:r>
            <w:r w:rsidRPr="002306B2">
              <w:rPr>
                <w:lang w:val="en-GB"/>
              </w:rPr>
              <w:tab/>
            </w:r>
            <w:r w:rsidRPr="002306B2">
              <w:rPr>
                <w:lang w:val="en-GB"/>
              </w:rPr>
              <w:tab/>
            </w:r>
            <w:r w:rsidRPr="54A254EC">
              <w:rPr>
                <w:rFonts w:ascii="Lato" w:hAnsi="Lato" w:cs="Times New Roman"/>
                <w:lang w:val="en-US"/>
              </w:rPr>
              <w:t xml:space="preserve"> </w:t>
            </w:r>
          </w:p>
          <w:p w:rsidR="0AB5116E" w:rsidP="54A254EC" w:rsidRDefault="0AB5116E" w14:paraId="5AB138C4" w14:textId="7CB07B9C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54A254EC">
              <w:rPr>
                <w:rFonts w:ascii="Lato" w:hAnsi="Lato" w:cs="Times New Roman"/>
                <w:lang w:val="en-US"/>
              </w:rPr>
              <w:t xml:space="preserve">Bug </w:t>
            </w:r>
            <w:proofErr w:type="gramStart"/>
            <w:r w:rsidRPr="54A254EC">
              <w:rPr>
                <w:rFonts w:ascii="Lato" w:hAnsi="Lato" w:cs="Times New Roman"/>
                <w:lang w:val="en-US"/>
              </w:rPr>
              <w:t>Fix :</w:t>
            </w:r>
            <w:proofErr w:type="gramEnd"/>
            <w:r w:rsidRPr="54A254EC">
              <w:rPr>
                <w:rFonts w:ascii="Lato" w:hAnsi="Lato" w:cs="Times New Roman"/>
                <w:lang w:val="en-US"/>
              </w:rPr>
              <w:t xml:space="preserve"> remove category assignment </w:t>
            </w:r>
            <w:r w:rsidRPr="002306B2">
              <w:rPr>
                <w:lang w:val="en-GB"/>
              </w:rPr>
              <w:tab/>
            </w:r>
            <w:r w:rsidRPr="002306B2">
              <w:rPr>
                <w:lang w:val="en-GB"/>
              </w:rPr>
              <w:tab/>
            </w:r>
            <w:r w:rsidRPr="002306B2">
              <w:rPr>
                <w:lang w:val="en-GB"/>
              </w:rPr>
              <w:tab/>
            </w:r>
            <w:r w:rsidRPr="54A254EC">
              <w:rPr>
                <w:rFonts w:ascii="Lato" w:hAnsi="Lato" w:cs="Times New Roman"/>
                <w:lang w:val="en-US"/>
              </w:rPr>
              <w:t>duplicates on variants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67C50919" w:rsidP="54A254EC" w:rsidRDefault="67C50919" w14:paraId="64EB0746" w14:textId="75D8615B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54A254EC">
              <w:rPr>
                <w:rFonts w:ascii="Lato" w:hAnsi="Lato" w:cs="Times New Roman"/>
                <w:lang w:val="en-US"/>
              </w:rPr>
              <w:t>4.0, 3.2, 3.0</w:t>
            </w:r>
          </w:p>
          <w:p w:rsidR="54A254EC" w:rsidP="54A254EC" w:rsidRDefault="54A254EC" w14:paraId="427DDF12" w14:textId="2B516DE2">
            <w:pPr>
              <w:pStyle w:val="Contenudetableau"/>
              <w:rPr>
                <w:rFonts w:ascii="Lato" w:hAnsi="Lato" w:cs="Times New Roman"/>
                <w:lang w:val="en-US"/>
              </w:rPr>
            </w:pPr>
          </w:p>
        </w:tc>
      </w:tr>
      <w:tr w:rsidRPr="00920E02" w:rsidR="00B43FF5" w:rsidTr="42D60716" w14:paraId="7B9F9968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B43FF5" w:rsidP="0015301B" w:rsidRDefault="00B43FF5" w14:paraId="108E1AA7" w14:textId="2DBFC122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20.3.10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B43FF5" w:rsidP="0015301B" w:rsidRDefault="00B43FF5" w14:paraId="36A123AD" w14:textId="69A5E9F0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2021-04-21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B43FF5" w:rsidP="0015301B" w:rsidRDefault="00B43FF5" w14:paraId="5EE287BA" w14:textId="49E589C0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 xml:space="preserve">Bug Fix: </w:t>
            </w:r>
            <w:r w:rsidRPr="00B43FF5">
              <w:rPr>
                <w:rFonts w:ascii="Lato" w:hAnsi="Lato" w:cs="Times New Roman"/>
                <w:bCs/>
                <w:lang w:val="en-US"/>
              </w:rPr>
              <w:t xml:space="preserve">Leave </w:t>
            </w:r>
            <w:proofErr w:type="spellStart"/>
            <w:r w:rsidRPr="00B43FF5">
              <w:rPr>
                <w:rFonts w:ascii="Lato" w:hAnsi="Lato" w:cs="Times New Roman"/>
                <w:bCs/>
                <w:lang w:val="en-US"/>
              </w:rPr>
              <w:t>AkeneoCatalog</w:t>
            </w:r>
            <w:proofErr w:type="spellEnd"/>
            <w:r>
              <w:rPr>
                <w:rFonts w:ascii="Lato" w:hAnsi="Lato" w:cs="Times New Roman"/>
                <w:bCs/>
                <w:lang w:val="en-US"/>
              </w:rPr>
              <w:t xml:space="preserve"> </w:t>
            </w:r>
            <w:proofErr w:type="spellStart"/>
            <w:r w:rsidRPr="00B43FF5">
              <w:rPr>
                <w:rFonts w:ascii="Lato" w:hAnsi="Lato" w:cs="Times New Roman"/>
                <w:bCs/>
                <w:lang w:val="en-US"/>
              </w:rPr>
              <w:t>RunTime</w:t>
            </w:r>
            <w:proofErr w:type="spellEnd"/>
            <w:r w:rsidRPr="00B43FF5">
              <w:rPr>
                <w:rFonts w:ascii="Lato" w:hAnsi="Lato" w:cs="Times New Roman"/>
                <w:bCs/>
                <w:lang w:val="en-US"/>
              </w:rPr>
              <w:t xml:space="preserve"> as it is and only update it if the job succeeds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B43FF5" w:rsidP="0015301B" w:rsidRDefault="00B43FF5" w14:paraId="337DC948" w14:textId="75D8615B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4.0, 3.2, 3.0</w:t>
            </w:r>
          </w:p>
        </w:tc>
      </w:tr>
      <w:tr w:rsidRPr="00920E02" w:rsidR="007B51A5" w:rsidTr="42D60716" w14:paraId="4747D70A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7B51A5" w:rsidP="0015301B" w:rsidRDefault="007B51A5" w14:paraId="58678EC6" w14:textId="136F381C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20.3.9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7B51A5" w:rsidP="0015301B" w:rsidRDefault="007B51A5" w14:paraId="17DD3699" w14:textId="13FA20F7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2021-03-01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C376DD" w:rsidR="007B51A5" w:rsidP="0015301B" w:rsidRDefault="007B51A5" w14:paraId="1C8437F1" w14:textId="73D53B6B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Bug Fix: Storefront catalog header null check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7B51A5" w:rsidP="0015301B" w:rsidRDefault="007B51A5" w14:paraId="1762E069" w14:textId="344FA81F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4.0, 3.2, 3.0</w:t>
            </w:r>
          </w:p>
        </w:tc>
      </w:tr>
      <w:tr w:rsidRPr="00920E02" w:rsidR="00C376DD" w:rsidTr="42D60716" w14:paraId="2989F50A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C376DD" w:rsidP="0015301B" w:rsidRDefault="00C376DD" w14:paraId="60D514AC" w14:textId="27A6B973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20.3.8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C376DD" w:rsidP="0015301B" w:rsidRDefault="00C376DD" w14:paraId="6986FA6D" w14:textId="642DA334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2021-02-09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C376DD" w:rsidP="0015301B" w:rsidRDefault="00C376DD" w14:paraId="7A420FAB" w14:textId="1442E514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 w:rsidRPr="00C376DD">
              <w:rPr>
                <w:rFonts w:ascii="Lato" w:hAnsi="Lato" w:cs="Times New Roman"/>
                <w:bCs/>
                <w:lang w:val="en-US"/>
              </w:rPr>
              <w:t>Improve imports date handling</w:t>
            </w:r>
            <w:r>
              <w:rPr>
                <w:rFonts w:ascii="Lato" w:hAnsi="Lato" w:cs="Times New Roman"/>
                <w:bCs/>
                <w:lang w:val="en-US"/>
              </w:rPr>
              <w:br/>
            </w:r>
            <w:r>
              <w:rPr>
                <w:rFonts w:ascii="Lato" w:hAnsi="Lato" w:cs="Times New Roman"/>
                <w:bCs/>
                <w:lang w:val="en-US"/>
              </w:rPr>
              <w:t xml:space="preserve">Bug Fix: </w:t>
            </w:r>
            <w:r w:rsidRPr="00C376DD">
              <w:rPr>
                <w:rFonts w:ascii="Lato" w:hAnsi="Lato" w:cs="Times New Roman"/>
                <w:bCs/>
                <w:lang w:val="en-US"/>
              </w:rPr>
              <w:t>Missing NULL check on writeImagesXML.js</w:t>
            </w:r>
            <w:r>
              <w:rPr>
                <w:rFonts w:ascii="Lato" w:hAnsi="Lato" w:cs="Times New Roman"/>
                <w:bCs/>
                <w:lang w:val="en-US"/>
              </w:rPr>
              <w:br/>
            </w:r>
            <w:r>
              <w:rPr>
                <w:rFonts w:ascii="Lato" w:hAnsi="Lato" w:cs="Times New Roman"/>
                <w:bCs/>
                <w:lang w:val="en-US"/>
              </w:rPr>
              <w:t>Bug Fix: Proper Error message when image view type setting is empty</w:t>
            </w:r>
            <w:r>
              <w:rPr>
                <w:rFonts w:ascii="Lato" w:hAnsi="Lato" w:cs="Times New Roman"/>
                <w:bCs/>
                <w:lang w:val="en-US"/>
              </w:rPr>
              <w:br/>
            </w:r>
            <w:r>
              <w:rPr>
                <w:rFonts w:ascii="Lato" w:hAnsi="Lato" w:cs="Times New Roman"/>
                <w:bCs/>
                <w:lang w:val="en-US"/>
              </w:rPr>
              <w:t xml:space="preserve">Bug Fix: </w:t>
            </w:r>
            <w:r w:rsidRPr="00C376DD">
              <w:rPr>
                <w:rFonts w:ascii="Lato" w:hAnsi="Lato" w:cs="Times New Roman"/>
                <w:bCs/>
                <w:lang w:val="en-US"/>
              </w:rPr>
              <w:t>Code checking for image view type settings when image import is not enabled.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C376DD" w:rsidP="0015301B" w:rsidRDefault="00C376DD" w14:paraId="53601EC9" w14:textId="240763C2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4.0, 3.2, 3.0</w:t>
            </w:r>
          </w:p>
        </w:tc>
      </w:tr>
      <w:tr w:rsidRPr="00920E02" w:rsidR="0015301B" w:rsidTr="42D60716" w14:paraId="41950B8B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76B6CFF8" w14:textId="0BECB867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20.3.7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5E554F22" w14:textId="6E9B70C5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2021-01-21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09C9B6E1" w14:textId="76666FE1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Bug Fix: Null Pointer Exception in generateImagesXML.js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1A797BF4" w14:textId="712384A4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4.0, 3.2, 3.0</w:t>
            </w:r>
          </w:p>
        </w:tc>
      </w:tr>
      <w:tr w:rsidRPr="00920E02" w:rsidR="0015301B" w:rsidTr="42D60716" w14:paraId="32F50279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5AD2BE6A" w14:textId="1DA3F6F2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20.3.6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61DFE111" w14:textId="300A89CD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2020-12-04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64CA2CFA" w14:textId="33A0F023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 xml:space="preserve">Introduced </w:t>
            </w:r>
            <w:r w:rsidRPr="00217D6D">
              <w:rPr>
                <w:rFonts w:ascii="Lato" w:hAnsi="Lato" w:cs="Times New Roman"/>
                <w:bCs/>
                <w:lang w:val="en-US"/>
              </w:rPr>
              <w:t>mapping Media Assets</w:t>
            </w:r>
            <w:r>
              <w:rPr>
                <w:rFonts w:ascii="Lato" w:hAnsi="Lato" w:cs="Times New Roman"/>
                <w:bCs/>
                <w:lang w:val="en-US"/>
              </w:rPr>
              <w:t xml:space="preserve"> Attributes</w:t>
            </w:r>
            <w:r w:rsidRPr="00217D6D">
              <w:rPr>
                <w:rFonts w:ascii="Lato" w:hAnsi="Lato" w:cs="Times New Roman"/>
                <w:bCs/>
                <w:lang w:val="en-US"/>
              </w:rPr>
              <w:t xml:space="preserve"> to SFCC Image </w:t>
            </w:r>
            <w:proofErr w:type="spellStart"/>
            <w:r w:rsidRPr="00217D6D">
              <w:rPr>
                <w:rFonts w:ascii="Lato" w:hAnsi="Lato" w:cs="Times New Roman"/>
                <w:bCs/>
                <w:lang w:val="en-US"/>
              </w:rPr>
              <w:t>Viewtype</w:t>
            </w:r>
            <w:proofErr w:type="spellEnd"/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3B2C70ED" w14:textId="1D691BDC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4.0, 3.2, 3.0</w:t>
            </w:r>
          </w:p>
        </w:tc>
      </w:tr>
      <w:tr w:rsidRPr="00920E02" w:rsidR="0015301B" w:rsidTr="42D60716" w14:paraId="67A63839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51426A20" w14:textId="73CD536C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20.3.5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7BEE3300" w14:textId="4B2798AC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2020-11-25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7C277DFC" w14:textId="767F6CC6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 xml:space="preserve">Bug Fix: </w:t>
            </w:r>
            <w:r w:rsidRPr="006B6D05">
              <w:rPr>
                <w:rFonts w:ascii="Lato" w:hAnsi="Lato" w:cs="Times New Roman"/>
                <w:bCs/>
                <w:lang w:val="en-US"/>
              </w:rPr>
              <w:t>Can't get labels from attributes when using mappings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12191779" w14:textId="16A0444E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4.0, 3.2, 3.0</w:t>
            </w:r>
          </w:p>
        </w:tc>
      </w:tr>
      <w:tr w:rsidRPr="00920E02" w:rsidR="0015301B" w:rsidTr="42D60716" w14:paraId="2D1F6F57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5036456E" w14:textId="1FE99598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20.3.4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4D126A65" w14:textId="79637112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2020-11-12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568891F0" w14:textId="2F321297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Bug Fix: In the “Write Categories?” config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50537795" w14:textId="108B5E97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4.0, 3.2, 3.0</w:t>
            </w:r>
          </w:p>
        </w:tc>
      </w:tr>
      <w:tr w:rsidRPr="00920E02" w:rsidR="0015301B" w:rsidTr="42D60716" w14:paraId="0591609F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BC3721" w:rsidR="0015301B" w:rsidP="0015301B" w:rsidRDefault="0015301B" w14:paraId="06D3FDC5" w14:textId="44CA7796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20.3.3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BC3721" w:rsidR="0015301B" w:rsidP="0015301B" w:rsidRDefault="0015301B" w14:paraId="0DBB1742" w14:textId="5E4DB39D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2020-10-22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5D77E44A" w14:textId="19A450CD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Now use the new “Write Categories?” config to decide whether to import PIM categories to SFCC or not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BC3721" w:rsidR="0015301B" w:rsidP="0015301B" w:rsidRDefault="0015301B" w14:paraId="5B7DD641" w14:textId="46FF7729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4.0, 3.2, 3.0</w:t>
            </w:r>
          </w:p>
        </w:tc>
      </w:tr>
      <w:tr w:rsidRPr="00920E02" w:rsidR="0015301B" w:rsidTr="42D60716" w14:paraId="397DC5BF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BC3721" w:rsidR="0015301B" w:rsidP="0015301B" w:rsidRDefault="0015301B" w14:paraId="1C25C407" w14:textId="06339434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 w:rsidRPr="00BC3721">
              <w:rPr>
                <w:rFonts w:ascii="Lato" w:hAnsi="Lato" w:cs="Times New Roman"/>
                <w:bCs/>
                <w:lang w:val="en-US"/>
              </w:rPr>
              <w:t>20.3.2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BC3721" w:rsidR="0015301B" w:rsidP="0015301B" w:rsidRDefault="0015301B" w14:paraId="6FDE0AF2" w14:textId="056F79CA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 w:rsidRPr="00BC3721">
              <w:rPr>
                <w:rFonts w:ascii="Lato" w:hAnsi="Lato" w:cs="Times New Roman"/>
                <w:bCs/>
                <w:lang w:val="en-US"/>
              </w:rPr>
              <w:t>2020-09-24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BC3721" w:rsidR="0015301B" w:rsidP="0015301B" w:rsidRDefault="0015301B" w14:paraId="4BE12D3E" w14:textId="7886C099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 xml:space="preserve">- </w:t>
            </w:r>
            <w:r w:rsidRPr="00BC3721">
              <w:rPr>
                <w:rFonts w:ascii="Lato" w:hAnsi="Lato" w:cs="Times New Roman"/>
                <w:bCs/>
                <w:lang w:val="en-US"/>
              </w:rPr>
              <w:t>Multiselect Bug</w:t>
            </w:r>
          </w:p>
          <w:p w:rsidRPr="00920E02" w:rsidR="0015301B" w:rsidP="0015301B" w:rsidRDefault="0015301B" w14:paraId="3456CDEA" w14:textId="0AB60BA8">
            <w:pPr>
              <w:pStyle w:val="Contenudetableau"/>
              <w:rPr>
                <w:rFonts w:ascii="Lato" w:hAnsi="Lato" w:cs="Times New Roman"/>
                <w:b/>
                <w:lang w:val="en-US"/>
              </w:rPr>
            </w:pPr>
            <w:r w:rsidRPr="00BC3721">
              <w:rPr>
                <w:rFonts w:ascii="Lato" w:hAnsi="Lato" w:cs="Times New Roman"/>
                <w:bCs/>
                <w:lang w:val="en-US"/>
              </w:rPr>
              <w:t>-</w:t>
            </w:r>
            <w:r>
              <w:rPr>
                <w:rFonts w:ascii="Lato" w:hAnsi="Lato" w:cs="Times New Roman"/>
                <w:bCs/>
                <w:lang w:val="en-US"/>
              </w:rPr>
              <w:t xml:space="preserve"> </w:t>
            </w:r>
            <w:r w:rsidRPr="00BC3721">
              <w:rPr>
                <w:rFonts w:ascii="Lato" w:hAnsi="Lato" w:cs="Times New Roman"/>
                <w:bCs/>
                <w:lang w:val="en-US"/>
              </w:rPr>
              <w:t>Asset and Media jobs more resilient to errors</w:t>
            </w:r>
            <w:r>
              <w:rPr>
                <w:rFonts w:ascii="Lato" w:hAnsi="Lato" w:cs="Times New Roman"/>
                <w:b/>
                <w:lang w:val="en-US"/>
              </w:rPr>
              <w:t xml:space="preserve"> 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BC3721" w:rsidR="0015301B" w:rsidP="0015301B" w:rsidRDefault="0015301B" w14:paraId="01266859" w14:textId="2C636B8F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 w:rsidRPr="00BC3721">
              <w:rPr>
                <w:rFonts w:ascii="Lato" w:hAnsi="Lato" w:cs="Times New Roman"/>
                <w:bCs/>
                <w:lang w:val="en-US"/>
              </w:rPr>
              <w:t>4.0, 3.2, 3.0</w:t>
            </w:r>
          </w:p>
        </w:tc>
      </w:tr>
      <w:tr w:rsidRPr="00920E02" w:rsidR="0015301B" w:rsidTr="42D60716" w14:paraId="3F590390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1E1578" w:rsidR="0015301B" w:rsidP="0015301B" w:rsidRDefault="0015301B" w14:paraId="3D6091A5" w14:textId="72AF2C5C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 w:rsidRPr="001E1578">
              <w:rPr>
                <w:rFonts w:ascii="Lato" w:hAnsi="Lato" w:cs="Times New Roman"/>
                <w:bCs/>
                <w:lang w:val="en-US"/>
              </w:rPr>
              <w:lastRenderedPageBreak/>
              <w:t>20.3.1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1E1578" w:rsidR="0015301B" w:rsidP="0015301B" w:rsidRDefault="0015301B" w14:paraId="3CC04248" w14:textId="518EC7BF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 w:rsidRPr="001E1578">
              <w:rPr>
                <w:rFonts w:ascii="Lato" w:hAnsi="Lato" w:cs="Times New Roman"/>
                <w:bCs/>
                <w:lang w:val="en-US"/>
              </w:rPr>
              <w:t>2020</w:t>
            </w:r>
            <w:r>
              <w:rPr>
                <w:rFonts w:ascii="Lato" w:hAnsi="Lato" w:cs="Times New Roman"/>
                <w:bCs/>
                <w:lang w:val="en-US"/>
              </w:rPr>
              <w:t>-08-27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1E1578" w:rsidR="0015301B" w:rsidP="0015301B" w:rsidRDefault="0015301B" w14:paraId="36BB87BE" w14:textId="2F19C46C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 w:rsidRPr="001E1578">
              <w:rPr>
                <w:rFonts w:ascii="Lato" w:hAnsi="Lato" w:cs="Times New Roman"/>
                <w:bCs/>
                <w:lang w:val="en-US"/>
              </w:rPr>
              <w:t>Ensures</w:t>
            </w:r>
            <w:r>
              <w:rPr>
                <w:rFonts w:ascii="Lato" w:hAnsi="Lato" w:cs="Times New Roman"/>
                <w:bCs/>
                <w:lang w:val="en-US"/>
              </w:rPr>
              <w:t xml:space="preserve"> correct image thumbnail on variation groups and variation products now in addition to variation masters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1E1578" w:rsidR="0015301B" w:rsidP="0015301B" w:rsidRDefault="0015301B" w14:paraId="535357B8" w14:textId="621BB0E3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 w:rsidRPr="001E1578">
              <w:rPr>
                <w:rFonts w:ascii="Lato" w:hAnsi="Lato" w:cs="Times New Roman"/>
                <w:bCs/>
                <w:lang w:val="en-US"/>
              </w:rPr>
              <w:t>4.0</w:t>
            </w:r>
            <w:r>
              <w:rPr>
                <w:rFonts w:ascii="Lato" w:hAnsi="Lato" w:cs="Times New Roman"/>
                <w:bCs/>
                <w:lang w:val="en-US"/>
              </w:rPr>
              <w:t>, 3.2, 3.0</w:t>
            </w:r>
          </w:p>
        </w:tc>
      </w:tr>
      <w:tr w:rsidRPr="00920E02" w:rsidR="0015301B" w:rsidTr="42D60716" w14:paraId="1DA1B2F5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4AD1774E" w14:textId="62140D4A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20.3.0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60DAC732" w14:textId="00217F1F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2020-08-17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B12E33" w:rsidR="0015301B" w:rsidP="0015301B" w:rsidRDefault="0015301B" w14:paraId="4418BD87" w14:textId="448AF1C2">
            <w:pPr>
              <w:rPr>
                <w:rFonts w:ascii="Lato" w:hAnsi="Lato"/>
                <w:bCs/>
                <w:lang w:val="en-US"/>
              </w:rPr>
            </w:pPr>
            <w:r>
              <w:rPr>
                <w:rFonts w:ascii="Lato" w:hAnsi="Lato"/>
                <w:bCs/>
                <w:lang w:val="en-US"/>
              </w:rPr>
              <w:t>Compliance with New Asset Manager (available since PIM v3.2)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042BC142" w14:textId="12C997BF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>4.0, 3.2, 3.0</w:t>
            </w:r>
          </w:p>
        </w:tc>
      </w:tr>
      <w:tr w:rsidRPr="00920E02" w:rsidR="0015301B" w:rsidTr="42D60716" w14:paraId="206B4D8B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49CBDFBD" w14:textId="4D873FC5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20.2.3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2D532B3B" w14:textId="6AFC9C2B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2020-07-15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1624AA02" w14:textId="77777777">
            <w:pPr>
              <w:rPr>
                <w:rFonts w:ascii="Lato" w:hAnsi="Lato"/>
                <w:bCs/>
                <w:lang w:val="en-US"/>
              </w:rPr>
            </w:pPr>
            <w:r w:rsidRPr="00B12E33">
              <w:rPr>
                <w:rFonts w:ascii="Lato" w:hAnsi="Lato"/>
                <w:bCs/>
                <w:lang w:val="en-US"/>
              </w:rPr>
              <w:t>-</w:t>
            </w:r>
            <w:r>
              <w:rPr>
                <w:rFonts w:ascii="Lato" w:hAnsi="Lato"/>
                <w:bCs/>
                <w:lang w:val="en-US"/>
              </w:rPr>
              <w:t xml:space="preserve"> Performance Issues Fixed</w:t>
            </w:r>
          </w:p>
          <w:p w:rsidR="0015301B" w:rsidP="0015301B" w:rsidRDefault="0015301B" w14:paraId="3F746C0E" w14:textId="77777777">
            <w:pPr>
              <w:rPr>
                <w:rFonts w:ascii="Lato" w:hAnsi="Lato"/>
                <w:bCs/>
                <w:lang w:val="en-US"/>
              </w:rPr>
            </w:pPr>
            <w:r>
              <w:rPr>
                <w:rFonts w:ascii="Lato" w:hAnsi="Lato"/>
                <w:bCs/>
                <w:lang w:val="en-US"/>
              </w:rPr>
              <w:t>- Variation Groups can now own categories</w:t>
            </w:r>
          </w:p>
          <w:p w:rsidRPr="00B12E33" w:rsidR="0015301B" w:rsidP="0015301B" w:rsidRDefault="0015301B" w14:paraId="6AAE3A8B" w14:textId="6BCFEC15">
            <w:pPr>
              <w:rPr>
                <w:rFonts w:ascii="Lato" w:hAnsi="Lato"/>
                <w:bCs/>
                <w:lang w:val="en-US"/>
              </w:rPr>
            </w:pPr>
            <w:r>
              <w:rPr>
                <w:rFonts w:ascii="Lato" w:hAnsi="Lato"/>
                <w:bCs/>
                <w:lang w:val="en-US"/>
              </w:rPr>
              <w:t>- Brand code issue fixed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3908C49B" w14:textId="70ED39B0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>4.0 (Image Assets only), 3.2, 3.0</w:t>
            </w:r>
          </w:p>
        </w:tc>
      </w:tr>
      <w:tr w:rsidRPr="00920E02" w:rsidR="0015301B" w:rsidTr="42D60716" w14:paraId="6F764F35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55FAF29D" w14:textId="2DF34E08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20.2.2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173A6181" w14:textId="03AB7524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2020-07-01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5E4E3B66" w14:textId="77777777">
            <w:pPr>
              <w:rPr>
                <w:rFonts w:ascii="Lato" w:hAnsi="Lato"/>
                <w:bCs/>
                <w:lang w:val="en-US"/>
              </w:rPr>
            </w:pPr>
            <w:r w:rsidRPr="009565F0">
              <w:rPr>
                <w:rFonts w:ascii="Lato" w:hAnsi="Lato"/>
                <w:bCs/>
                <w:lang w:val="en-US"/>
              </w:rPr>
              <w:t>-</w:t>
            </w:r>
            <w:r>
              <w:rPr>
                <w:rFonts w:ascii="Lato" w:hAnsi="Lato"/>
                <w:bCs/>
                <w:lang w:val="en-US"/>
              </w:rPr>
              <w:t xml:space="preserve"> </w:t>
            </w:r>
            <w:r w:rsidRPr="009565F0">
              <w:rPr>
                <w:rFonts w:ascii="Lato" w:hAnsi="Lato"/>
                <w:bCs/>
                <w:lang w:val="en-US"/>
              </w:rPr>
              <w:t xml:space="preserve">Improved compliance for </w:t>
            </w:r>
            <w:r>
              <w:rPr>
                <w:rFonts w:ascii="Lato" w:hAnsi="Lato"/>
                <w:bCs/>
                <w:lang w:val="en-US"/>
              </w:rPr>
              <w:t>SFCC System attributes</w:t>
            </w:r>
          </w:p>
          <w:p w:rsidRPr="009565F0" w:rsidR="0015301B" w:rsidP="0015301B" w:rsidRDefault="0015301B" w14:paraId="35BB5DFE" w14:textId="31A78B64">
            <w:pPr>
              <w:rPr>
                <w:rFonts w:ascii="Lato" w:hAnsi="Lato"/>
                <w:bCs/>
                <w:lang w:val="en-US"/>
              </w:rPr>
            </w:pPr>
            <w:r>
              <w:rPr>
                <w:rFonts w:ascii="Lato" w:hAnsi="Lato"/>
                <w:bCs/>
                <w:lang w:val="en-US"/>
              </w:rPr>
              <w:t>- Now set to import enabled/disabled status as product online/offline status via a configuration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7011A1BA" w14:textId="346D0B88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>4.0 (Image Assets only), 3.2, 3.0</w:t>
            </w:r>
          </w:p>
        </w:tc>
      </w:tr>
      <w:tr w:rsidRPr="00920E02" w:rsidR="0015301B" w:rsidTr="42D60716" w14:paraId="78C31485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52663179" w14:textId="2C29932B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20.2.1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3584C1C1" w14:textId="344F2B02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2020-06-25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397612" w:rsidR="0015301B" w:rsidP="0015301B" w:rsidRDefault="0015301B" w14:paraId="4109D7F0" w14:textId="2368DBBE">
            <w:pPr>
              <w:rPr>
                <w:rFonts w:ascii="Lato" w:hAnsi="Lato"/>
                <w:bCs/>
                <w:lang w:val="en-US"/>
              </w:rPr>
            </w:pPr>
            <w:r>
              <w:rPr>
                <w:rFonts w:ascii="Lato" w:hAnsi="Lato"/>
                <w:bCs/>
                <w:lang w:val="en-US"/>
              </w:rPr>
              <w:t>Bug Fix: Fixed Attribute grouping bug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31ADEF53" w14:textId="0AC38A0C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>4.0 (Image Assets only), 3.2, 3.0</w:t>
            </w:r>
          </w:p>
        </w:tc>
      </w:tr>
      <w:tr w:rsidRPr="00920E02" w:rsidR="0015301B" w:rsidTr="42D60716" w14:paraId="3EFE649F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FD725B" w:rsidR="0015301B" w:rsidP="0015301B" w:rsidRDefault="0015301B" w14:paraId="1BE4D09E" w14:textId="043B376F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20.2.0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FD725B" w:rsidR="0015301B" w:rsidP="0015301B" w:rsidRDefault="0015301B" w14:paraId="3423ECAE" w14:textId="22EAC833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>
              <w:rPr>
                <w:rFonts w:ascii="Lato" w:hAnsi="Lato" w:cs="Times New Roman"/>
                <w:bCs/>
                <w:lang w:val="en-US"/>
              </w:rPr>
              <w:t>2020-05-29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397612" w:rsidR="0015301B" w:rsidP="0015301B" w:rsidRDefault="0015301B" w14:paraId="6EB4BBEE" w14:textId="77777777">
            <w:pPr>
              <w:rPr>
                <w:rFonts w:ascii="Lato" w:hAnsi="Lato"/>
                <w:bCs/>
                <w:lang w:val="en-US"/>
              </w:rPr>
            </w:pPr>
            <w:r w:rsidRPr="00397612">
              <w:rPr>
                <w:rFonts w:ascii="Lato" w:hAnsi="Lato"/>
                <w:bCs/>
                <w:lang w:val="en-US"/>
              </w:rPr>
              <w:t>- Compliance with New Asset Manager (available since PIM v3.2) (Image based assets only)</w:t>
            </w:r>
          </w:p>
          <w:p w:rsidRPr="00397612" w:rsidR="0015301B" w:rsidP="0015301B" w:rsidRDefault="0015301B" w14:paraId="269A8552" w14:textId="77777777">
            <w:pPr>
              <w:rPr>
                <w:rFonts w:ascii="Lato" w:hAnsi="Lato"/>
                <w:bCs/>
                <w:lang w:val="en-US"/>
              </w:rPr>
            </w:pPr>
            <w:r w:rsidRPr="00397612">
              <w:rPr>
                <w:rFonts w:ascii="Lato" w:hAnsi="Lato"/>
                <w:bCs/>
                <w:lang w:val="en-US"/>
              </w:rPr>
              <w:t>- Improve Product model mapping (compliance for variant axes attribute types)</w:t>
            </w:r>
          </w:p>
          <w:p w:rsidRPr="00397612" w:rsidR="0015301B" w:rsidP="0015301B" w:rsidRDefault="0015301B" w14:paraId="10F97395" w14:textId="76CF411B">
            <w:pPr>
              <w:rPr>
                <w:rFonts w:ascii="Lato" w:hAnsi="Lato"/>
                <w:bCs/>
                <w:lang w:val="en-US"/>
              </w:rPr>
            </w:pPr>
            <w:r w:rsidRPr="00397612">
              <w:rPr>
                <w:rFonts w:ascii="Lato" w:hAnsi="Lato"/>
                <w:bCs/>
                <w:lang w:val="en-US"/>
              </w:rPr>
              <w:t>- Fix for wrong products imported based on Advanced filter</w:t>
            </w:r>
          </w:p>
          <w:p w:rsidRPr="00397612" w:rsidR="0015301B" w:rsidP="0015301B" w:rsidRDefault="0015301B" w14:paraId="4CD3D7F8" w14:textId="0CB0E7E9">
            <w:pPr>
              <w:rPr>
                <w:rFonts w:ascii="Lato" w:hAnsi="Lato"/>
                <w:bCs/>
                <w:lang w:val="en-US"/>
              </w:rPr>
            </w:pPr>
            <w:r w:rsidRPr="00397612">
              <w:rPr>
                <w:rFonts w:ascii="Lato" w:hAnsi="Lato"/>
                <w:bCs/>
                <w:lang w:val="en-US"/>
              </w:rPr>
              <w:t xml:space="preserve">- Fix for recommendation import </w:t>
            </w:r>
          </w:p>
          <w:p w:rsidRPr="00FD725B" w:rsidR="0015301B" w:rsidP="0015301B" w:rsidRDefault="0015301B" w14:paraId="613B9A4A" w14:textId="08018DBE">
            <w:pPr>
              <w:rPr>
                <w:rFonts w:ascii="Lato" w:hAnsi="Lato"/>
                <w:bCs/>
                <w:lang w:val="en-US"/>
              </w:rPr>
            </w:pPr>
            <w:r w:rsidRPr="00397612">
              <w:rPr>
                <w:rFonts w:ascii="Lato" w:hAnsi="Lato"/>
                <w:bCs/>
                <w:lang w:val="en-US"/>
              </w:rPr>
              <w:t>- Fix for Manually contributed refinements deleted by imports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469AE2DF" w14:textId="7C542039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>4.0 (Image Assets only), 3.2, 3.0</w:t>
            </w:r>
          </w:p>
        </w:tc>
      </w:tr>
      <w:tr w:rsidRPr="00920E02" w:rsidR="0015301B" w:rsidTr="42D60716" w14:paraId="5DC24593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E73ED7" w:rsidR="0015301B" w:rsidP="0015301B" w:rsidRDefault="0015301B" w14:paraId="50FB0AA7" w14:textId="1EB6D5BF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FD725B">
              <w:rPr>
                <w:rFonts w:ascii="Lato" w:hAnsi="Lato" w:cs="Times New Roman"/>
                <w:bCs/>
                <w:lang w:val="en-US"/>
              </w:rPr>
              <w:t>20.1.2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FD725B" w:rsidR="0015301B" w:rsidP="0015301B" w:rsidRDefault="0015301B" w14:paraId="49D49936" w14:textId="5FAA2377">
            <w:pPr>
              <w:pStyle w:val="Contenudetableau"/>
              <w:rPr>
                <w:rFonts w:ascii="Lato" w:hAnsi="Lato" w:cs="Times New Roman"/>
                <w:bCs/>
                <w:lang w:val="en-US"/>
              </w:rPr>
            </w:pPr>
            <w:r w:rsidRPr="00FD725B">
              <w:rPr>
                <w:rFonts w:ascii="Lato" w:hAnsi="Lato" w:cs="Times New Roman"/>
                <w:bCs/>
                <w:lang w:val="en-US"/>
              </w:rPr>
              <w:t>2020-05-13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2D5D13" w:rsidR="0015301B" w:rsidP="0015301B" w:rsidRDefault="0015301B" w14:paraId="7C067FB6" w14:textId="3BF360C2">
            <w:pPr>
              <w:rPr>
                <w:rFonts w:ascii="Lato" w:hAnsi="Lato" w:eastAsia="Times New Roman"/>
              </w:rPr>
            </w:pPr>
            <w:r w:rsidRPr="00FD725B">
              <w:rPr>
                <w:rFonts w:ascii="Lato" w:hAnsi="Lato"/>
                <w:bCs/>
                <w:lang w:val="en-US"/>
              </w:rPr>
              <w:t>Bug fix: If simple/multi select attribute is deselected in PIM, it was not reflected in SFCC. Fixed now.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205E53D1" w14:textId="650F8460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>4.0 (without Asset System), 3.2, 3.0</w:t>
            </w:r>
          </w:p>
        </w:tc>
      </w:tr>
      <w:tr w:rsidRPr="00920E02" w:rsidR="0015301B" w:rsidTr="42D60716" w14:paraId="62D309FB" w14:textId="77777777">
        <w:tc>
          <w:tcPr>
            <w:tcW w:w="138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E73ED7" w:rsidR="0015301B" w:rsidP="0015301B" w:rsidRDefault="0015301B" w14:paraId="169A9211" w14:textId="6AE0CAA1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E73ED7">
              <w:rPr>
                <w:rFonts w:ascii="Lato" w:hAnsi="Lato" w:cs="Times New Roman"/>
                <w:lang w:val="en-US"/>
              </w:rPr>
              <w:t>20.1.1</w:t>
            </w:r>
          </w:p>
        </w:tc>
        <w:tc>
          <w:tcPr>
            <w:tcW w:w="18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E73ED7" w:rsidR="0015301B" w:rsidP="0015301B" w:rsidRDefault="0015301B" w14:paraId="42E257BD" w14:textId="53EB8D79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FD725B">
              <w:rPr>
                <w:rFonts w:ascii="Lato" w:hAnsi="Lato" w:cs="Times New Roman"/>
                <w:bCs/>
                <w:lang w:val="en-US"/>
              </w:rPr>
              <w:t>2020-05-08</w:t>
            </w:r>
          </w:p>
        </w:tc>
        <w:tc>
          <w:tcPr>
            <w:tcW w:w="40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2D5D13" w:rsidR="0015301B" w:rsidP="0015301B" w:rsidRDefault="0015301B" w14:paraId="18E4E7FD" w14:textId="77777777">
            <w:pPr>
              <w:rPr>
                <w:rFonts w:ascii="Lato" w:hAnsi="Lato" w:eastAsia="Times New Roman"/>
              </w:rPr>
            </w:pPr>
            <w:r w:rsidRPr="002D5D13">
              <w:rPr>
                <w:rFonts w:ascii="Lato" w:hAnsi="Lato" w:eastAsia="Times New Roman"/>
              </w:rPr>
              <w:t>SFCC Certified version</w:t>
            </w:r>
          </w:p>
          <w:p w:rsidRPr="00E73ED7" w:rsidR="0015301B" w:rsidP="0015301B" w:rsidRDefault="0015301B" w14:paraId="004CC508" w14:textId="20A4A2C3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2306B2">
              <w:rPr>
                <w:rFonts w:ascii="Lato" w:hAnsi="Lato" w:eastAsia="Times New Roman"/>
                <w:lang w:val="en-GB"/>
              </w:rPr>
              <w:t>(In SFCC Market Place this version will be available as version 20.1.0 as per SFCC version standards)</w:t>
            </w:r>
          </w:p>
        </w:tc>
        <w:tc>
          <w:tcPr>
            <w:tcW w:w="24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E73ED7" w:rsidR="0015301B" w:rsidP="0015301B" w:rsidRDefault="0015301B" w14:paraId="1C2F6F71" w14:textId="1C8F9E69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>4.0 (without Asset System), 3.2, 3.0</w:t>
            </w:r>
          </w:p>
        </w:tc>
      </w:tr>
      <w:tr w:rsidRPr="00920E02" w:rsidR="0015301B" w:rsidTr="42D60716" w14:paraId="3031E11C" w14:textId="77777777">
        <w:tc>
          <w:tcPr>
            <w:tcW w:w="13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137627E0" w14:textId="54826312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>20.1.0</w:t>
            </w:r>
          </w:p>
        </w:tc>
        <w:tc>
          <w:tcPr>
            <w:tcW w:w="18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36E47805" w14:textId="7AD7F106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>2020-02-20</w:t>
            </w:r>
          </w:p>
        </w:tc>
        <w:tc>
          <w:tcPr>
            <w:tcW w:w="40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15301B" w:rsidP="0015301B" w:rsidRDefault="0015301B" w14:paraId="4946606D" w14:textId="2BEE0925">
            <w:pPr>
              <w:rPr>
                <w:rFonts w:ascii="Lato" w:hAnsi="Lato" w:eastAsia="Times New Roman"/>
              </w:rPr>
            </w:pPr>
            <w:r>
              <w:rPr>
                <w:rFonts w:ascii="Lato" w:hAnsi="Lato" w:eastAsia="Times New Roman"/>
              </w:rPr>
              <w:t>- Introduced custom cache</w:t>
            </w:r>
          </w:p>
          <w:p w:rsidR="0015301B" w:rsidP="0015301B" w:rsidRDefault="0015301B" w14:paraId="75DD21C5" w14:textId="65E19839">
            <w:pPr>
              <w:rPr>
                <w:rFonts w:ascii="Lato" w:hAnsi="Lato" w:eastAsia="Times New Roman"/>
              </w:rPr>
            </w:pPr>
            <w:r>
              <w:rPr>
                <w:rFonts w:ascii="Lato" w:hAnsi="Lato" w:eastAsia="Times New Roman"/>
              </w:rPr>
              <w:t>- Certification fixes</w:t>
            </w:r>
          </w:p>
        </w:tc>
        <w:tc>
          <w:tcPr>
            <w:tcW w:w="241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3F65671F" w14:textId="07F0FA43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>4.0 (without Asset System), 3.2, 3.0</w:t>
            </w:r>
          </w:p>
        </w:tc>
      </w:tr>
      <w:tr w:rsidRPr="00920E02" w:rsidR="0015301B" w:rsidTr="42D60716" w14:paraId="25260F9B" w14:textId="77777777">
        <w:tc>
          <w:tcPr>
            <w:tcW w:w="13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2071D39E" w14:textId="27835B38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>19.9.1</w:t>
            </w:r>
          </w:p>
        </w:tc>
        <w:tc>
          <w:tcPr>
            <w:tcW w:w="18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49D01E47" w14:textId="2B7DDAB4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>2019-11-19</w:t>
            </w:r>
          </w:p>
        </w:tc>
        <w:tc>
          <w:tcPr>
            <w:tcW w:w="40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50266761" w14:textId="1679676E">
            <w:pPr>
              <w:rPr>
                <w:rFonts w:ascii="Lato" w:hAnsi="Lato" w:eastAsia="Times New Roman"/>
              </w:rPr>
            </w:pPr>
            <w:r>
              <w:rPr>
                <w:rFonts w:ascii="Lato" w:hAnsi="Lato" w:eastAsia="Times New Roman"/>
              </w:rPr>
              <w:t>Memory leak issue fixes</w:t>
            </w:r>
          </w:p>
        </w:tc>
        <w:tc>
          <w:tcPr>
            <w:tcW w:w="241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6C58C90E" w14:textId="77777777">
            <w:pPr>
              <w:pStyle w:val="Contenudetableau"/>
              <w:rPr>
                <w:rFonts w:ascii="Lato" w:hAnsi="Lato" w:cs="Times New Roman"/>
                <w:color w:val="FF0000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3.2, 3.1, 3.0, 2.3</w:t>
            </w:r>
          </w:p>
        </w:tc>
      </w:tr>
      <w:tr w:rsidRPr="00920E02" w:rsidR="0015301B" w:rsidTr="42D60716" w14:paraId="45CB1655" w14:textId="77777777">
        <w:tc>
          <w:tcPr>
            <w:tcW w:w="13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47561785" w14:textId="638CFDFB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>19.9.0</w:t>
            </w:r>
          </w:p>
        </w:tc>
        <w:tc>
          <w:tcPr>
            <w:tcW w:w="18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4CD12733" w14:textId="023FE18A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>2019-09-23</w:t>
            </w:r>
          </w:p>
        </w:tc>
        <w:tc>
          <w:tcPr>
            <w:tcW w:w="40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0ED9C039" w14:textId="14A58192">
            <w:pPr>
              <w:rPr>
                <w:rFonts w:ascii="Lato" w:hAnsi="Lato" w:eastAsia="Times New Roman"/>
              </w:rPr>
            </w:pPr>
            <w:r>
              <w:rPr>
                <w:rFonts w:ascii="Lato" w:hAnsi="Lato" w:eastAsia="Times New Roman"/>
              </w:rPr>
              <w:t>Product Bundle</w:t>
            </w:r>
          </w:p>
        </w:tc>
        <w:tc>
          <w:tcPr>
            <w:tcW w:w="241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52B00560" w14:textId="77777777">
            <w:pPr>
              <w:pStyle w:val="Contenudetableau"/>
              <w:rPr>
                <w:rFonts w:ascii="Lato" w:hAnsi="Lato" w:cs="Times New Roman"/>
                <w:color w:val="FF0000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3.2, 3.1, 3.0, 2.3</w:t>
            </w:r>
          </w:p>
        </w:tc>
      </w:tr>
      <w:tr w:rsidRPr="00920E02" w:rsidR="0015301B" w:rsidTr="42D60716" w14:paraId="1FCCAE86" w14:textId="77777777">
        <w:tc>
          <w:tcPr>
            <w:tcW w:w="13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3C2AD7C0" w14:textId="53B0DFDB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>19.8.0</w:t>
            </w:r>
          </w:p>
        </w:tc>
        <w:tc>
          <w:tcPr>
            <w:tcW w:w="18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52A3C2AE" w14:textId="1257CD0A">
            <w:pPr>
              <w:pStyle w:val="Contenudetableau"/>
              <w:rPr>
                <w:rFonts w:ascii="Lato" w:hAnsi="Lato" w:cs="Times New Roman"/>
                <w:lang w:val="en-US"/>
              </w:rPr>
            </w:pPr>
            <w:r>
              <w:rPr>
                <w:rFonts w:ascii="Lato" w:hAnsi="Lato" w:cs="Times New Roman"/>
                <w:lang w:val="en-US"/>
              </w:rPr>
              <w:t>2019-09-20</w:t>
            </w:r>
          </w:p>
        </w:tc>
        <w:tc>
          <w:tcPr>
            <w:tcW w:w="40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6F70768F" w14:textId="3659A840">
            <w:pPr>
              <w:rPr>
                <w:rFonts w:ascii="Lato" w:hAnsi="Lato" w:eastAsia="Times New Roman"/>
              </w:rPr>
            </w:pPr>
            <w:r>
              <w:rPr>
                <w:rFonts w:ascii="Lato" w:hAnsi="Lato" w:eastAsia="Times New Roman"/>
              </w:rPr>
              <w:t>Reference Entities</w:t>
            </w:r>
          </w:p>
        </w:tc>
        <w:tc>
          <w:tcPr>
            <w:tcW w:w="241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488134A0" w14:textId="77777777">
            <w:pPr>
              <w:pStyle w:val="Contenudetableau"/>
              <w:rPr>
                <w:rFonts w:ascii="Lato" w:hAnsi="Lato" w:cs="Times New Roman"/>
                <w:color w:val="FF0000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3.2, 3.1, 3.0, 2.3</w:t>
            </w:r>
          </w:p>
        </w:tc>
      </w:tr>
      <w:tr w:rsidRPr="00920E02" w:rsidR="0015301B" w:rsidTr="42D60716" w14:paraId="71EF57D8" w14:textId="77777777">
        <w:tc>
          <w:tcPr>
            <w:tcW w:w="13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4AF5BB74" w14:textId="482F080F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19.7.1</w:t>
            </w:r>
          </w:p>
        </w:tc>
        <w:tc>
          <w:tcPr>
            <w:tcW w:w="18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50252416" w14:textId="0A646DF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2019-08-23</w:t>
            </w:r>
          </w:p>
        </w:tc>
        <w:tc>
          <w:tcPr>
            <w:tcW w:w="40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3BE63CC1" w14:textId="7D75B4DD">
            <w:pPr>
              <w:rPr>
                <w:rFonts w:ascii="Lato" w:hAnsi="Lato" w:eastAsia="Times New Roman"/>
              </w:rPr>
            </w:pPr>
            <w:r w:rsidRPr="00920E02">
              <w:rPr>
                <w:rFonts w:ascii="Lato" w:hAnsi="Lato" w:eastAsia="Times New Roman"/>
              </w:rPr>
              <w:t>Documentation corrected/updated</w:t>
            </w:r>
          </w:p>
        </w:tc>
        <w:tc>
          <w:tcPr>
            <w:tcW w:w="241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0AB58D03" w14:textId="47A0245C">
            <w:pPr>
              <w:pStyle w:val="Contenudetableau"/>
              <w:rPr>
                <w:rFonts w:ascii="Lato" w:hAnsi="Lato" w:cs="Times New Roman"/>
                <w:color w:val="FF0000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3.2, 3.1, 3.0, 2.3</w:t>
            </w:r>
          </w:p>
        </w:tc>
      </w:tr>
      <w:tr w:rsidRPr="00920E02" w:rsidR="0015301B" w:rsidTr="42D60716" w14:paraId="773967C5" w14:textId="77777777">
        <w:tc>
          <w:tcPr>
            <w:tcW w:w="13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175FE084" w14:textId="115B2E1D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19.7.0</w:t>
            </w:r>
          </w:p>
        </w:tc>
        <w:tc>
          <w:tcPr>
            <w:tcW w:w="18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5434D6A2" w14:textId="001B8ED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2019-08-20</w:t>
            </w:r>
          </w:p>
        </w:tc>
        <w:tc>
          <w:tcPr>
            <w:tcW w:w="40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0A1AE4EA" w14:textId="0505A059">
            <w:pPr>
              <w:rPr>
                <w:rFonts w:ascii="Lato" w:hAnsi="Lato" w:eastAsia="Times New Roman"/>
              </w:rPr>
            </w:pPr>
            <w:r w:rsidRPr="00920E02">
              <w:rPr>
                <w:rFonts w:ascii="Lato" w:hAnsi="Lato" w:eastAsia="Times New Roman"/>
              </w:rPr>
              <w:t>Support of multiple storefronts</w:t>
            </w:r>
          </w:p>
        </w:tc>
        <w:tc>
          <w:tcPr>
            <w:tcW w:w="241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44CC933D" w14:textId="72105AE9">
            <w:pPr>
              <w:pStyle w:val="Contenudetableau"/>
              <w:rPr>
                <w:rFonts w:ascii="Lato" w:hAnsi="Lato" w:cs="Times New Roman"/>
                <w:color w:val="FF0000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3.2, 3.1, 3.0, 2.3</w:t>
            </w:r>
          </w:p>
        </w:tc>
      </w:tr>
      <w:tr w:rsidRPr="00920E02" w:rsidR="0015301B" w:rsidTr="42D60716" w14:paraId="4E26D732" w14:textId="77777777">
        <w:tc>
          <w:tcPr>
            <w:tcW w:w="13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222167FF" w14:textId="66E913FC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19.6.1</w:t>
            </w:r>
          </w:p>
        </w:tc>
        <w:tc>
          <w:tcPr>
            <w:tcW w:w="18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769F5EC6" w14:textId="5F3C7A52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2019-08-19</w:t>
            </w:r>
          </w:p>
        </w:tc>
        <w:tc>
          <w:tcPr>
            <w:tcW w:w="40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5B03DA86" w14:textId="224584CF">
            <w:pPr>
              <w:rPr>
                <w:rFonts w:ascii="Lato" w:hAnsi="Lato" w:eastAsia="Times New Roman"/>
              </w:rPr>
            </w:pPr>
            <w:r w:rsidRPr="00920E02">
              <w:rPr>
                <w:rFonts w:ascii="Lato" w:hAnsi="Lato" w:eastAsia="Times New Roman"/>
              </w:rPr>
              <w:t>Bug fixes</w:t>
            </w:r>
          </w:p>
        </w:tc>
        <w:tc>
          <w:tcPr>
            <w:tcW w:w="241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3DE3259D" w14:textId="51106AA4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3.2, 3.1, 3.0, 2.3</w:t>
            </w:r>
          </w:p>
        </w:tc>
      </w:tr>
      <w:tr w:rsidRPr="00920E02" w:rsidR="0015301B" w:rsidTr="42D60716" w14:paraId="0B19D07B" w14:textId="77777777">
        <w:tc>
          <w:tcPr>
            <w:tcW w:w="13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46802761" w14:textId="22F3C44C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19.6.0</w:t>
            </w:r>
          </w:p>
        </w:tc>
        <w:tc>
          <w:tcPr>
            <w:tcW w:w="18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3D737E45" w14:textId="7777777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2019-07-02</w:t>
            </w:r>
          </w:p>
        </w:tc>
        <w:tc>
          <w:tcPr>
            <w:tcW w:w="40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12BFEDB1" w14:textId="07D3455B">
            <w:pPr>
              <w:rPr>
                <w:rFonts w:ascii="Lato" w:hAnsi="Lato" w:eastAsia="Times New Roman"/>
              </w:rPr>
            </w:pPr>
            <w:r w:rsidRPr="00920E02">
              <w:rPr>
                <w:rFonts w:ascii="Lato" w:hAnsi="Lato" w:eastAsia="Times New Roman"/>
              </w:rPr>
              <w:t>Import Model-Model-Variations into Model-Variation Group-Variations</w:t>
            </w:r>
          </w:p>
        </w:tc>
        <w:tc>
          <w:tcPr>
            <w:tcW w:w="241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680E63DC" w14:textId="5E39E25D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3.2, 3.1, 3.0, 2.3</w:t>
            </w:r>
          </w:p>
        </w:tc>
      </w:tr>
      <w:tr w:rsidRPr="00920E02" w:rsidR="0015301B" w:rsidTr="42D60716" w14:paraId="6F5236F5" w14:textId="77777777">
        <w:tc>
          <w:tcPr>
            <w:tcW w:w="13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71D448CA" w14:textId="4D29C531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lastRenderedPageBreak/>
              <w:t>19.5.3</w:t>
            </w:r>
          </w:p>
        </w:tc>
        <w:tc>
          <w:tcPr>
            <w:tcW w:w="18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77F95754" w14:textId="2122836D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2019-07-02</w:t>
            </w:r>
          </w:p>
        </w:tc>
        <w:tc>
          <w:tcPr>
            <w:tcW w:w="40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33982BBA" w14:textId="0B6F3E02">
            <w:pPr>
              <w:rPr>
                <w:rFonts w:ascii="Lato" w:hAnsi="Lato" w:eastAsia="Times New Roman"/>
              </w:rPr>
            </w:pPr>
            <w:r w:rsidRPr="00920E02">
              <w:rPr>
                <w:rFonts w:ascii="Lato" w:hAnsi="Lato" w:eastAsia="Times New Roman"/>
              </w:rPr>
              <w:t>Filter attribute meta import</w:t>
            </w:r>
          </w:p>
        </w:tc>
        <w:tc>
          <w:tcPr>
            <w:tcW w:w="241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6FD23BEF" w14:textId="44A5EFEA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3.2, 3.1, 3.0, 2.3</w:t>
            </w:r>
          </w:p>
        </w:tc>
      </w:tr>
      <w:tr w:rsidRPr="00920E02" w:rsidR="0015301B" w:rsidTr="42D60716" w14:paraId="50B95F5C" w14:textId="77777777">
        <w:tc>
          <w:tcPr>
            <w:tcW w:w="13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6C0847B0" w14:textId="07E67005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19.5.1</w:t>
            </w:r>
          </w:p>
        </w:tc>
        <w:tc>
          <w:tcPr>
            <w:tcW w:w="18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14B32260" w14:textId="7777777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2019-06-07</w:t>
            </w:r>
          </w:p>
        </w:tc>
        <w:tc>
          <w:tcPr>
            <w:tcW w:w="40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373A8508" w14:textId="5CE65D59">
            <w:pPr>
              <w:rPr>
                <w:rFonts w:ascii="Lato" w:hAnsi="Lato" w:eastAsia="Times New Roman"/>
              </w:rPr>
            </w:pPr>
            <w:r w:rsidRPr="00920E02">
              <w:rPr>
                <w:rFonts w:ascii="Lato" w:hAnsi="Lato" w:eastAsia="Times New Roman"/>
              </w:rPr>
              <w:t>Updated feature - Advanced Filter Builder</w:t>
            </w:r>
          </w:p>
        </w:tc>
        <w:tc>
          <w:tcPr>
            <w:tcW w:w="241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5B0E5AAC" w14:textId="52CD6B54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3.2, 3.1, 3.0, 2.3</w:t>
            </w:r>
          </w:p>
        </w:tc>
      </w:tr>
      <w:tr w:rsidRPr="00920E02" w:rsidR="0015301B" w:rsidTr="42D60716" w14:paraId="29775F57" w14:textId="77777777">
        <w:tc>
          <w:tcPr>
            <w:tcW w:w="13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00F12A8F" w14:textId="0B1FEA94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19.5.0</w:t>
            </w:r>
          </w:p>
        </w:tc>
        <w:tc>
          <w:tcPr>
            <w:tcW w:w="18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3EFA68BF" w14:textId="486FFB5E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2019-06-07</w:t>
            </w:r>
          </w:p>
        </w:tc>
        <w:tc>
          <w:tcPr>
            <w:tcW w:w="40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27913517" w14:textId="49FA525D">
            <w:pPr>
              <w:rPr>
                <w:rFonts w:ascii="Lato" w:hAnsi="Lato" w:eastAsia="Times New Roman"/>
              </w:rPr>
            </w:pPr>
            <w:r w:rsidRPr="00920E02">
              <w:rPr>
                <w:rFonts w:ascii="Lato" w:hAnsi="Lato" w:eastAsia="Times New Roman"/>
              </w:rPr>
              <w:t>New feature - Import association as Product Sets</w:t>
            </w:r>
          </w:p>
        </w:tc>
        <w:tc>
          <w:tcPr>
            <w:tcW w:w="241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08AE8029" w14:textId="7777777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2.3</w:t>
            </w:r>
          </w:p>
        </w:tc>
      </w:tr>
      <w:tr w:rsidRPr="00920E02" w:rsidR="0015301B" w:rsidTr="42D60716" w14:paraId="6BD91D88" w14:textId="77777777">
        <w:tc>
          <w:tcPr>
            <w:tcW w:w="13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7C051B25" w14:textId="46825DAD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19.4.2</w:t>
            </w:r>
          </w:p>
        </w:tc>
        <w:tc>
          <w:tcPr>
            <w:tcW w:w="18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6AEF4703" w14:textId="0F86EE7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2019-05-27</w:t>
            </w:r>
          </w:p>
        </w:tc>
        <w:tc>
          <w:tcPr>
            <w:tcW w:w="40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78841F92" w14:textId="497974A4">
            <w:pPr>
              <w:rPr>
                <w:rFonts w:ascii="Lato" w:hAnsi="Lato" w:eastAsia="Times New Roman"/>
              </w:rPr>
            </w:pPr>
            <w:r w:rsidRPr="00920E02">
              <w:rPr>
                <w:rFonts w:ascii="Lato" w:hAnsi="Lato" w:eastAsia="Times New Roman"/>
              </w:rPr>
              <w:t>Updated feature - Import association as Product Links (OR Recommendations)</w:t>
            </w:r>
          </w:p>
        </w:tc>
        <w:tc>
          <w:tcPr>
            <w:tcW w:w="241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7FBC0A03" w14:textId="7777777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2.3</w:t>
            </w:r>
          </w:p>
        </w:tc>
      </w:tr>
      <w:tr w:rsidRPr="00920E02" w:rsidR="0015301B" w:rsidTr="42D60716" w14:paraId="376DB590" w14:textId="77777777">
        <w:tc>
          <w:tcPr>
            <w:tcW w:w="13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2D978EE0" w14:textId="61B8A6AE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19.3.1</w:t>
            </w:r>
          </w:p>
        </w:tc>
        <w:tc>
          <w:tcPr>
            <w:tcW w:w="18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2A50EDF6" w14:textId="3CF68EB4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2019-04-25</w:t>
            </w:r>
          </w:p>
        </w:tc>
        <w:tc>
          <w:tcPr>
            <w:tcW w:w="40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7DC5ADE3" w14:textId="61D1A66F">
            <w:pPr>
              <w:rPr>
                <w:rFonts w:ascii="Lato" w:hAnsi="Lato" w:eastAsia="Times New Roman"/>
              </w:rPr>
            </w:pPr>
            <w:r w:rsidRPr="00920E02">
              <w:rPr>
                <w:rFonts w:ascii="Lato" w:hAnsi="Lato" w:eastAsia="Times New Roman"/>
              </w:rPr>
              <w:t>Upgraded to Script Module version</w:t>
            </w:r>
          </w:p>
        </w:tc>
        <w:tc>
          <w:tcPr>
            <w:tcW w:w="241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23ACCE29" w14:textId="3EAD09D3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2.3</w:t>
            </w:r>
          </w:p>
        </w:tc>
      </w:tr>
      <w:tr w:rsidRPr="00920E02" w:rsidR="0015301B" w:rsidTr="42D60716" w14:paraId="5ED573EE" w14:textId="77777777">
        <w:tc>
          <w:tcPr>
            <w:tcW w:w="13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6FE64B72" w14:textId="0A0D80C8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19.1.0</w:t>
            </w:r>
          </w:p>
        </w:tc>
        <w:tc>
          <w:tcPr>
            <w:tcW w:w="18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70E95177" w14:textId="1ED8905C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2019-01-11</w:t>
            </w:r>
          </w:p>
        </w:tc>
        <w:tc>
          <w:tcPr>
            <w:tcW w:w="40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41E74894" w14:textId="6CAC23EE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SFCC Re-Certification</w:t>
            </w:r>
          </w:p>
        </w:tc>
        <w:tc>
          <w:tcPr>
            <w:tcW w:w="241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60D82377" w14:textId="58164A65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2.3</w:t>
            </w:r>
          </w:p>
        </w:tc>
      </w:tr>
      <w:tr w:rsidRPr="00920E02" w:rsidR="0015301B" w:rsidTr="42D60716" w14:paraId="74473F57" w14:textId="77777777">
        <w:tc>
          <w:tcPr>
            <w:tcW w:w="13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60E463E5" w14:textId="73774106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18.1.0</w:t>
            </w:r>
          </w:p>
        </w:tc>
        <w:tc>
          <w:tcPr>
            <w:tcW w:w="18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34D945A0" w14:textId="450345D3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2018-11-02</w:t>
            </w:r>
          </w:p>
        </w:tc>
        <w:tc>
          <w:tcPr>
            <w:tcW w:w="40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0E50CC9E" w14:textId="0F3DF11D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Master &amp; Variation products</w:t>
            </w:r>
          </w:p>
        </w:tc>
        <w:tc>
          <w:tcPr>
            <w:tcW w:w="241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4CC6736F" w14:textId="7777777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1.7</w:t>
            </w:r>
          </w:p>
        </w:tc>
      </w:tr>
      <w:tr w:rsidRPr="00920E02" w:rsidR="0015301B" w:rsidTr="42D60716" w14:paraId="6A00C545" w14:textId="77777777">
        <w:tc>
          <w:tcPr>
            <w:tcW w:w="13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072CF61D" w14:textId="7777777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1.1.1</w:t>
            </w:r>
          </w:p>
        </w:tc>
        <w:tc>
          <w:tcPr>
            <w:tcW w:w="18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62EA6FC7" w14:textId="7777777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2018-02-12</w:t>
            </w:r>
          </w:p>
        </w:tc>
        <w:tc>
          <w:tcPr>
            <w:tcW w:w="40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56CF1CCD" w14:textId="7777777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Change SFCC version number</w:t>
            </w:r>
          </w:p>
        </w:tc>
        <w:tc>
          <w:tcPr>
            <w:tcW w:w="241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6290D9CF" w14:textId="7777777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1.7</w:t>
            </w:r>
          </w:p>
        </w:tc>
      </w:tr>
      <w:tr w:rsidRPr="00920E02" w:rsidR="0015301B" w:rsidTr="42D60716" w14:paraId="78E616BE" w14:textId="77777777">
        <w:tc>
          <w:tcPr>
            <w:tcW w:w="13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3A9CD78F" w14:textId="7777777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1.1</w:t>
            </w:r>
          </w:p>
        </w:tc>
        <w:tc>
          <w:tcPr>
            <w:tcW w:w="18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2E066D94" w14:textId="7777777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2018-01-26</w:t>
            </w:r>
          </w:p>
        </w:tc>
        <w:tc>
          <w:tcPr>
            <w:tcW w:w="40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47A69E6E" w14:textId="7777777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Module documentation</w:t>
            </w:r>
          </w:p>
        </w:tc>
        <w:tc>
          <w:tcPr>
            <w:tcW w:w="241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5E18CFBB" w14:textId="7777777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1.7</w:t>
            </w:r>
          </w:p>
        </w:tc>
      </w:tr>
      <w:tr w:rsidRPr="00920E02" w:rsidR="0015301B" w:rsidTr="42D60716" w14:paraId="4930E88E" w14:textId="77777777">
        <w:tc>
          <w:tcPr>
            <w:tcW w:w="138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2E0360C0" w14:textId="7777777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1.0</w:t>
            </w:r>
          </w:p>
        </w:tc>
        <w:tc>
          <w:tcPr>
            <w:tcW w:w="180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52A3649D" w14:textId="7777777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2017-10-05</w:t>
            </w:r>
          </w:p>
        </w:tc>
        <w:tc>
          <w:tcPr>
            <w:tcW w:w="40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6157C415" w14:textId="7777777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Initial release</w:t>
            </w:r>
          </w:p>
        </w:tc>
        <w:tc>
          <w:tcPr>
            <w:tcW w:w="241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20E02" w:rsidR="0015301B" w:rsidP="0015301B" w:rsidRDefault="0015301B" w14:paraId="7F0A4CCA" w14:textId="77777777">
            <w:pPr>
              <w:pStyle w:val="Contenudetableau"/>
              <w:rPr>
                <w:rFonts w:ascii="Lato" w:hAnsi="Lato" w:cs="Times New Roman"/>
                <w:lang w:val="en-US"/>
              </w:rPr>
            </w:pPr>
            <w:r w:rsidRPr="00920E02">
              <w:rPr>
                <w:rFonts w:ascii="Lato" w:hAnsi="Lato" w:cs="Times New Roman"/>
                <w:lang w:val="en-US"/>
              </w:rPr>
              <w:t>1.7</w:t>
            </w:r>
          </w:p>
        </w:tc>
      </w:tr>
    </w:tbl>
    <w:p w:rsidRPr="00920E02" w:rsidR="00F67A02" w:rsidRDefault="00F67A02" w14:paraId="74565D22" w14:textId="77777777">
      <w:pPr>
        <w:pStyle w:val="Corpsdetexte"/>
        <w:rPr>
          <w:rFonts w:ascii="Lato" w:hAnsi="Lato" w:cs="Times New Roman"/>
          <w:lang w:val="en-US"/>
        </w:rPr>
      </w:pPr>
    </w:p>
    <w:sectPr w:rsidRPr="00920E02" w:rsidR="00F67A02" w:rsidSect="00F67A02">
      <w:footerReference w:type="even" r:id="rId23"/>
      <w:footerReference w:type="default" r:id="rId24"/>
      <w:pgSz w:w="11906" w:h="16838" w:orient="portrait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225B" w:rsidP="0000681A" w:rsidRDefault="00A0225B" w14:paraId="1459012D" w14:textId="77777777">
      <w:r>
        <w:separator/>
      </w:r>
    </w:p>
  </w:endnote>
  <w:endnote w:type="continuationSeparator" w:id="0">
    <w:p w:rsidR="00A0225B" w:rsidP="0000681A" w:rsidRDefault="00A0225B" w14:paraId="429E66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charset w:val="00"/>
    <w:family w:val="roman"/>
    <w:pitch w:val="default"/>
  </w:font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  <w:font w:name="OpenSymbol">
    <w:altName w:val="Calibri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8214063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FA31BC" w:rsidP="001119D2" w:rsidRDefault="00FA31BC" w14:paraId="51ECFD29" w14:textId="5195F256">
        <w:pPr>
          <w:pStyle w:val="Pieddepage"/>
          <w:framePr w:wrap="none" w:hAnchor="margin" w:vAnchor="text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FA31BC" w:rsidP="0000681A" w:rsidRDefault="00FA31BC" w14:paraId="42523B44" w14:textId="7777777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2077009264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FA31BC" w:rsidP="001119D2" w:rsidRDefault="00FA31BC" w14:paraId="739CF092" w14:textId="2AC97C6A">
        <w:pPr>
          <w:pStyle w:val="Pieddepage"/>
          <w:framePr w:wrap="none" w:hAnchor="margin" w:vAnchor="text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11</w:t>
        </w:r>
        <w:r>
          <w:rPr>
            <w:rStyle w:val="Numrodepage"/>
          </w:rPr>
          <w:fldChar w:fldCharType="end"/>
        </w:r>
      </w:p>
    </w:sdtContent>
  </w:sdt>
  <w:p w:rsidR="00FA31BC" w:rsidP="0000681A" w:rsidRDefault="00FA31BC" w14:paraId="2AF63CDA" w14:textId="0EB6C6C7">
    <w:pPr>
      <w:pStyle w:val="Pieddepage"/>
      <w:ind w:right="360"/>
    </w:pPr>
  </w:p>
  <w:p w:rsidR="00FA31BC" w:rsidP="0000681A" w:rsidRDefault="00FA31BC" w14:paraId="14F472B9" w14:textId="7777777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225B" w:rsidP="0000681A" w:rsidRDefault="00A0225B" w14:paraId="424A6192" w14:textId="77777777">
      <w:r>
        <w:separator/>
      </w:r>
    </w:p>
  </w:footnote>
  <w:footnote w:type="continuationSeparator" w:id="0">
    <w:p w:rsidR="00A0225B" w:rsidP="0000681A" w:rsidRDefault="00A0225B" w14:paraId="71183F2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19FB"/>
    <w:multiLevelType w:val="hybridMultilevel"/>
    <w:tmpl w:val="CC74349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474E0B"/>
    <w:multiLevelType w:val="hybridMultilevel"/>
    <w:tmpl w:val="7DFEF870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AE62F3"/>
    <w:multiLevelType w:val="multilevel"/>
    <w:tmpl w:val="5ECAD356"/>
    <w:lvl w:ilvl="0">
      <w:start w:val="1"/>
      <w:numFmt w:val="decimal"/>
      <w:lvlText w:val="%1."/>
      <w:lvlJc w:val="left"/>
      <w:pPr>
        <w:ind w:left="1800" w:hanging="360"/>
      </w:pPr>
      <w:rPr>
        <w:rFonts w:ascii="Calibri" w:hAnsi="Calibri" w:eastAsia="Times New Roman" w:cs="Times New Roman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C8D342F"/>
    <w:multiLevelType w:val="hybridMultilevel"/>
    <w:tmpl w:val="A33A8E12"/>
    <w:lvl w:ilvl="0" w:tplc="63EE39D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ans CJK SC Regular" w:cs="Times New Roman"/>
        <w:b w:val="0"/>
        <w:i w:val="0"/>
        <w:color w:val="auto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F138A3"/>
    <w:multiLevelType w:val="hybridMultilevel"/>
    <w:tmpl w:val="C47E94A2"/>
    <w:lvl w:ilvl="0" w:tplc="4748E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510A63"/>
    <w:multiLevelType w:val="hybridMultilevel"/>
    <w:tmpl w:val="FD16B9BA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B460F0"/>
    <w:multiLevelType w:val="hybridMultilevel"/>
    <w:tmpl w:val="39409F8C"/>
    <w:lvl w:ilvl="0" w:tplc="08090001">
      <w:start w:val="1"/>
      <w:numFmt w:val="bullet"/>
      <w:lvlText w:val=""/>
      <w:lvlJc w:val="left"/>
      <w:pPr>
        <w:ind w:left="284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356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428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500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72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644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716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88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8607" w:hanging="360"/>
      </w:pPr>
      <w:rPr>
        <w:rFonts w:hint="default" w:ascii="Wingdings" w:hAnsi="Wingdings"/>
      </w:rPr>
    </w:lvl>
  </w:abstractNum>
  <w:abstractNum w:abstractNumId="7" w15:restartNumberingAfterBreak="0">
    <w:nsid w:val="24AA3CFE"/>
    <w:multiLevelType w:val="hybridMultilevel"/>
    <w:tmpl w:val="86029214"/>
    <w:lvl w:ilvl="0" w:tplc="40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 w:cs="Wingdings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 w:cs="Symbol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 w:cs="Wingdings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 w:cs="Symbol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277166CA"/>
    <w:multiLevelType w:val="multilevel"/>
    <w:tmpl w:val="8FA2BD1E"/>
    <w:lvl w:ilvl="0">
      <w:start w:val="1"/>
      <w:numFmt w:val="none"/>
      <w:pStyle w:val="Heading1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9491BB8"/>
    <w:multiLevelType w:val="hybridMultilevel"/>
    <w:tmpl w:val="B8AE99A4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24562C"/>
    <w:multiLevelType w:val="multilevel"/>
    <w:tmpl w:val="5596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14431CD"/>
    <w:multiLevelType w:val="hybridMultilevel"/>
    <w:tmpl w:val="26BC601C"/>
    <w:lvl w:ilvl="0" w:tplc="D05A9F0C">
      <w:start w:val="3"/>
      <w:numFmt w:val="bullet"/>
      <w:lvlText w:val="-"/>
      <w:lvlJc w:val="left"/>
      <w:pPr>
        <w:ind w:left="2486" w:hanging="360"/>
      </w:pPr>
      <w:rPr>
        <w:rFonts w:hint="default" w:ascii="Lato" w:hAnsi="Lato" w:eastAsia="Noto Sans CJK SC Regular" w:cs="Times New Roman"/>
      </w:rPr>
    </w:lvl>
    <w:lvl w:ilvl="1" w:tplc="40090003" w:tentative="1">
      <w:start w:val="1"/>
      <w:numFmt w:val="bullet"/>
      <w:lvlText w:val="o"/>
      <w:lvlJc w:val="left"/>
      <w:pPr>
        <w:ind w:left="320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92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64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36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08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80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52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246" w:hanging="360"/>
      </w:pPr>
      <w:rPr>
        <w:rFonts w:hint="default" w:ascii="Wingdings" w:hAnsi="Wingdings"/>
      </w:rPr>
    </w:lvl>
  </w:abstractNum>
  <w:abstractNum w:abstractNumId="12" w15:restartNumberingAfterBreak="0">
    <w:nsid w:val="31B93A8C"/>
    <w:multiLevelType w:val="multilevel"/>
    <w:tmpl w:val="74F4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3" w15:restartNumberingAfterBreak="0">
    <w:nsid w:val="3D1628D2"/>
    <w:multiLevelType w:val="hybridMultilevel"/>
    <w:tmpl w:val="6CDA75F8"/>
    <w:lvl w:ilvl="0" w:tplc="08090001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14" w15:restartNumberingAfterBreak="0">
    <w:nsid w:val="3E57409B"/>
    <w:multiLevelType w:val="multilevel"/>
    <w:tmpl w:val="05A85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5" w15:restartNumberingAfterBreak="0">
    <w:nsid w:val="4E1963B5"/>
    <w:multiLevelType w:val="multilevel"/>
    <w:tmpl w:val="B6D4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6" w15:restartNumberingAfterBreak="0">
    <w:nsid w:val="56705C39"/>
    <w:multiLevelType w:val="multilevel"/>
    <w:tmpl w:val="9AE4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91A731C"/>
    <w:multiLevelType w:val="multilevel"/>
    <w:tmpl w:val="AEF0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8" w15:restartNumberingAfterBreak="0">
    <w:nsid w:val="5FBC7C5D"/>
    <w:multiLevelType w:val="multilevel"/>
    <w:tmpl w:val="B82C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9" w15:restartNumberingAfterBreak="0">
    <w:nsid w:val="61F66BAA"/>
    <w:multiLevelType w:val="multilevel"/>
    <w:tmpl w:val="449E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0" w15:restartNumberingAfterBreak="0">
    <w:nsid w:val="6E922B09"/>
    <w:multiLevelType w:val="hybridMultilevel"/>
    <w:tmpl w:val="785850A2"/>
    <w:lvl w:ilvl="0" w:tplc="F044E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43B4670"/>
    <w:multiLevelType w:val="hybridMultilevel"/>
    <w:tmpl w:val="0F70A502"/>
    <w:lvl w:ilvl="0" w:tplc="08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75465467"/>
    <w:multiLevelType w:val="multilevel"/>
    <w:tmpl w:val="B6D4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3" w15:restartNumberingAfterBreak="0">
    <w:nsid w:val="77431345"/>
    <w:multiLevelType w:val="hybridMultilevel"/>
    <w:tmpl w:val="347CE53A"/>
    <w:lvl w:ilvl="0" w:tplc="7FF2F644">
      <w:start w:val="3"/>
      <w:numFmt w:val="bullet"/>
      <w:lvlText w:val="-"/>
      <w:lvlJc w:val="left"/>
      <w:pPr>
        <w:ind w:left="2487" w:hanging="360"/>
      </w:pPr>
      <w:rPr>
        <w:rFonts w:hint="default" w:ascii="Lato" w:hAnsi="Lato" w:eastAsia="Noto Sans CJK SC Regular" w:cs="Times New Roman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hint="default" w:ascii="Wingdings" w:hAnsi="Wingdings"/>
      </w:rPr>
    </w:lvl>
  </w:abstractNum>
  <w:abstractNum w:abstractNumId="24" w15:restartNumberingAfterBreak="0">
    <w:nsid w:val="7E8621A2"/>
    <w:multiLevelType w:val="hybridMultilevel"/>
    <w:tmpl w:val="256AC39A"/>
    <w:lvl w:ilvl="0" w:tplc="B9741C40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ans CJK SC Regular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9"/>
  </w:num>
  <w:num w:numId="3">
    <w:abstractNumId w:val="18"/>
  </w:num>
  <w:num w:numId="4">
    <w:abstractNumId w:val="12"/>
  </w:num>
  <w:num w:numId="5">
    <w:abstractNumId w:val="15"/>
  </w:num>
  <w:num w:numId="6">
    <w:abstractNumId w:val="10"/>
  </w:num>
  <w:num w:numId="7">
    <w:abstractNumId w:val="16"/>
  </w:num>
  <w:num w:numId="8">
    <w:abstractNumId w:val="17"/>
  </w:num>
  <w:num w:numId="9">
    <w:abstractNumId w:val="14"/>
  </w:num>
  <w:num w:numId="10">
    <w:abstractNumId w:val="2"/>
  </w:num>
  <w:num w:numId="11">
    <w:abstractNumId w:val="21"/>
  </w:num>
  <w:num w:numId="12">
    <w:abstractNumId w:val="1"/>
  </w:num>
  <w:num w:numId="13">
    <w:abstractNumId w:val="3"/>
  </w:num>
  <w:num w:numId="14">
    <w:abstractNumId w:val="24"/>
  </w:num>
  <w:num w:numId="15">
    <w:abstractNumId w:val="0"/>
  </w:num>
  <w:num w:numId="16">
    <w:abstractNumId w:val="6"/>
  </w:num>
  <w:num w:numId="17">
    <w:abstractNumId w:val="13"/>
  </w:num>
  <w:num w:numId="18">
    <w:abstractNumId w:val="11"/>
  </w:num>
  <w:num w:numId="19">
    <w:abstractNumId w:val="23"/>
  </w:num>
  <w:num w:numId="20">
    <w:abstractNumId w:val="22"/>
  </w:num>
  <w:num w:numId="21">
    <w:abstractNumId w:val="7"/>
  </w:num>
  <w:num w:numId="22">
    <w:abstractNumId w:val="20"/>
  </w:num>
  <w:num w:numId="23">
    <w:abstractNumId w:val="4"/>
  </w:num>
  <w:num w:numId="24">
    <w:abstractNumId w:val="9"/>
  </w:num>
  <w:num w:numId="2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quignon Jérémy">
    <w15:presenceInfo w15:providerId="Windows Live" w15:userId="7a4cd379c04a3b7f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02"/>
    <w:rsid w:val="00000FCB"/>
    <w:rsid w:val="0000681A"/>
    <w:rsid w:val="00010765"/>
    <w:rsid w:val="00012CBF"/>
    <w:rsid w:val="00014967"/>
    <w:rsid w:val="000150DD"/>
    <w:rsid w:val="00015D2A"/>
    <w:rsid w:val="000171B9"/>
    <w:rsid w:val="000177A8"/>
    <w:rsid w:val="00023A29"/>
    <w:rsid w:val="000245AE"/>
    <w:rsid w:val="00024BF7"/>
    <w:rsid w:val="000258CA"/>
    <w:rsid w:val="000304FC"/>
    <w:rsid w:val="00033B91"/>
    <w:rsid w:val="000440E1"/>
    <w:rsid w:val="00052EFC"/>
    <w:rsid w:val="00055D15"/>
    <w:rsid w:val="000561D8"/>
    <w:rsid w:val="00061552"/>
    <w:rsid w:val="000658CA"/>
    <w:rsid w:val="00066AC1"/>
    <w:rsid w:val="00070F8F"/>
    <w:rsid w:val="00071038"/>
    <w:rsid w:val="00071CE7"/>
    <w:rsid w:val="00076D2D"/>
    <w:rsid w:val="00082C29"/>
    <w:rsid w:val="000844F1"/>
    <w:rsid w:val="000846AF"/>
    <w:rsid w:val="000851CD"/>
    <w:rsid w:val="00086336"/>
    <w:rsid w:val="00086BBE"/>
    <w:rsid w:val="0009271A"/>
    <w:rsid w:val="000A1D50"/>
    <w:rsid w:val="000A2D81"/>
    <w:rsid w:val="000A5C53"/>
    <w:rsid w:val="000A5FB3"/>
    <w:rsid w:val="000A6A23"/>
    <w:rsid w:val="000B0037"/>
    <w:rsid w:val="000B0491"/>
    <w:rsid w:val="000B07FF"/>
    <w:rsid w:val="000B5BAF"/>
    <w:rsid w:val="000B7F77"/>
    <w:rsid w:val="000C0705"/>
    <w:rsid w:val="000C1C99"/>
    <w:rsid w:val="000C2E28"/>
    <w:rsid w:val="000C3161"/>
    <w:rsid w:val="000C63CA"/>
    <w:rsid w:val="000D1B5A"/>
    <w:rsid w:val="000D6235"/>
    <w:rsid w:val="000E02F2"/>
    <w:rsid w:val="000E0744"/>
    <w:rsid w:val="000E0B60"/>
    <w:rsid w:val="000E171E"/>
    <w:rsid w:val="000E22FB"/>
    <w:rsid w:val="000E6BE7"/>
    <w:rsid w:val="000F0F93"/>
    <w:rsid w:val="000F3CFD"/>
    <w:rsid w:val="000F6E00"/>
    <w:rsid w:val="001037FC"/>
    <w:rsid w:val="00103955"/>
    <w:rsid w:val="00103D81"/>
    <w:rsid w:val="00104BD9"/>
    <w:rsid w:val="001119D2"/>
    <w:rsid w:val="00120981"/>
    <w:rsid w:val="00120C58"/>
    <w:rsid w:val="001219C3"/>
    <w:rsid w:val="001223C4"/>
    <w:rsid w:val="0012637D"/>
    <w:rsid w:val="001327AC"/>
    <w:rsid w:val="00133E8B"/>
    <w:rsid w:val="0013485C"/>
    <w:rsid w:val="00136EFB"/>
    <w:rsid w:val="00137258"/>
    <w:rsid w:val="0013777F"/>
    <w:rsid w:val="00141092"/>
    <w:rsid w:val="00144F12"/>
    <w:rsid w:val="00147762"/>
    <w:rsid w:val="00150692"/>
    <w:rsid w:val="0015100B"/>
    <w:rsid w:val="001526BF"/>
    <w:rsid w:val="0015301B"/>
    <w:rsid w:val="00153E01"/>
    <w:rsid w:val="00160E8A"/>
    <w:rsid w:val="00161F23"/>
    <w:rsid w:val="00162E07"/>
    <w:rsid w:val="00164D74"/>
    <w:rsid w:val="00166381"/>
    <w:rsid w:val="001663F4"/>
    <w:rsid w:val="00166B8B"/>
    <w:rsid w:val="001736EB"/>
    <w:rsid w:val="001842D8"/>
    <w:rsid w:val="0018665F"/>
    <w:rsid w:val="00187020"/>
    <w:rsid w:val="00195FCB"/>
    <w:rsid w:val="001A0D27"/>
    <w:rsid w:val="001A2300"/>
    <w:rsid w:val="001A248C"/>
    <w:rsid w:val="001A332D"/>
    <w:rsid w:val="001A4C33"/>
    <w:rsid w:val="001A4C60"/>
    <w:rsid w:val="001C113B"/>
    <w:rsid w:val="001C24A2"/>
    <w:rsid w:val="001E0CEE"/>
    <w:rsid w:val="001E1578"/>
    <w:rsid w:val="001E6E9D"/>
    <w:rsid w:val="001E79A6"/>
    <w:rsid w:val="001F0728"/>
    <w:rsid w:val="001F2600"/>
    <w:rsid w:val="001F2C02"/>
    <w:rsid w:val="001F61C6"/>
    <w:rsid w:val="002019B3"/>
    <w:rsid w:val="002071B3"/>
    <w:rsid w:val="00207CEE"/>
    <w:rsid w:val="00217D6D"/>
    <w:rsid w:val="00223898"/>
    <w:rsid w:val="00225412"/>
    <w:rsid w:val="00227E8F"/>
    <w:rsid w:val="002300D8"/>
    <w:rsid w:val="002306B2"/>
    <w:rsid w:val="002332AB"/>
    <w:rsid w:val="00244013"/>
    <w:rsid w:val="002476DD"/>
    <w:rsid w:val="00247C5E"/>
    <w:rsid w:val="00247CB8"/>
    <w:rsid w:val="00262ED7"/>
    <w:rsid w:val="00264335"/>
    <w:rsid w:val="0026798F"/>
    <w:rsid w:val="002701C9"/>
    <w:rsid w:val="00270E70"/>
    <w:rsid w:val="0027201A"/>
    <w:rsid w:val="002728CA"/>
    <w:rsid w:val="00292CD0"/>
    <w:rsid w:val="00294454"/>
    <w:rsid w:val="00297B57"/>
    <w:rsid w:val="002A3A35"/>
    <w:rsid w:val="002A58DB"/>
    <w:rsid w:val="002A6256"/>
    <w:rsid w:val="002A6437"/>
    <w:rsid w:val="002A6D1A"/>
    <w:rsid w:val="002B03F6"/>
    <w:rsid w:val="002B6C74"/>
    <w:rsid w:val="002C0179"/>
    <w:rsid w:val="002C078E"/>
    <w:rsid w:val="002C253A"/>
    <w:rsid w:val="002C2D98"/>
    <w:rsid w:val="002C3AA9"/>
    <w:rsid w:val="002C6C6E"/>
    <w:rsid w:val="002D01C1"/>
    <w:rsid w:val="002D5D13"/>
    <w:rsid w:val="002D7A0B"/>
    <w:rsid w:val="002E0FEE"/>
    <w:rsid w:val="002E2DD4"/>
    <w:rsid w:val="002E3A04"/>
    <w:rsid w:val="002E3FCD"/>
    <w:rsid w:val="002E5862"/>
    <w:rsid w:val="002F19A6"/>
    <w:rsid w:val="002F438F"/>
    <w:rsid w:val="002F5FCE"/>
    <w:rsid w:val="002F683B"/>
    <w:rsid w:val="00301899"/>
    <w:rsid w:val="00304C70"/>
    <w:rsid w:val="00306326"/>
    <w:rsid w:val="00310C24"/>
    <w:rsid w:val="00316BD1"/>
    <w:rsid w:val="00317B62"/>
    <w:rsid w:val="003220B6"/>
    <w:rsid w:val="00322FC9"/>
    <w:rsid w:val="003242F0"/>
    <w:rsid w:val="0032772F"/>
    <w:rsid w:val="00332CD2"/>
    <w:rsid w:val="003347AB"/>
    <w:rsid w:val="003463DF"/>
    <w:rsid w:val="0035047C"/>
    <w:rsid w:val="00352087"/>
    <w:rsid w:val="003557E9"/>
    <w:rsid w:val="00371396"/>
    <w:rsid w:val="00375B56"/>
    <w:rsid w:val="00375F85"/>
    <w:rsid w:val="00376430"/>
    <w:rsid w:val="00383120"/>
    <w:rsid w:val="00390433"/>
    <w:rsid w:val="00397612"/>
    <w:rsid w:val="003A01CF"/>
    <w:rsid w:val="003A59AF"/>
    <w:rsid w:val="003B4025"/>
    <w:rsid w:val="003B48A7"/>
    <w:rsid w:val="003B5963"/>
    <w:rsid w:val="003B6C02"/>
    <w:rsid w:val="003C0FAB"/>
    <w:rsid w:val="003C49FC"/>
    <w:rsid w:val="003C72A1"/>
    <w:rsid w:val="003D0A33"/>
    <w:rsid w:val="003D339A"/>
    <w:rsid w:val="003D35B9"/>
    <w:rsid w:val="003D3BA7"/>
    <w:rsid w:val="003D4899"/>
    <w:rsid w:val="003D6313"/>
    <w:rsid w:val="003D675F"/>
    <w:rsid w:val="003E0F56"/>
    <w:rsid w:val="003E5026"/>
    <w:rsid w:val="003E74BF"/>
    <w:rsid w:val="00404956"/>
    <w:rsid w:val="004114C5"/>
    <w:rsid w:val="004158B2"/>
    <w:rsid w:val="00417B03"/>
    <w:rsid w:val="00421F2E"/>
    <w:rsid w:val="0042416F"/>
    <w:rsid w:val="004255C9"/>
    <w:rsid w:val="00432CA7"/>
    <w:rsid w:val="004351E6"/>
    <w:rsid w:val="004362D0"/>
    <w:rsid w:val="00437D2A"/>
    <w:rsid w:val="00440FC8"/>
    <w:rsid w:val="00441392"/>
    <w:rsid w:val="00450020"/>
    <w:rsid w:val="00450A4B"/>
    <w:rsid w:val="004573DC"/>
    <w:rsid w:val="00457FC6"/>
    <w:rsid w:val="004654C3"/>
    <w:rsid w:val="00465A58"/>
    <w:rsid w:val="00470342"/>
    <w:rsid w:val="00471DC6"/>
    <w:rsid w:val="00472F51"/>
    <w:rsid w:val="00476A80"/>
    <w:rsid w:val="004773DF"/>
    <w:rsid w:val="004809CB"/>
    <w:rsid w:val="00481392"/>
    <w:rsid w:val="00482089"/>
    <w:rsid w:val="00493C4C"/>
    <w:rsid w:val="004A0403"/>
    <w:rsid w:val="004A1286"/>
    <w:rsid w:val="004A3A1E"/>
    <w:rsid w:val="004A4139"/>
    <w:rsid w:val="004A4479"/>
    <w:rsid w:val="004A49DD"/>
    <w:rsid w:val="004A60F7"/>
    <w:rsid w:val="004A6E3E"/>
    <w:rsid w:val="004B0B03"/>
    <w:rsid w:val="004B26CD"/>
    <w:rsid w:val="004C001E"/>
    <w:rsid w:val="004C06D2"/>
    <w:rsid w:val="004C23AE"/>
    <w:rsid w:val="004C3C93"/>
    <w:rsid w:val="004C4257"/>
    <w:rsid w:val="004C6335"/>
    <w:rsid w:val="004D4844"/>
    <w:rsid w:val="004D7965"/>
    <w:rsid w:val="004E0214"/>
    <w:rsid w:val="004E5578"/>
    <w:rsid w:val="004E608D"/>
    <w:rsid w:val="004E76D9"/>
    <w:rsid w:val="004F2ED1"/>
    <w:rsid w:val="0050025D"/>
    <w:rsid w:val="00502B88"/>
    <w:rsid w:val="005035C8"/>
    <w:rsid w:val="00516CAD"/>
    <w:rsid w:val="00521642"/>
    <w:rsid w:val="0052453E"/>
    <w:rsid w:val="00530FC9"/>
    <w:rsid w:val="00532232"/>
    <w:rsid w:val="00534119"/>
    <w:rsid w:val="005370A3"/>
    <w:rsid w:val="00540A62"/>
    <w:rsid w:val="005569CD"/>
    <w:rsid w:val="00560908"/>
    <w:rsid w:val="00560C50"/>
    <w:rsid w:val="0057113F"/>
    <w:rsid w:val="0057246E"/>
    <w:rsid w:val="00574456"/>
    <w:rsid w:val="005773ED"/>
    <w:rsid w:val="00580F63"/>
    <w:rsid w:val="00581E65"/>
    <w:rsid w:val="00584637"/>
    <w:rsid w:val="00584958"/>
    <w:rsid w:val="00584F4E"/>
    <w:rsid w:val="0058589D"/>
    <w:rsid w:val="00586CD9"/>
    <w:rsid w:val="00593EDD"/>
    <w:rsid w:val="005A4A10"/>
    <w:rsid w:val="005A6699"/>
    <w:rsid w:val="005A73BA"/>
    <w:rsid w:val="005B18EA"/>
    <w:rsid w:val="005B3F0F"/>
    <w:rsid w:val="005B444D"/>
    <w:rsid w:val="005B7404"/>
    <w:rsid w:val="005B76F9"/>
    <w:rsid w:val="005C047E"/>
    <w:rsid w:val="005C3161"/>
    <w:rsid w:val="005C7CDB"/>
    <w:rsid w:val="005D11E3"/>
    <w:rsid w:val="005D2936"/>
    <w:rsid w:val="005E0122"/>
    <w:rsid w:val="005E0FFA"/>
    <w:rsid w:val="005E3E5A"/>
    <w:rsid w:val="005F1149"/>
    <w:rsid w:val="005F13B3"/>
    <w:rsid w:val="005F6476"/>
    <w:rsid w:val="005F7BEF"/>
    <w:rsid w:val="006019E5"/>
    <w:rsid w:val="00602AEA"/>
    <w:rsid w:val="00603356"/>
    <w:rsid w:val="00604AAE"/>
    <w:rsid w:val="00614329"/>
    <w:rsid w:val="00616FA1"/>
    <w:rsid w:val="006201E7"/>
    <w:rsid w:val="00621DA2"/>
    <w:rsid w:val="00622D9D"/>
    <w:rsid w:val="00627EBA"/>
    <w:rsid w:val="00630BC2"/>
    <w:rsid w:val="006324BA"/>
    <w:rsid w:val="006331E6"/>
    <w:rsid w:val="006374FD"/>
    <w:rsid w:val="00645A83"/>
    <w:rsid w:val="00651EB7"/>
    <w:rsid w:val="00653434"/>
    <w:rsid w:val="00654F2B"/>
    <w:rsid w:val="0065515F"/>
    <w:rsid w:val="00655404"/>
    <w:rsid w:val="00656A30"/>
    <w:rsid w:val="0066091C"/>
    <w:rsid w:val="00663783"/>
    <w:rsid w:val="00663A88"/>
    <w:rsid w:val="006726E0"/>
    <w:rsid w:val="006735D4"/>
    <w:rsid w:val="00677DF3"/>
    <w:rsid w:val="00680DF6"/>
    <w:rsid w:val="00683CAD"/>
    <w:rsid w:val="006A1824"/>
    <w:rsid w:val="006A3982"/>
    <w:rsid w:val="006A56EC"/>
    <w:rsid w:val="006B25D4"/>
    <w:rsid w:val="006B2618"/>
    <w:rsid w:val="006B441B"/>
    <w:rsid w:val="006B47F3"/>
    <w:rsid w:val="006B4E13"/>
    <w:rsid w:val="006B6D05"/>
    <w:rsid w:val="006C0E93"/>
    <w:rsid w:val="006C5F81"/>
    <w:rsid w:val="006C69EB"/>
    <w:rsid w:val="006C7920"/>
    <w:rsid w:val="006D1238"/>
    <w:rsid w:val="006D216B"/>
    <w:rsid w:val="006D2700"/>
    <w:rsid w:val="006D400E"/>
    <w:rsid w:val="006D4939"/>
    <w:rsid w:val="006D7BC2"/>
    <w:rsid w:val="006F3387"/>
    <w:rsid w:val="007049EA"/>
    <w:rsid w:val="00707B70"/>
    <w:rsid w:val="00720D8C"/>
    <w:rsid w:val="00723A67"/>
    <w:rsid w:val="00732959"/>
    <w:rsid w:val="00733586"/>
    <w:rsid w:val="00733D1A"/>
    <w:rsid w:val="00736AB9"/>
    <w:rsid w:val="00736BEC"/>
    <w:rsid w:val="00736E4C"/>
    <w:rsid w:val="0073748F"/>
    <w:rsid w:val="00737C1C"/>
    <w:rsid w:val="00740295"/>
    <w:rsid w:val="0074169C"/>
    <w:rsid w:val="00741CF4"/>
    <w:rsid w:val="00743CBE"/>
    <w:rsid w:val="0074412E"/>
    <w:rsid w:val="00752F72"/>
    <w:rsid w:val="00756751"/>
    <w:rsid w:val="00764F71"/>
    <w:rsid w:val="00765E20"/>
    <w:rsid w:val="00771877"/>
    <w:rsid w:val="0078383C"/>
    <w:rsid w:val="00790D1B"/>
    <w:rsid w:val="007915AE"/>
    <w:rsid w:val="00793D7C"/>
    <w:rsid w:val="00793F55"/>
    <w:rsid w:val="00794F4E"/>
    <w:rsid w:val="00796BC2"/>
    <w:rsid w:val="0079701F"/>
    <w:rsid w:val="007A2F88"/>
    <w:rsid w:val="007B392E"/>
    <w:rsid w:val="007B51A5"/>
    <w:rsid w:val="007B5901"/>
    <w:rsid w:val="007B5F23"/>
    <w:rsid w:val="007B6E76"/>
    <w:rsid w:val="007C1ED2"/>
    <w:rsid w:val="007C2451"/>
    <w:rsid w:val="007C52B2"/>
    <w:rsid w:val="007C6CBA"/>
    <w:rsid w:val="007D5187"/>
    <w:rsid w:val="007D657D"/>
    <w:rsid w:val="007D6BE4"/>
    <w:rsid w:val="007E07E6"/>
    <w:rsid w:val="007E1C4D"/>
    <w:rsid w:val="007E25AD"/>
    <w:rsid w:val="007E2DAA"/>
    <w:rsid w:val="007E3F58"/>
    <w:rsid w:val="007E4E1A"/>
    <w:rsid w:val="007E6EF8"/>
    <w:rsid w:val="007F0C75"/>
    <w:rsid w:val="007F14B8"/>
    <w:rsid w:val="00802EA1"/>
    <w:rsid w:val="008050CF"/>
    <w:rsid w:val="0080600C"/>
    <w:rsid w:val="00806A67"/>
    <w:rsid w:val="008124E9"/>
    <w:rsid w:val="008143CA"/>
    <w:rsid w:val="00822A99"/>
    <w:rsid w:val="008314C4"/>
    <w:rsid w:val="008332D7"/>
    <w:rsid w:val="00840E5B"/>
    <w:rsid w:val="00843158"/>
    <w:rsid w:val="0084412A"/>
    <w:rsid w:val="008443BF"/>
    <w:rsid w:val="00845292"/>
    <w:rsid w:val="00845EBD"/>
    <w:rsid w:val="00854C51"/>
    <w:rsid w:val="00860295"/>
    <w:rsid w:val="00862FB1"/>
    <w:rsid w:val="00863F3C"/>
    <w:rsid w:val="008657FD"/>
    <w:rsid w:val="008674DB"/>
    <w:rsid w:val="008742A4"/>
    <w:rsid w:val="0087576D"/>
    <w:rsid w:val="00882080"/>
    <w:rsid w:val="00884833"/>
    <w:rsid w:val="00884F76"/>
    <w:rsid w:val="00890253"/>
    <w:rsid w:val="0089618E"/>
    <w:rsid w:val="00897BB3"/>
    <w:rsid w:val="008A0D9A"/>
    <w:rsid w:val="008A4D54"/>
    <w:rsid w:val="008A5399"/>
    <w:rsid w:val="008B0554"/>
    <w:rsid w:val="008B20A1"/>
    <w:rsid w:val="008B2AAF"/>
    <w:rsid w:val="008B705D"/>
    <w:rsid w:val="008C1A7D"/>
    <w:rsid w:val="008C3414"/>
    <w:rsid w:val="008C5806"/>
    <w:rsid w:val="008C7CA5"/>
    <w:rsid w:val="008E0C49"/>
    <w:rsid w:val="008E1F49"/>
    <w:rsid w:val="008E249A"/>
    <w:rsid w:val="008E2D33"/>
    <w:rsid w:val="008E4E7F"/>
    <w:rsid w:val="008E73D4"/>
    <w:rsid w:val="008F27B5"/>
    <w:rsid w:val="008F4315"/>
    <w:rsid w:val="00902753"/>
    <w:rsid w:val="00906B04"/>
    <w:rsid w:val="00906CC0"/>
    <w:rsid w:val="0091026A"/>
    <w:rsid w:val="00910355"/>
    <w:rsid w:val="00910B79"/>
    <w:rsid w:val="00911CD1"/>
    <w:rsid w:val="009156CD"/>
    <w:rsid w:val="00920E02"/>
    <w:rsid w:val="00922CAC"/>
    <w:rsid w:val="009271DD"/>
    <w:rsid w:val="00936C66"/>
    <w:rsid w:val="00940EE1"/>
    <w:rsid w:val="009430D3"/>
    <w:rsid w:val="00946F6D"/>
    <w:rsid w:val="00950674"/>
    <w:rsid w:val="00950C02"/>
    <w:rsid w:val="009565F0"/>
    <w:rsid w:val="009568D5"/>
    <w:rsid w:val="0095761D"/>
    <w:rsid w:val="00961BAC"/>
    <w:rsid w:val="00963D82"/>
    <w:rsid w:val="00965083"/>
    <w:rsid w:val="009652BC"/>
    <w:rsid w:val="009718FD"/>
    <w:rsid w:val="00971DF0"/>
    <w:rsid w:val="00975BB5"/>
    <w:rsid w:val="009802E0"/>
    <w:rsid w:val="0098231C"/>
    <w:rsid w:val="00990B92"/>
    <w:rsid w:val="00993FEB"/>
    <w:rsid w:val="00994993"/>
    <w:rsid w:val="009A226E"/>
    <w:rsid w:val="009A5070"/>
    <w:rsid w:val="009A7178"/>
    <w:rsid w:val="009B490D"/>
    <w:rsid w:val="009B522E"/>
    <w:rsid w:val="009B6E20"/>
    <w:rsid w:val="009C2D73"/>
    <w:rsid w:val="009C3E05"/>
    <w:rsid w:val="009C61E7"/>
    <w:rsid w:val="009D1494"/>
    <w:rsid w:val="009D239A"/>
    <w:rsid w:val="009E0F21"/>
    <w:rsid w:val="009E2C98"/>
    <w:rsid w:val="009E5F2A"/>
    <w:rsid w:val="009F1464"/>
    <w:rsid w:val="00A002C6"/>
    <w:rsid w:val="00A010FA"/>
    <w:rsid w:val="00A0225B"/>
    <w:rsid w:val="00A06307"/>
    <w:rsid w:val="00A1062A"/>
    <w:rsid w:val="00A108AC"/>
    <w:rsid w:val="00A13436"/>
    <w:rsid w:val="00A134A5"/>
    <w:rsid w:val="00A14AC7"/>
    <w:rsid w:val="00A17DC9"/>
    <w:rsid w:val="00A20346"/>
    <w:rsid w:val="00A2231A"/>
    <w:rsid w:val="00A23D07"/>
    <w:rsid w:val="00A263A7"/>
    <w:rsid w:val="00A42E7A"/>
    <w:rsid w:val="00A54450"/>
    <w:rsid w:val="00A5468B"/>
    <w:rsid w:val="00A609C6"/>
    <w:rsid w:val="00A64E7A"/>
    <w:rsid w:val="00A709C0"/>
    <w:rsid w:val="00A757B9"/>
    <w:rsid w:val="00A75E73"/>
    <w:rsid w:val="00A76A12"/>
    <w:rsid w:val="00A85F95"/>
    <w:rsid w:val="00A8639A"/>
    <w:rsid w:val="00A943C3"/>
    <w:rsid w:val="00A973C9"/>
    <w:rsid w:val="00A97573"/>
    <w:rsid w:val="00A976C2"/>
    <w:rsid w:val="00AA3918"/>
    <w:rsid w:val="00AB5C8A"/>
    <w:rsid w:val="00AC20C4"/>
    <w:rsid w:val="00AC4A14"/>
    <w:rsid w:val="00AD0F99"/>
    <w:rsid w:val="00AD1273"/>
    <w:rsid w:val="00AD3FA8"/>
    <w:rsid w:val="00AD59E1"/>
    <w:rsid w:val="00AE4275"/>
    <w:rsid w:val="00AE464C"/>
    <w:rsid w:val="00AE576D"/>
    <w:rsid w:val="00AE7C60"/>
    <w:rsid w:val="00AF0F6D"/>
    <w:rsid w:val="00AF7794"/>
    <w:rsid w:val="00B04ADA"/>
    <w:rsid w:val="00B04E39"/>
    <w:rsid w:val="00B11617"/>
    <w:rsid w:val="00B12E33"/>
    <w:rsid w:val="00B142A0"/>
    <w:rsid w:val="00B1497C"/>
    <w:rsid w:val="00B14F6B"/>
    <w:rsid w:val="00B2104A"/>
    <w:rsid w:val="00B2380F"/>
    <w:rsid w:val="00B40D1E"/>
    <w:rsid w:val="00B42900"/>
    <w:rsid w:val="00B43FF5"/>
    <w:rsid w:val="00B44373"/>
    <w:rsid w:val="00B515C3"/>
    <w:rsid w:val="00B522C2"/>
    <w:rsid w:val="00B53DB7"/>
    <w:rsid w:val="00B57C7A"/>
    <w:rsid w:val="00B57E07"/>
    <w:rsid w:val="00B57F4A"/>
    <w:rsid w:val="00B60229"/>
    <w:rsid w:val="00B60ACE"/>
    <w:rsid w:val="00B6267D"/>
    <w:rsid w:val="00B640A5"/>
    <w:rsid w:val="00B64510"/>
    <w:rsid w:val="00B64B4A"/>
    <w:rsid w:val="00B818A5"/>
    <w:rsid w:val="00B84BA3"/>
    <w:rsid w:val="00B93043"/>
    <w:rsid w:val="00B943DE"/>
    <w:rsid w:val="00B97DB6"/>
    <w:rsid w:val="00BA0062"/>
    <w:rsid w:val="00BA15E4"/>
    <w:rsid w:val="00BA18E4"/>
    <w:rsid w:val="00BA3106"/>
    <w:rsid w:val="00BA4FF0"/>
    <w:rsid w:val="00BA75A2"/>
    <w:rsid w:val="00BB2217"/>
    <w:rsid w:val="00BC18EA"/>
    <w:rsid w:val="00BC3721"/>
    <w:rsid w:val="00BC5CAF"/>
    <w:rsid w:val="00BC7DBB"/>
    <w:rsid w:val="00BD53E7"/>
    <w:rsid w:val="00BE4DCA"/>
    <w:rsid w:val="00BF2B2A"/>
    <w:rsid w:val="00BF4D46"/>
    <w:rsid w:val="00C05272"/>
    <w:rsid w:val="00C102A1"/>
    <w:rsid w:val="00C1294D"/>
    <w:rsid w:val="00C145B2"/>
    <w:rsid w:val="00C24D70"/>
    <w:rsid w:val="00C300C2"/>
    <w:rsid w:val="00C376DD"/>
    <w:rsid w:val="00C449A7"/>
    <w:rsid w:val="00C44DB3"/>
    <w:rsid w:val="00C44FF1"/>
    <w:rsid w:val="00C56F04"/>
    <w:rsid w:val="00C60DD2"/>
    <w:rsid w:val="00C65480"/>
    <w:rsid w:val="00C65C2C"/>
    <w:rsid w:val="00C73086"/>
    <w:rsid w:val="00C91BF7"/>
    <w:rsid w:val="00C92F28"/>
    <w:rsid w:val="00C93E03"/>
    <w:rsid w:val="00C96713"/>
    <w:rsid w:val="00CA0600"/>
    <w:rsid w:val="00CA2111"/>
    <w:rsid w:val="00CA68AD"/>
    <w:rsid w:val="00CA74F5"/>
    <w:rsid w:val="00CB5356"/>
    <w:rsid w:val="00CC3913"/>
    <w:rsid w:val="00CC504A"/>
    <w:rsid w:val="00CC7468"/>
    <w:rsid w:val="00CC7A2C"/>
    <w:rsid w:val="00CD2B97"/>
    <w:rsid w:val="00CE68FC"/>
    <w:rsid w:val="00CE6C28"/>
    <w:rsid w:val="00CF04ED"/>
    <w:rsid w:val="00CF374C"/>
    <w:rsid w:val="00CF44B2"/>
    <w:rsid w:val="00D02F98"/>
    <w:rsid w:val="00D03989"/>
    <w:rsid w:val="00D04995"/>
    <w:rsid w:val="00D0699E"/>
    <w:rsid w:val="00D138B0"/>
    <w:rsid w:val="00D20735"/>
    <w:rsid w:val="00D231DB"/>
    <w:rsid w:val="00D25498"/>
    <w:rsid w:val="00D25686"/>
    <w:rsid w:val="00D30EA8"/>
    <w:rsid w:val="00D31ED1"/>
    <w:rsid w:val="00D35E82"/>
    <w:rsid w:val="00D35ED8"/>
    <w:rsid w:val="00D42339"/>
    <w:rsid w:val="00D43A21"/>
    <w:rsid w:val="00D43B37"/>
    <w:rsid w:val="00D50BDA"/>
    <w:rsid w:val="00D565CD"/>
    <w:rsid w:val="00D57F1C"/>
    <w:rsid w:val="00D609D3"/>
    <w:rsid w:val="00D61594"/>
    <w:rsid w:val="00D63A52"/>
    <w:rsid w:val="00D71803"/>
    <w:rsid w:val="00D74305"/>
    <w:rsid w:val="00D74352"/>
    <w:rsid w:val="00D75490"/>
    <w:rsid w:val="00D75876"/>
    <w:rsid w:val="00D810DE"/>
    <w:rsid w:val="00D87605"/>
    <w:rsid w:val="00D9082D"/>
    <w:rsid w:val="00D919B5"/>
    <w:rsid w:val="00D92239"/>
    <w:rsid w:val="00D946CD"/>
    <w:rsid w:val="00D97CF3"/>
    <w:rsid w:val="00DA17D2"/>
    <w:rsid w:val="00DA1A52"/>
    <w:rsid w:val="00DA1E93"/>
    <w:rsid w:val="00DA4225"/>
    <w:rsid w:val="00DA4899"/>
    <w:rsid w:val="00DB172D"/>
    <w:rsid w:val="00DB468A"/>
    <w:rsid w:val="00DC1948"/>
    <w:rsid w:val="00DD3ABE"/>
    <w:rsid w:val="00DE1253"/>
    <w:rsid w:val="00DE2583"/>
    <w:rsid w:val="00DE397A"/>
    <w:rsid w:val="00DE694C"/>
    <w:rsid w:val="00DE7387"/>
    <w:rsid w:val="00DE7B41"/>
    <w:rsid w:val="00DF004A"/>
    <w:rsid w:val="00DF3CF4"/>
    <w:rsid w:val="00E11858"/>
    <w:rsid w:val="00E14564"/>
    <w:rsid w:val="00E223E7"/>
    <w:rsid w:val="00E23BEC"/>
    <w:rsid w:val="00E271F6"/>
    <w:rsid w:val="00E2732A"/>
    <w:rsid w:val="00E32848"/>
    <w:rsid w:val="00E3421C"/>
    <w:rsid w:val="00E35F85"/>
    <w:rsid w:val="00E3650E"/>
    <w:rsid w:val="00E36C91"/>
    <w:rsid w:val="00E37E20"/>
    <w:rsid w:val="00E41893"/>
    <w:rsid w:val="00E44C4D"/>
    <w:rsid w:val="00E4561B"/>
    <w:rsid w:val="00E510A0"/>
    <w:rsid w:val="00E57EA0"/>
    <w:rsid w:val="00E6351A"/>
    <w:rsid w:val="00E72E61"/>
    <w:rsid w:val="00E73ED7"/>
    <w:rsid w:val="00E77D9E"/>
    <w:rsid w:val="00E849BC"/>
    <w:rsid w:val="00E90807"/>
    <w:rsid w:val="00EA0150"/>
    <w:rsid w:val="00EA2317"/>
    <w:rsid w:val="00EA2DBF"/>
    <w:rsid w:val="00EA6043"/>
    <w:rsid w:val="00EA7FB4"/>
    <w:rsid w:val="00EB232C"/>
    <w:rsid w:val="00EC2649"/>
    <w:rsid w:val="00EC2A73"/>
    <w:rsid w:val="00EC7E8F"/>
    <w:rsid w:val="00ED564C"/>
    <w:rsid w:val="00ED632F"/>
    <w:rsid w:val="00ED686F"/>
    <w:rsid w:val="00ED6D5F"/>
    <w:rsid w:val="00EE0437"/>
    <w:rsid w:val="00EE19EC"/>
    <w:rsid w:val="00EE2568"/>
    <w:rsid w:val="00EE417C"/>
    <w:rsid w:val="00EE5537"/>
    <w:rsid w:val="00EF3311"/>
    <w:rsid w:val="00F05C19"/>
    <w:rsid w:val="00F12715"/>
    <w:rsid w:val="00F12DA7"/>
    <w:rsid w:val="00F14661"/>
    <w:rsid w:val="00F2084A"/>
    <w:rsid w:val="00F22841"/>
    <w:rsid w:val="00F23345"/>
    <w:rsid w:val="00F24E0B"/>
    <w:rsid w:val="00F25515"/>
    <w:rsid w:val="00F27E91"/>
    <w:rsid w:val="00F3048E"/>
    <w:rsid w:val="00F30C84"/>
    <w:rsid w:val="00F31297"/>
    <w:rsid w:val="00F31AA9"/>
    <w:rsid w:val="00F33E3B"/>
    <w:rsid w:val="00F40E58"/>
    <w:rsid w:val="00F41FA5"/>
    <w:rsid w:val="00F47F54"/>
    <w:rsid w:val="00F53EA8"/>
    <w:rsid w:val="00F5657F"/>
    <w:rsid w:val="00F56A0A"/>
    <w:rsid w:val="00F57125"/>
    <w:rsid w:val="00F57DE4"/>
    <w:rsid w:val="00F61B51"/>
    <w:rsid w:val="00F6774E"/>
    <w:rsid w:val="00F67A02"/>
    <w:rsid w:val="00F71B2F"/>
    <w:rsid w:val="00F727C2"/>
    <w:rsid w:val="00F72B15"/>
    <w:rsid w:val="00F77DB8"/>
    <w:rsid w:val="00F84A82"/>
    <w:rsid w:val="00F85A12"/>
    <w:rsid w:val="00F85A65"/>
    <w:rsid w:val="00F86B81"/>
    <w:rsid w:val="00F94E80"/>
    <w:rsid w:val="00FA02F9"/>
    <w:rsid w:val="00FA2F7E"/>
    <w:rsid w:val="00FA31BC"/>
    <w:rsid w:val="00FA5191"/>
    <w:rsid w:val="00FA5CF7"/>
    <w:rsid w:val="00FA652A"/>
    <w:rsid w:val="00FA6EC4"/>
    <w:rsid w:val="00FA7F1E"/>
    <w:rsid w:val="00FB1BFE"/>
    <w:rsid w:val="00FC0DFF"/>
    <w:rsid w:val="00FC2304"/>
    <w:rsid w:val="00FC67F6"/>
    <w:rsid w:val="00FD287A"/>
    <w:rsid w:val="00FD34D2"/>
    <w:rsid w:val="00FD79F7"/>
    <w:rsid w:val="00FE320D"/>
    <w:rsid w:val="012339E5"/>
    <w:rsid w:val="064F0A3E"/>
    <w:rsid w:val="07D0AAD1"/>
    <w:rsid w:val="0AB5116E"/>
    <w:rsid w:val="0B97213E"/>
    <w:rsid w:val="1186DAFF"/>
    <w:rsid w:val="1499B667"/>
    <w:rsid w:val="1508FFF8"/>
    <w:rsid w:val="1774284C"/>
    <w:rsid w:val="190BF82E"/>
    <w:rsid w:val="1D4FBADF"/>
    <w:rsid w:val="29BF40CD"/>
    <w:rsid w:val="30063B30"/>
    <w:rsid w:val="42D60716"/>
    <w:rsid w:val="482F3A90"/>
    <w:rsid w:val="4AD1AD3B"/>
    <w:rsid w:val="54A254EC"/>
    <w:rsid w:val="5CFCA5A5"/>
    <w:rsid w:val="5D1EF89D"/>
    <w:rsid w:val="67C50919"/>
    <w:rsid w:val="6953F06F"/>
    <w:rsid w:val="73E6F4F8"/>
    <w:rsid w:val="761D9C49"/>
    <w:rsid w:val="78DDC87B"/>
    <w:rsid w:val="7E04A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F243"/>
  <w15:docId w15:val="{3CC7B9A3-3D2B-41FE-AB83-7AC6FF3CF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F23345"/>
    <w:rPr>
      <w:rFonts w:ascii="Times New Roman" w:hAnsi="Times New Roman" w:cs="Times New Roman"/>
      <w:lang w:val="en-GB" w:eastAsia="en-GB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C376D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itre3">
    <w:name w:val="heading 3"/>
    <w:next w:val="Body"/>
    <w:link w:val="Titre3Car"/>
    <w:unhideWhenUsed/>
    <w:qFormat/>
    <w:rsid w:val="00292CD0"/>
    <w:pPr>
      <w:keepNext/>
      <w:outlineLvl w:val="2"/>
    </w:pPr>
    <w:rPr>
      <w:rFonts w:ascii="Helvetica" w:hAnsi="Helvetica" w:eastAsia="ヒラギノ角ゴ Pro W3" w:cs="Times New Roman"/>
      <w:b/>
      <w:color w:val="4F81BD"/>
      <w:szCs w:val="20"/>
      <w:lang w:val="en-US" w:eastAsia="de-DE" w:bidi="ar-SA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Heading11" w:customStyle="1">
    <w:name w:val="Heading 11"/>
    <w:basedOn w:val="Titre"/>
    <w:next w:val="Corpsdetexte"/>
    <w:qFormat/>
    <w:rsid w:val="00F67A02"/>
    <w:pPr>
      <w:numPr>
        <w:numId w:val="1"/>
      </w:numPr>
      <w:ind w:left="0" w:firstLine="0"/>
      <w:outlineLvl w:val="0"/>
    </w:pPr>
    <w:rPr>
      <w:b/>
      <w:color w:val="006699"/>
      <w:sz w:val="31"/>
      <w:szCs w:val="36"/>
    </w:rPr>
  </w:style>
  <w:style w:type="paragraph" w:styleId="Heading21" w:customStyle="1">
    <w:name w:val="Heading 21"/>
    <w:basedOn w:val="Titre"/>
    <w:next w:val="Corpsdetexte"/>
    <w:qFormat/>
    <w:rsid w:val="00F67A02"/>
    <w:pPr>
      <w:numPr>
        <w:ilvl w:val="1"/>
        <w:numId w:val="1"/>
      </w:numPr>
      <w:tabs>
        <w:tab w:val="clear" w:pos="576"/>
        <w:tab w:val="left" w:pos="567"/>
      </w:tabs>
      <w:spacing w:before="200"/>
      <w:ind w:left="567" w:firstLine="0"/>
      <w:outlineLvl w:val="1"/>
    </w:pPr>
    <w:rPr>
      <w:b/>
      <w:sz w:val="27"/>
      <w:szCs w:val="32"/>
    </w:rPr>
  </w:style>
  <w:style w:type="character" w:styleId="LienInternet" w:customStyle="1">
    <w:name w:val="Lien Internet"/>
    <w:rsid w:val="00F67A02"/>
    <w:rPr>
      <w:color w:val="000080"/>
      <w:u w:val="single"/>
    </w:rPr>
  </w:style>
  <w:style w:type="character" w:styleId="Sautdindex" w:customStyle="1">
    <w:name w:val="Saut d'index"/>
    <w:qFormat/>
    <w:rsid w:val="00F67A02"/>
  </w:style>
  <w:style w:type="character" w:styleId="Puces" w:customStyle="1">
    <w:name w:val="Puces"/>
    <w:qFormat/>
    <w:rsid w:val="00F67A02"/>
    <w:rPr>
      <w:rFonts w:ascii="OpenSymbol" w:hAnsi="OpenSymbol" w:eastAsia="OpenSymbol" w:cs="OpenSymbol"/>
    </w:rPr>
  </w:style>
  <w:style w:type="character" w:styleId="Textesource" w:customStyle="1">
    <w:name w:val="Texte source"/>
    <w:qFormat/>
    <w:rsid w:val="00F67A02"/>
    <w:rPr>
      <w:rFonts w:ascii="Liberation Mono" w:hAnsi="Liberation Mono" w:eastAsia="Nimbus Mono L" w:cs="Liberation Mono"/>
    </w:rPr>
  </w:style>
  <w:style w:type="paragraph" w:styleId="Titre">
    <w:name w:val="Title"/>
    <w:basedOn w:val="Normal"/>
    <w:next w:val="Corpsdetexte"/>
    <w:qFormat/>
    <w:rsid w:val="00F67A02"/>
    <w:pPr>
      <w:keepNext/>
      <w:widowControl w:val="0"/>
      <w:spacing w:before="240" w:after="120"/>
    </w:pPr>
    <w:rPr>
      <w:rFonts w:ascii="Liberation Sans" w:hAnsi="Liberation Sans" w:cs="FreeSans"/>
      <w:sz w:val="28"/>
      <w:szCs w:val="28"/>
      <w:lang w:val="fr-FR" w:eastAsia="zh-CN" w:bidi="hi-IN"/>
    </w:rPr>
  </w:style>
  <w:style w:type="paragraph" w:styleId="Corpsdetexte">
    <w:name w:val="Body Text"/>
    <w:basedOn w:val="Normal"/>
    <w:rsid w:val="00F67A02"/>
    <w:pPr>
      <w:widowControl w:val="0"/>
      <w:spacing w:after="140" w:line="288" w:lineRule="auto"/>
    </w:pPr>
    <w:rPr>
      <w:rFonts w:ascii="Liberation Serif" w:hAnsi="Liberation Serif" w:cs="FreeSans"/>
      <w:lang w:val="fr-FR" w:eastAsia="zh-CN" w:bidi="hi-IN"/>
    </w:rPr>
  </w:style>
  <w:style w:type="paragraph" w:styleId="Liste">
    <w:name w:val="List"/>
    <w:basedOn w:val="Corpsdetexte"/>
    <w:rsid w:val="00F67A02"/>
  </w:style>
  <w:style w:type="paragraph" w:styleId="Caption1" w:customStyle="1">
    <w:name w:val="Caption1"/>
    <w:basedOn w:val="Normal"/>
    <w:qFormat/>
    <w:rsid w:val="00F67A02"/>
    <w:pPr>
      <w:widowControl w:val="0"/>
      <w:suppressLineNumbers/>
      <w:spacing w:before="120" w:after="120"/>
    </w:pPr>
    <w:rPr>
      <w:rFonts w:ascii="Liberation Serif" w:hAnsi="Liberation Serif" w:cs="FreeSans"/>
      <w:i/>
      <w:iCs/>
      <w:lang w:val="fr-FR" w:eastAsia="zh-CN" w:bidi="hi-IN"/>
    </w:rPr>
  </w:style>
  <w:style w:type="paragraph" w:styleId="Index" w:customStyle="1">
    <w:name w:val="Index"/>
    <w:basedOn w:val="Normal"/>
    <w:qFormat/>
    <w:rsid w:val="00F67A02"/>
    <w:pPr>
      <w:widowControl w:val="0"/>
      <w:suppressLineNumbers/>
    </w:pPr>
    <w:rPr>
      <w:rFonts w:ascii="Liberation Serif" w:hAnsi="Liberation Serif" w:cs="FreeSans"/>
      <w:lang w:val="fr-FR" w:eastAsia="zh-CN" w:bidi="hi-IN"/>
    </w:rPr>
  </w:style>
  <w:style w:type="paragraph" w:styleId="Texteprformat" w:customStyle="1">
    <w:name w:val="Texte préformaté"/>
    <w:basedOn w:val="Normal"/>
    <w:qFormat/>
    <w:rsid w:val="00F67A02"/>
    <w:pPr>
      <w:widowControl w:val="0"/>
    </w:pPr>
    <w:rPr>
      <w:rFonts w:ascii="Liberation Mono" w:hAnsi="Liberation Mono" w:eastAsia="Nimbus Mono L" w:cs="Liberation Mono"/>
      <w:sz w:val="20"/>
      <w:szCs w:val="20"/>
      <w:lang w:val="fr-FR" w:eastAsia="zh-CN" w:bidi="hi-IN"/>
    </w:rPr>
  </w:style>
  <w:style w:type="paragraph" w:styleId="TOAHeading1" w:customStyle="1">
    <w:name w:val="TOA Heading1"/>
    <w:basedOn w:val="Titre"/>
    <w:rsid w:val="00F67A02"/>
    <w:pPr>
      <w:suppressLineNumbers/>
    </w:pPr>
    <w:rPr>
      <w:b/>
      <w:bCs/>
      <w:sz w:val="32"/>
      <w:szCs w:val="32"/>
    </w:rPr>
  </w:style>
  <w:style w:type="paragraph" w:styleId="TOC11" w:customStyle="1">
    <w:name w:val="TOC 11"/>
    <w:basedOn w:val="Index"/>
    <w:rsid w:val="00F67A02"/>
    <w:pPr>
      <w:tabs>
        <w:tab w:val="right" w:leader="dot" w:pos="9638"/>
      </w:tabs>
    </w:pPr>
  </w:style>
  <w:style w:type="paragraph" w:styleId="TOC21" w:customStyle="1">
    <w:name w:val="TOC 21"/>
    <w:basedOn w:val="Index"/>
    <w:rsid w:val="00F67A02"/>
    <w:pPr>
      <w:tabs>
        <w:tab w:val="right" w:leader="dot" w:pos="9355"/>
      </w:tabs>
      <w:ind w:left="283"/>
    </w:pPr>
  </w:style>
  <w:style w:type="paragraph" w:styleId="Contenudetableau" w:customStyle="1">
    <w:name w:val="Contenu de tableau"/>
    <w:basedOn w:val="Normal"/>
    <w:qFormat/>
    <w:rsid w:val="00F67A02"/>
    <w:pPr>
      <w:widowControl w:val="0"/>
      <w:suppressLineNumbers/>
    </w:pPr>
    <w:rPr>
      <w:rFonts w:ascii="Liberation Serif" w:hAnsi="Liberation Serif" w:cs="FreeSans"/>
      <w:lang w:val="fr-FR" w:eastAsia="zh-CN" w:bidi="hi-IN"/>
    </w:rPr>
  </w:style>
  <w:style w:type="paragraph" w:styleId="Titredetableau" w:customStyle="1">
    <w:name w:val="Titre de tableau"/>
    <w:basedOn w:val="Contenudetableau"/>
    <w:qFormat/>
    <w:rsid w:val="00F67A02"/>
    <w:pPr>
      <w:jc w:val="center"/>
    </w:pPr>
    <w:rPr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FA6EC4"/>
    <w:pPr>
      <w:widowControl w:val="0"/>
      <w:spacing w:after="100"/>
    </w:pPr>
    <w:rPr>
      <w:rFonts w:ascii="Liberation Serif" w:hAnsi="Liberation Serif" w:cs="Mangal"/>
      <w:szCs w:val="21"/>
      <w:lang w:val="fr-FR" w:eastAsia="zh-CN" w:bidi="hi-IN"/>
    </w:rPr>
  </w:style>
  <w:style w:type="paragraph" w:styleId="TM2">
    <w:name w:val="toc 2"/>
    <w:basedOn w:val="Normal"/>
    <w:next w:val="Normal"/>
    <w:autoRedefine/>
    <w:uiPriority w:val="39"/>
    <w:unhideWhenUsed/>
    <w:rsid w:val="00FA6EC4"/>
    <w:pPr>
      <w:widowControl w:val="0"/>
      <w:spacing w:after="100"/>
      <w:ind w:left="240"/>
    </w:pPr>
    <w:rPr>
      <w:rFonts w:ascii="Liberation Serif" w:hAnsi="Liberation Serif" w:cs="Mangal"/>
      <w:szCs w:val="21"/>
      <w:lang w:val="fr-FR" w:eastAsia="zh-CN" w:bidi="hi-IN"/>
    </w:rPr>
  </w:style>
  <w:style w:type="character" w:styleId="Lienhypertexte">
    <w:name w:val="Hyperlink"/>
    <w:basedOn w:val="Policepardfaut"/>
    <w:uiPriority w:val="99"/>
    <w:unhideWhenUsed/>
    <w:rsid w:val="00FA6EC4"/>
    <w:rPr>
      <w:color w:val="0000FF" w:themeColor="hyperlink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F23345"/>
    <w:pPr>
      <w:ind w:left="720"/>
      <w:contextualSpacing/>
    </w:pPr>
  </w:style>
  <w:style w:type="character" w:styleId="UnresolvedMention1" w:customStyle="1">
    <w:name w:val="Unresolved Mention1"/>
    <w:basedOn w:val="Policepardfaut"/>
    <w:uiPriority w:val="99"/>
    <w:rsid w:val="00A976C2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292CD0"/>
    <w:pPr>
      <w:spacing w:after="100"/>
      <w:ind w:left="480"/>
    </w:pPr>
  </w:style>
  <w:style w:type="character" w:styleId="Titre3Car" w:customStyle="1">
    <w:name w:val="Titre 3 Car"/>
    <w:basedOn w:val="Policepardfaut"/>
    <w:link w:val="Titre3"/>
    <w:rsid w:val="00292CD0"/>
    <w:rPr>
      <w:rFonts w:ascii="Helvetica" w:hAnsi="Helvetica" w:eastAsia="ヒラギノ角ゴ Pro W3" w:cs="Times New Roman"/>
      <w:b/>
      <w:color w:val="4F81BD"/>
      <w:szCs w:val="20"/>
      <w:lang w:val="en-US" w:eastAsia="de-DE" w:bidi="ar-SA"/>
    </w:rPr>
  </w:style>
  <w:style w:type="paragraph" w:styleId="Body" w:customStyle="1">
    <w:name w:val="Body"/>
    <w:autoRedefine/>
    <w:rsid w:val="00292CD0"/>
    <w:rPr>
      <w:rFonts w:ascii="Cambria" w:hAnsi="Cambria" w:eastAsia="ヒラギノ角ゴ Pro W3" w:cs="Times New Roman"/>
      <w:sz w:val="22"/>
      <w:szCs w:val="22"/>
      <w:lang w:val="en-US" w:eastAsia="en-US" w:bidi="ar-SA"/>
    </w:rPr>
  </w:style>
  <w:style w:type="character" w:styleId="ParagraphedelisteCar" w:customStyle="1">
    <w:name w:val="Paragraphe de liste Car"/>
    <w:link w:val="Paragraphedeliste"/>
    <w:uiPriority w:val="34"/>
    <w:rsid w:val="00292CD0"/>
    <w:rPr>
      <w:rFonts w:ascii="Times New Roman" w:hAnsi="Times New Roman" w:cs="Times New Roman"/>
      <w:lang w:val="en-GB" w:eastAsia="en-GB" w:bidi="ar-SA"/>
    </w:rPr>
  </w:style>
  <w:style w:type="paragraph" w:styleId="Sansinterligne">
    <w:name w:val="No Spacing"/>
    <w:basedOn w:val="Normal"/>
    <w:link w:val="SansinterligneCar"/>
    <w:uiPriority w:val="1"/>
    <w:qFormat/>
    <w:rsid w:val="00292CD0"/>
    <w:pPr>
      <w:ind w:left="1080"/>
    </w:pPr>
    <w:rPr>
      <w:rFonts w:ascii="Calibri" w:hAnsi="Calibri" w:eastAsia="MS Mincho"/>
      <w:sz w:val="22"/>
      <w:szCs w:val="22"/>
      <w:lang w:val="en-US" w:eastAsia="en-US" w:bidi="en-US"/>
    </w:rPr>
  </w:style>
  <w:style w:type="character" w:styleId="SansinterligneCar" w:customStyle="1">
    <w:name w:val="Sans interligne Car"/>
    <w:link w:val="Sansinterligne"/>
    <w:uiPriority w:val="1"/>
    <w:rsid w:val="00292CD0"/>
    <w:rPr>
      <w:rFonts w:ascii="Calibri" w:hAnsi="Calibri" w:eastAsia="MS Mincho" w:cs="Times New Roman"/>
      <w:sz w:val="22"/>
      <w:szCs w:val="22"/>
      <w:lang w:val="en-US" w:eastAsia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BC18EA"/>
    <w:rPr>
      <w:color w:val="800080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450A4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0A4B"/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450A4B"/>
    <w:rPr>
      <w:rFonts w:ascii="Times New Roman" w:hAnsi="Times New Roman" w:cs="Times New Roman"/>
      <w:sz w:val="20"/>
      <w:szCs w:val="20"/>
      <w:lang w:val="en-GB" w:eastAsia="en-GB" w:bidi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50A4B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450A4B"/>
    <w:rPr>
      <w:rFonts w:ascii="Times New Roman" w:hAnsi="Times New Roman" w:cs="Times New Roman"/>
      <w:b/>
      <w:bCs/>
      <w:sz w:val="20"/>
      <w:szCs w:val="20"/>
      <w:lang w:val="en-GB" w:eastAsia="en-GB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0A4B"/>
    <w:rPr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450A4B"/>
    <w:rPr>
      <w:rFonts w:ascii="Times New Roman" w:hAnsi="Times New Roman" w:cs="Times New Roman"/>
      <w:sz w:val="18"/>
      <w:szCs w:val="18"/>
      <w:lang w:val="en-GB" w:eastAsia="en-GB" w:bidi="ar-SA"/>
    </w:rPr>
  </w:style>
  <w:style w:type="character" w:styleId="Mentionnonrsolue1" w:customStyle="1">
    <w:name w:val="Mention non résolue1"/>
    <w:basedOn w:val="Policepardfaut"/>
    <w:uiPriority w:val="99"/>
    <w:rsid w:val="00920E02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00681A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00681A"/>
    <w:rPr>
      <w:rFonts w:ascii="Times New Roman" w:hAnsi="Times New Roman" w:cs="Times New Roman"/>
      <w:lang w:val="en-GB" w:eastAsia="en-GB" w:bidi="ar-SA"/>
    </w:rPr>
  </w:style>
  <w:style w:type="paragraph" w:styleId="Pieddepage">
    <w:name w:val="footer"/>
    <w:basedOn w:val="Normal"/>
    <w:link w:val="PieddepageCar"/>
    <w:uiPriority w:val="99"/>
    <w:unhideWhenUsed/>
    <w:rsid w:val="0000681A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00681A"/>
    <w:rPr>
      <w:rFonts w:ascii="Times New Roman" w:hAnsi="Times New Roman" w:cs="Times New Roman"/>
      <w:lang w:val="en-GB" w:eastAsia="en-GB" w:bidi="ar-SA"/>
    </w:rPr>
  </w:style>
  <w:style w:type="character" w:styleId="Numrodepage">
    <w:name w:val="page number"/>
    <w:basedOn w:val="Policepardfaut"/>
    <w:uiPriority w:val="99"/>
    <w:semiHidden/>
    <w:unhideWhenUsed/>
    <w:rsid w:val="0000681A"/>
  </w:style>
  <w:style w:type="paragraph" w:styleId="Rvision">
    <w:name w:val="Revision"/>
    <w:hidden/>
    <w:uiPriority w:val="99"/>
    <w:semiHidden/>
    <w:rsid w:val="00E44C4D"/>
    <w:rPr>
      <w:rFonts w:ascii="Times New Roman" w:hAnsi="Times New Roman" w:cs="Times New Roman"/>
      <w:lang w:val="en-GB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736AB9"/>
    <w:pPr>
      <w:spacing w:before="100" w:beforeAutospacing="1" w:after="100" w:afterAutospacing="1"/>
    </w:pPr>
    <w:rPr>
      <w:rFonts w:eastAsia="Times New Roman"/>
      <w:lang w:val="en-IN" w:eastAsia="en-IN" w:bidi="hi-IN"/>
    </w:rPr>
  </w:style>
  <w:style w:type="character" w:styleId="Mentionnonrsolue">
    <w:name w:val="Unresolved Mention"/>
    <w:basedOn w:val="Policepardfaut"/>
    <w:uiPriority w:val="99"/>
    <w:rsid w:val="00FA7F1E"/>
    <w:rPr>
      <w:color w:val="605E5C"/>
      <w:shd w:val="clear" w:color="auto" w:fill="E1DFDD"/>
    </w:rPr>
  </w:style>
  <w:style w:type="character" w:styleId="Titre1Car" w:customStyle="1">
    <w:name w:val="Titre 1 Car"/>
    <w:basedOn w:val="Policepardfaut"/>
    <w:link w:val="Titre1"/>
    <w:uiPriority w:val="9"/>
    <w:rsid w:val="00C376DD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6.png" Id="rId13" /><Relationship Type="http://schemas.openxmlformats.org/officeDocument/2006/relationships/image" Target="media/image8.png" Id="rId18" /><Relationship Type="http://schemas.microsoft.com/office/2011/relationships/people" Target="people.xml" Id="rId26" /><Relationship Type="http://schemas.openxmlformats.org/officeDocument/2006/relationships/styles" Target="styles.xml" Id="rId3" /><Relationship Type="http://schemas.openxmlformats.org/officeDocument/2006/relationships/image" Target="media/image11.png" Id="rId21" /><Relationship Type="http://schemas.openxmlformats.org/officeDocument/2006/relationships/endnotes" Target="endnotes.xml" Id="rId7" /><Relationship Type="http://schemas.openxmlformats.org/officeDocument/2006/relationships/image" Target="media/image7.png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hyperlink" Target="https://yoursecureimagelocation.com/foo/bar/" TargetMode="External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24" /><Relationship Type="http://schemas.openxmlformats.org/officeDocument/2006/relationships/webSettings" Target="webSettings.xml" Id="rId5" /><Relationship Type="http://schemas.openxmlformats.org/officeDocument/2006/relationships/hyperlink" Target="https://api.akeneo.com/documentation/filter.html" TargetMode="External" Id="rId15" /><Relationship Type="http://schemas.openxmlformats.org/officeDocument/2006/relationships/footer" Target="footer1.xml" Id="rId23" /><Relationship Type="http://schemas.openxmlformats.org/officeDocument/2006/relationships/image" Target="media/image3.jpeg" Id="rId10" /><Relationship Type="http://schemas.openxmlformats.org/officeDocument/2006/relationships/image" Target="media/image9.png" Id="rId19" /><Relationship Type="http://schemas.openxmlformats.org/officeDocument/2006/relationships/settings" Target="settings.xml" Id="rId4" /><Relationship Type="http://schemas.openxmlformats.org/officeDocument/2006/relationships/hyperlink" Target="https://api.akeneo.com/documentation/filter.html" TargetMode="External" Id="rId14" /><Relationship Type="http://schemas.openxmlformats.org/officeDocument/2006/relationships/image" Target="media/image12.png" Id="rId22" /><Relationship Type="http://schemas.openxmlformats.org/officeDocument/2006/relationships/theme" Target="theme/theme1.xml" Id="rId27" /><Relationship Type="http://schemas.openxmlformats.org/officeDocument/2006/relationships/glossaryDocument" Target="/word/glossary/document.xml" Id="R32a0df54f4bf4a6a" /><Relationship Type="http://schemas.openxmlformats.org/officeDocument/2006/relationships/image" Target="/media/imagee.png" Id="Ra3f1476860e045be" /><Relationship Type="http://schemas.openxmlformats.org/officeDocument/2006/relationships/image" Target="/media/imagef.png" Id="R2b1caccdb9d14b1a" /><Relationship Type="http://schemas.openxmlformats.org/officeDocument/2006/relationships/image" Target="/media/image10.png" Id="R317697353bb043b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59a2b-777d-4a41-86d6-5dd4310f8628}"/>
      </w:docPartPr>
      <w:docPartBody>
        <w:p w14:paraId="0EF33DA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F889E7-A08E-403A-A421-79B5F46BD2C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mdhondt</dc:creator>
  <lastModifiedBy>Benjamin VIANEY</lastModifiedBy>
  <revision>80</revision>
  <dcterms:created xsi:type="dcterms:W3CDTF">2019-09-18T09:32:00.0000000Z</dcterms:created>
  <dcterms:modified xsi:type="dcterms:W3CDTF">2021-07-06T10:15:54.7073079Z</dcterms:modified>
  <dc:language>fr-FR</dc:language>
</coreProperties>
</file>